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2EB21" w14:textId="160E0020" w:rsidR="004E030F" w:rsidRDefault="00EA2483" w:rsidP="00EB5902">
      <w:pPr>
        <w:pStyle w:val="Title"/>
        <w:jc w:val="center"/>
        <w:rPr>
          <w:lang w:val="en-GB"/>
        </w:rPr>
      </w:pPr>
      <w:r>
        <w:rPr>
          <w:lang w:val="en-GB"/>
        </w:rPr>
        <w:t>TIBCO PSG</w:t>
      </w:r>
    </w:p>
    <w:p w14:paraId="724D2280" w14:textId="32278BB1" w:rsidR="004E030F" w:rsidRDefault="00EA2483" w:rsidP="00EB5902">
      <w:pPr>
        <w:pStyle w:val="Title"/>
        <w:jc w:val="center"/>
        <w:rPr>
          <w:lang w:val="en-GB"/>
        </w:rPr>
      </w:pPr>
      <w:r>
        <w:rPr>
          <w:lang w:val="en-GB"/>
        </w:rPr>
        <w:t>ActiveSpaces Tools</w:t>
      </w:r>
    </w:p>
    <w:p w14:paraId="55A184D8" w14:textId="14317FA4" w:rsidR="00F93E8D" w:rsidRPr="00872E20" w:rsidRDefault="006C167C" w:rsidP="00EB5902">
      <w:pPr>
        <w:pStyle w:val="Title"/>
        <w:jc w:val="center"/>
        <w:rPr>
          <w:lang w:val="en-GB"/>
        </w:rPr>
      </w:pPr>
      <w:r w:rsidRPr="00872E20">
        <w:rPr>
          <w:lang w:val="en-GB"/>
        </w:rPr>
        <w:t>User’s Guide</w:t>
      </w:r>
    </w:p>
    <w:p w14:paraId="1A11B567" w14:textId="43BC2431" w:rsidR="006C167C" w:rsidRPr="00872E20" w:rsidRDefault="004E030F" w:rsidP="00EB5902">
      <w:pPr>
        <w:pStyle w:val="Title"/>
        <w:jc w:val="center"/>
        <w:rPr>
          <w:lang w:val="en-GB"/>
        </w:rPr>
      </w:pPr>
      <w:r>
        <w:rPr>
          <w:lang w:val="en-GB"/>
        </w:rPr>
        <w:t xml:space="preserve">Version </w:t>
      </w:r>
      <w:r w:rsidR="00B33A4E">
        <w:rPr>
          <w:lang w:val="en-GB"/>
        </w:rPr>
        <w:t>0.</w:t>
      </w:r>
      <w:del w:id="0" w:author="Pierre Ayel" w:date="2022-07-08T08:51:00Z">
        <w:r w:rsidR="004D1E43" w:rsidDel="0071103B">
          <w:rPr>
            <w:lang w:val="en-GB"/>
          </w:rPr>
          <w:delText>7.</w:delText>
        </w:r>
      </w:del>
      <w:del w:id="1" w:author="Pierre Ayel" w:date="2020-10-23T09:08:00Z">
        <w:r w:rsidR="004D1E43" w:rsidDel="004D1E43">
          <w:rPr>
            <w:lang w:val="en-GB"/>
          </w:rPr>
          <w:delText>1</w:delText>
        </w:r>
      </w:del>
      <w:ins w:id="2" w:author="Pierre Ayel" w:date="2022-07-08T08:51:00Z">
        <w:r w:rsidR="0071103B">
          <w:rPr>
            <w:lang w:val="en-GB"/>
          </w:rPr>
          <w:t>8.0</w:t>
        </w:r>
      </w:ins>
    </w:p>
    <w:p w14:paraId="524DAB4A" w14:textId="77777777" w:rsidR="00EB5902" w:rsidRPr="00872E20" w:rsidRDefault="00EB5902" w:rsidP="00C45D02">
      <w:pPr>
        <w:pStyle w:val="Abstract"/>
        <w:spacing w:line="276" w:lineRule="auto"/>
        <w:rPr>
          <w:rFonts w:ascii="Helvetica" w:hAnsi="Helvetica"/>
          <w:lang w:val="en-GB"/>
        </w:rPr>
      </w:pPr>
    </w:p>
    <w:p w14:paraId="5EF57FDC" w14:textId="77777777" w:rsidR="00F93E8D" w:rsidRPr="00872E20" w:rsidRDefault="00BE77BA" w:rsidP="00F93E8D">
      <w:pPr>
        <w:pStyle w:val="ChangeLogTitle"/>
        <w:rPr>
          <w:lang w:val="en-GB"/>
        </w:rPr>
      </w:pPr>
      <w:bookmarkStart w:id="3" w:name="_Toc13903126"/>
      <w:bookmarkStart w:id="4" w:name="_Toc13903395"/>
      <w:bookmarkStart w:id="5" w:name="_Toc13906902"/>
      <w:bookmarkStart w:id="6" w:name="_Toc13907023"/>
      <w:bookmarkStart w:id="7" w:name="_Toc13907279"/>
      <w:bookmarkStart w:id="8" w:name="_Toc20904602"/>
      <w:r w:rsidRPr="00872E20">
        <w:rPr>
          <w:rFonts w:ascii="Helvetica" w:hAnsi="Helvetica"/>
          <w:lang w:val="en-GB"/>
        </w:rPr>
        <w:br w:type="page"/>
      </w:r>
      <w:bookmarkEnd w:id="3"/>
      <w:bookmarkEnd w:id="4"/>
      <w:bookmarkEnd w:id="5"/>
      <w:bookmarkEnd w:id="6"/>
      <w:bookmarkEnd w:id="7"/>
      <w:r w:rsidR="00F93E8D" w:rsidRPr="00872E20">
        <w:rPr>
          <w:lang w:val="en-G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1"/>
        <w:gridCol w:w="1701"/>
        <w:gridCol w:w="1843"/>
        <w:gridCol w:w="4857"/>
      </w:tblGrid>
      <w:tr w:rsidR="007C67B5" w:rsidRPr="00872E20" w14:paraId="36730A0C" w14:textId="77777777" w:rsidTr="008B07BB">
        <w:trPr>
          <w:cantSplit/>
          <w:tblHeader/>
        </w:trPr>
        <w:tc>
          <w:tcPr>
            <w:tcW w:w="1021" w:type="dxa"/>
            <w:shd w:val="clear" w:color="auto" w:fill="E6E6E6"/>
          </w:tcPr>
          <w:p w14:paraId="0B370EFD"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Version</w:t>
            </w:r>
          </w:p>
        </w:tc>
        <w:tc>
          <w:tcPr>
            <w:tcW w:w="1701" w:type="dxa"/>
            <w:shd w:val="clear" w:color="auto" w:fill="E6E6E6"/>
          </w:tcPr>
          <w:p w14:paraId="5A46C13F"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Date</w:t>
            </w:r>
          </w:p>
        </w:tc>
        <w:tc>
          <w:tcPr>
            <w:tcW w:w="1843" w:type="dxa"/>
            <w:shd w:val="clear" w:color="auto" w:fill="E6E6E6"/>
          </w:tcPr>
          <w:p w14:paraId="677076B6"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Author</w:t>
            </w:r>
          </w:p>
        </w:tc>
        <w:tc>
          <w:tcPr>
            <w:tcW w:w="4857" w:type="dxa"/>
            <w:shd w:val="clear" w:color="auto" w:fill="E6E6E6"/>
          </w:tcPr>
          <w:p w14:paraId="60870260" w14:textId="77777777" w:rsidR="00F93E8D" w:rsidRPr="00872E20" w:rsidRDefault="00F93E8D" w:rsidP="00F85776">
            <w:pPr>
              <w:pStyle w:val="Abstract"/>
              <w:spacing w:before="60" w:after="60" w:line="240" w:lineRule="auto"/>
              <w:ind w:left="0"/>
              <w:rPr>
                <w:b/>
                <w:lang w:val="en-GB" w:eastAsia="en-CA" w:bidi="he-IL"/>
              </w:rPr>
            </w:pPr>
            <w:r w:rsidRPr="00872E20">
              <w:rPr>
                <w:b/>
                <w:lang w:val="en-GB" w:eastAsia="en-CA" w:bidi="he-IL"/>
              </w:rPr>
              <w:t>Comments</w:t>
            </w:r>
          </w:p>
        </w:tc>
      </w:tr>
      <w:tr w:rsidR="007C67B5" w:rsidRPr="00872E20" w14:paraId="3FB09853" w14:textId="77777777" w:rsidTr="008B07BB">
        <w:tc>
          <w:tcPr>
            <w:tcW w:w="1021" w:type="dxa"/>
            <w:shd w:val="clear" w:color="auto" w:fill="auto"/>
          </w:tcPr>
          <w:p w14:paraId="76553AC9" w14:textId="3C7AB9C5" w:rsidR="00F93E8D" w:rsidRPr="00872E20" w:rsidRDefault="000F4EE9" w:rsidP="00EA2483">
            <w:pPr>
              <w:pStyle w:val="Abstract"/>
              <w:spacing w:before="60" w:after="60" w:line="240" w:lineRule="auto"/>
              <w:ind w:left="0"/>
              <w:rPr>
                <w:lang w:val="en-GB" w:eastAsia="en-CA" w:bidi="he-IL"/>
              </w:rPr>
            </w:pPr>
            <w:r>
              <w:rPr>
                <w:lang w:val="en-GB" w:eastAsia="en-CA" w:bidi="he-IL"/>
              </w:rPr>
              <w:t>0.</w:t>
            </w:r>
            <w:r w:rsidR="00EA2483">
              <w:rPr>
                <w:lang w:val="en-GB" w:eastAsia="en-CA" w:bidi="he-IL"/>
              </w:rPr>
              <w:t>7</w:t>
            </w:r>
            <w:r>
              <w:rPr>
                <w:lang w:val="en-GB" w:eastAsia="en-CA" w:bidi="he-IL"/>
              </w:rPr>
              <w:t>.0</w:t>
            </w:r>
          </w:p>
        </w:tc>
        <w:tc>
          <w:tcPr>
            <w:tcW w:w="1701" w:type="dxa"/>
            <w:shd w:val="clear" w:color="auto" w:fill="auto"/>
          </w:tcPr>
          <w:p w14:paraId="3EBD1559" w14:textId="11BF616F" w:rsidR="00F93E8D" w:rsidRPr="00872E20" w:rsidRDefault="00EA2483" w:rsidP="00EA2483">
            <w:pPr>
              <w:pStyle w:val="Abstract"/>
              <w:spacing w:before="60" w:after="60" w:line="240" w:lineRule="auto"/>
              <w:ind w:left="0"/>
              <w:rPr>
                <w:lang w:val="en-GB" w:eastAsia="en-CA" w:bidi="he-IL"/>
              </w:rPr>
            </w:pPr>
            <w:r>
              <w:rPr>
                <w:lang w:val="en-GB" w:eastAsia="en-CA" w:bidi="he-IL"/>
              </w:rPr>
              <w:t>September 11</w:t>
            </w:r>
            <w:r w:rsidR="004E030F">
              <w:rPr>
                <w:lang w:val="en-GB" w:eastAsia="en-CA" w:bidi="he-IL"/>
              </w:rPr>
              <w:t>, 2020</w:t>
            </w:r>
          </w:p>
        </w:tc>
        <w:tc>
          <w:tcPr>
            <w:tcW w:w="1843" w:type="dxa"/>
            <w:shd w:val="clear" w:color="auto" w:fill="auto"/>
          </w:tcPr>
          <w:p w14:paraId="76E8D98F" w14:textId="226F59BB" w:rsidR="00F93E8D" w:rsidRPr="00872E20" w:rsidRDefault="006C167C" w:rsidP="00F85776">
            <w:pPr>
              <w:pStyle w:val="Abstract"/>
              <w:spacing w:before="60" w:after="60" w:line="240" w:lineRule="auto"/>
              <w:ind w:left="0"/>
              <w:rPr>
                <w:lang w:val="en-GB" w:eastAsia="en-CA" w:bidi="he-IL"/>
              </w:rPr>
            </w:pPr>
            <w:r w:rsidRPr="00872E20">
              <w:rPr>
                <w:lang w:val="en-GB" w:eastAsia="en-CA" w:bidi="he-IL"/>
              </w:rPr>
              <w:t>Pierre Ayel</w:t>
            </w:r>
          </w:p>
        </w:tc>
        <w:tc>
          <w:tcPr>
            <w:tcW w:w="4857" w:type="dxa"/>
            <w:shd w:val="clear" w:color="auto" w:fill="auto"/>
          </w:tcPr>
          <w:p w14:paraId="5DEF482C" w14:textId="2E12B3FE" w:rsidR="00F93E8D" w:rsidRPr="00872E20" w:rsidRDefault="004E030F" w:rsidP="006C167C">
            <w:pPr>
              <w:pStyle w:val="Abstract"/>
              <w:spacing w:before="60" w:after="60" w:line="240" w:lineRule="auto"/>
              <w:ind w:left="0"/>
              <w:rPr>
                <w:lang w:val="en-GB" w:eastAsia="en-CA" w:bidi="he-IL"/>
              </w:rPr>
            </w:pPr>
            <w:r>
              <w:rPr>
                <w:lang w:val="en-GB" w:eastAsia="en-CA" w:bidi="he-IL"/>
              </w:rPr>
              <w:t>First Version</w:t>
            </w:r>
          </w:p>
        </w:tc>
      </w:tr>
      <w:tr w:rsidR="007C67B5" w:rsidRPr="00872E20" w14:paraId="6B87610D" w14:textId="77777777" w:rsidTr="008B07BB">
        <w:tc>
          <w:tcPr>
            <w:tcW w:w="1021" w:type="dxa"/>
            <w:shd w:val="clear" w:color="auto" w:fill="auto"/>
          </w:tcPr>
          <w:p w14:paraId="74D087E8" w14:textId="178578F2" w:rsidR="00F93E8D" w:rsidRPr="00872E20" w:rsidRDefault="00F644B3" w:rsidP="00F85776">
            <w:pPr>
              <w:pStyle w:val="Abstract"/>
              <w:spacing w:before="60" w:after="60" w:line="240" w:lineRule="auto"/>
              <w:ind w:left="0"/>
              <w:rPr>
                <w:lang w:val="en-GB" w:eastAsia="en-CA" w:bidi="he-IL"/>
              </w:rPr>
            </w:pPr>
            <w:r>
              <w:rPr>
                <w:lang w:val="en-GB" w:eastAsia="en-CA" w:bidi="he-IL"/>
              </w:rPr>
              <w:t>0.7.1</w:t>
            </w:r>
          </w:p>
        </w:tc>
        <w:tc>
          <w:tcPr>
            <w:tcW w:w="1701" w:type="dxa"/>
            <w:shd w:val="clear" w:color="auto" w:fill="auto"/>
          </w:tcPr>
          <w:p w14:paraId="7EFAD4BA" w14:textId="5E70F30D" w:rsidR="00F93E8D" w:rsidRPr="00872E20" w:rsidRDefault="00F644B3" w:rsidP="00F85776">
            <w:pPr>
              <w:pStyle w:val="Abstract"/>
              <w:spacing w:before="60" w:after="60" w:line="240" w:lineRule="auto"/>
              <w:ind w:left="0"/>
              <w:rPr>
                <w:lang w:val="en-GB" w:eastAsia="en-CA" w:bidi="he-IL"/>
              </w:rPr>
            </w:pPr>
            <w:r>
              <w:rPr>
                <w:lang w:val="en-GB" w:eastAsia="en-CA" w:bidi="he-IL"/>
              </w:rPr>
              <w:t>October 7, 2020</w:t>
            </w:r>
          </w:p>
        </w:tc>
        <w:tc>
          <w:tcPr>
            <w:tcW w:w="1843" w:type="dxa"/>
            <w:shd w:val="clear" w:color="auto" w:fill="auto"/>
          </w:tcPr>
          <w:p w14:paraId="77BFD0BD" w14:textId="2E291177" w:rsidR="00F93E8D" w:rsidRPr="00872E20" w:rsidRDefault="00F644B3" w:rsidP="00F85776">
            <w:pPr>
              <w:pStyle w:val="Abstract"/>
              <w:spacing w:before="60" w:after="60" w:line="240" w:lineRule="auto"/>
              <w:ind w:left="0"/>
              <w:rPr>
                <w:lang w:val="en-GB" w:eastAsia="en-CA" w:bidi="he-IL"/>
              </w:rPr>
            </w:pPr>
            <w:r>
              <w:rPr>
                <w:lang w:val="en-GB" w:eastAsia="en-CA" w:bidi="he-IL"/>
              </w:rPr>
              <w:t>Pierre Ayel</w:t>
            </w:r>
          </w:p>
        </w:tc>
        <w:tc>
          <w:tcPr>
            <w:tcW w:w="4857" w:type="dxa"/>
            <w:shd w:val="clear" w:color="auto" w:fill="auto"/>
          </w:tcPr>
          <w:p w14:paraId="788FD09A" w14:textId="77777777" w:rsidR="001B35FD" w:rsidRDefault="00F644B3" w:rsidP="004E030F">
            <w:pPr>
              <w:pStyle w:val="Abstract"/>
              <w:spacing w:before="60" w:after="60" w:line="240" w:lineRule="auto"/>
              <w:ind w:left="0"/>
              <w:rPr>
                <w:lang w:val="en-GB" w:eastAsia="en-CA" w:bidi="he-IL"/>
              </w:rPr>
            </w:pPr>
            <w:r>
              <w:rPr>
                <w:lang w:val="en-GB" w:eastAsia="en-CA" w:bidi="he-IL"/>
              </w:rPr>
              <w:t>Updated for version 0.7.1:</w:t>
            </w:r>
          </w:p>
          <w:p w14:paraId="4839856B" w14:textId="77777777" w:rsidR="00F644B3" w:rsidRDefault="00F644B3" w:rsidP="00F644B3">
            <w:pPr>
              <w:pStyle w:val="Abstract"/>
              <w:numPr>
                <w:ilvl w:val="0"/>
                <w:numId w:val="33"/>
              </w:numPr>
              <w:spacing w:before="60" w:after="60" w:line="240" w:lineRule="auto"/>
              <w:rPr>
                <w:lang w:val="en-GB" w:eastAsia="en-CA" w:bidi="he-IL"/>
              </w:rPr>
            </w:pPr>
            <w:r>
              <w:rPr>
                <w:lang w:val="en-GB" w:eastAsia="en-CA" w:bidi="he-IL"/>
              </w:rPr>
              <w:t>New tool TableDelete</w:t>
            </w:r>
          </w:p>
          <w:p w14:paraId="14B7D587" w14:textId="2478AB35" w:rsidR="00F644B3" w:rsidRPr="00872E20" w:rsidRDefault="00F644B3" w:rsidP="00F644B3">
            <w:pPr>
              <w:pStyle w:val="Abstract"/>
              <w:numPr>
                <w:ilvl w:val="0"/>
                <w:numId w:val="33"/>
              </w:numPr>
              <w:spacing w:before="60" w:after="60" w:line="240" w:lineRule="auto"/>
              <w:rPr>
                <w:lang w:val="en-GB" w:eastAsia="en-CA" w:bidi="he-IL"/>
              </w:rPr>
            </w:pPr>
            <w:r>
              <w:rPr>
                <w:lang w:val="en-GB" w:eastAsia="en-CA" w:bidi="he-IL"/>
              </w:rPr>
              <w:t>Changed datetime-filter default value to false.</w:t>
            </w:r>
          </w:p>
        </w:tc>
      </w:tr>
      <w:tr w:rsidR="007C67B5" w:rsidRPr="00872E20" w14:paraId="46E56751" w14:textId="77777777" w:rsidTr="008B07BB">
        <w:tc>
          <w:tcPr>
            <w:tcW w:w="1021" w:type="dxa"/>
            <w:shd w:val="clear" w:color="auto" w:fill="auto"/>
          </w:tcPr>
          <w:p w14:paraId="43A314BA" w14:textId="530F4D6C" w:rsidR="00F93E8D" w:rsidRPr="00872E20" w:rsidRDefault="004D1E43" w:rsidP="00F85776">
            <w:pPr>
              <w:pStyle w:val="Abstract"/>
              <w:spacing w:before="60" w:after="60" w:line="240" w:lineRule="auto"/>
              <w:ind w:left="0"/>
              <w:rPr>
                <w:lang w:val="en-GB" w:eastAsia="en-CA" w:bidi="he-IL"/>
              </w:rPr>
            </w:pPr>
            <w:ins w:id="9" w:author="Pierre Ayel" w:date="2020-10-23T09:08:00Z">
              <w:r>
                <w:rPr>
                  <w:lang w:val="en-GB" w:eastAsia="en-CA" w:bidi="he-IL"/>
                </w:rPr>
                <w:t>0.7.2</w:t>
              </w:r>
            </w:ins>
          </w:p>
        </w:tc>
        <w:tc>
          <w:tcPr>
            <w:tcW w:w="1701" w:type="dxa"/>
            <w:shd w:val="clear" w:color="auto" w:fill="auto"/>
          </w:tcPr>
          <w:p w14:paraId="625EF7B7" w14:textId="0D1A0214" w:rsidR="00F93E8D" w:rsidRPr="00872E20" w:rsidRDefault="004D1E43" w:rsidP="00F85776">
            <w:pPr>
              <w:pStyle w:val="Abstract"/>
              <w:spacing w:before="60" w:after="60" w:line="240" w:lineRule="auto"/>
              <w:ind w:left="0"/>
              <w:rPr>
                <w:lang w:val="en-GB" w:eastAsia="en-CA" w:bidi="he-IL"/>
              </w:rPr>
            </w:pPr>
            <w:ins w:id="10" w:author="Pierre Ayel" w:date="2020-10-23T09:08:00Z">
              <w:r>
                <w:rPr>
                  <w:lang w:val="en-GB" w:eastAsia="en-CA" w:bidi="he-IL"/>
                </w:rPr>
                <w:t>October 23, 2020</w:t>
              </w:r>
            </w:ins>
          </w:p>
        </w:tc>
        <w:tc>
          <w:tcPr>
            <w:tcW w:w="1843" w:type="dxa"/>
            <w:shd w:val="clear" w:color="auto" w:fill="auto"/>
          </w:tcPr>
          <w:p w14:paraId="705200A4" w14:textId="39CE6493" w:rsidR="00F93E8D" w:rsidRPr="00872E20" w:rsidRDefault="004D1E43" w:rsidP="00F85776">
            <w:pPr>
              <w:pStyle w:val="Abstract"/>
              <w:spacing w:before="60" w:after="60" w:line="240" w:lineRule="auto"/>
              <w:ind w:left="0"/>
              <w:rPr>
                <w:lang w:val="en-GB" w:eastAsia="en-CA" w:bidi="he-IL"/>
              </w:rPr>
            </w:pPr>
            <w:ins w:id="11" w:author="Pierre Ayel" w:date="2020-10-23T09:08:00Z">
              <w:r>
                <w:rPr>
                  <w:lang w:val="en-GB" w:eastAsia="en-CA" w:bidi="he-IL"/>
                </w:rPr>
                <w:t>Pierre Ayel</w:t>
              </w:r>
            </w:ins>
          </w:p>
        </w:tc>
        <w:tc>
          <w:tcPr>
            <w:tcW w:w="4857" w:type="dxa"/>
            <w:shd w:val="clear" w:color="auto" w:fill="auto"/>
          </w:tcPr>
          <w:p w14:paraId="3DF534CB" w14:textId="77777777" w:rsidR="002F6C2E" w:rsidRDefault="004D1E43" w:rsidP="004E030F">
            <w:pPr>
              <w:pStyle w:val="Abstract"/>
              <w:spacing w:before="60" w:after="60" w:line="240" w:lineRule="auto"/>
              <w:ind w:left="0"/>
              <w:rPr>
                <w:ins w:id="12" w:author="Pierre Ayel" w:date="2020-10-23T09:08:00Z"/>
                <w:lang w:val="en-GB" w:eastAsia="en-CA" w:bidi="he-IL"/>
              </w:rPr>
            </w:pPr>
            <w:ins w:id="13" w:author="Pierre Ayel" w:date="2020-10-23T09:08:00Z">
              <w:r>
                <w:rPr>
                  <w:lang w:val="en-GB" w:eastAsia="en-CA" w:bidi="he-IL"/>
                </w:rPr>
                <w:t>Updated for version 0.7.2:</w:t>
              </w:r>
            </w:ins>
          </w:p>
          <w:p w14:paraId="14EF99A1" w14:textId="5D45A535" w:rsidR="004D1E43" w:rsidRPr="00872E20" w:rsidRDefault="004D1E43" w:rsidP="004D1E43">
            <w:pPr>
              <w:pStyle w:val="Abstract"/>
              <w:numPr>
                <w:ilvl w:val="0"/>
                <w:numId w:val="37"/>
              </w:numPr>
              <w:spacing w:before="60" w:after="60" w:line="240" w:lineRule="auto"/>
              <w:rPr>
                <w:lang w:val="en-GB" w:eastAsia="en-CA" w:bidi="he-IL"/>
              </w:rPr>
            </w:pPr>
            <w:ins w:id="14" w:author="Pierre Ayel" w:date="2020-10-23T09:08:00Z">
              <w:r>
                <w:rPr>
                  <w:lang w:val="en-GB" w:eastAsia="en-CA" w:bidi="he-IL"/>
                </w:rPr>
                <w:t>TableExport support for datagrid checkpoints</w:t>
              </w:r>
            </w:ins>
          </w:p>
        </w:tc>
      </w:tr>
      <w:tr w:rsidR="00B5617D" w:rsidRPr="00872E20" w14:paraId="14C04A15" w14:textId="77777777" w:rsidTr="008B07BB">
        <w:tc>
          <w:tcPr>
            <w:tcW w:w="1021" w:type="dxa"/>
            <w:shd w:val="clear" w:color="auto" w:fill="auto"/>
          </w:tcPr>
          <w:p w14:paraId="00984D2A" w14:textId="23C54C63" w:rsidR="00B5617D" w:rsidRDefault="0071103B" w:rsidP="00F85776">
            <w:pPr>
              <w:pStyle w:val="Abstract"/>
              <w:spacing w:before="60" w:after="60" w:line="240" w:lineRule="auto"/>
              <w:ind w:left="0"/>
              <w:rPr>
                <w:lang w:val="en-GB" w:eastAsia="en-CA" w:bidi="he-IL"/>
              </w:rPr>
            </w:pPr>
            <w:ins w:id="15" w:author="Pierre Ayel" w:date="2022-07-08T08:51:00Z">
              <w:r>
                <w:rPr>
                  <w:lang w:val="en-GB" w:eastAsia="en-CA" w:bidi="he-IL"/>
                </w:rPr>
                <w:t>0.8.0</w:t>
              </w:r>
            </w:ins>
          </w:p>
        </w:tc>
        <w:tc>
          <w:tcPr>
            <w:tcW w:w="1701" w:type="dxa"/>
            <w:shd w:val="clear" w:color="auto" w:fill="auto"/>
          </w:tcPr>
          <w:p w14:paraId="6DD4F03D" w14:textId="63102A9C" w:rsidR="00B5617D" w:rsidRDefault="0071103B" w:rsidP="00F85776">
            <w:pPr>
              <w:pStyle w:val="Abstract"/>
              <w:spacing w:before="60" w:after="60" w:line="240" w:lineRule="auto"/>
              <w:ind w:left="0"/>
              <w:rPr>
                <w:lang w:val="en-GB" w:eastAsia="en-CA" w:bidi="he-IL"/>
              </w:rPr>
            </w:pPr>
            <w:ins w:id="16" w:author="Pierre Ayel" w:date="2022-07-08T08:51:00Z">
              <w:r>
                <w:rPr>
                  <w:lang w:val="en-GB" w:eastAsia="en-CA" w:bidi="he-IL"/>
                </w:rPr>
                <w:t>July 08, 2022</w:t>
              </w:r>
            </w:ins>
          </w:p>
        </w:tc>
        <w:tc>
          <w:tcPr>
            <w:tcW w:w="1843" w:type="dxa"/>
            <w:shd w:val="clear" w:color="auto" w:fill="auto"/>
          </w:tcPr>
          <w:p w14:paraId="1D1145E8" w14:textId="7E3F88CC" w:rsidR="00B5617D" w:rsidRDefault="0071103B" w:rsidP="00F85776">
            <w:pPr>
              <w:pStyle w:val="Abstract"/>
              <w:spacing w:before="60" w:after="60" w:line="240" w:lineRule="auto"/>
              <w:ind w:left="0"/>
              <w:rPr>
                <w:lang w:val="en-GB" w:eastAsia="en-CA" w:bidi="he-IL"/>
              </w:rPr>
            </w:pPr>
            <w:ins w:id="17" w:author="Pierre Ayel" w:date="2022-07-08T08:51:00Z">
              <w:r>
                <w:rPr>
                  <w:lang w:val="en-GB" w:eastAsia="en-CA" w:bidi="he-IL"/>
                </w:rPr>
                <w:t>Pierre Ayel</w:t>
              </w:r>
            </w:ins>
          </w:p>
        </w:tc>
        <w:tc>
          <w:tcPr>
            <w:tcW w:w="4857" w:type="dxa"/>
            <w:shd w:val="clear" w:color="auto" w:fill="auto"/>
          </w:tcPr>
          <w:p w14:paraId="666FEA0D" w14:textId="77777777" w:rsidR="00395AD4" w:rsidRDefault="0071103B" w:rsidP="004E030F">
            <w:pPr>
              <w:pStyle w:val="Abstract"/>
              <w:spacing w:before="60" w:after="60" w:line="240" w:lineRule="auto"/>
              <w:ind w:left="0"/>
              <w:rPr>
                <w:ins w:id="18" w:author="Pierre Ayel" w:date="2022-07-08T08:51:00Z"/>
                <w:lang w:val="en-GB" w:eastAsia="en-CA" w:bidi="he-IL"/>
              </w:rPr>
            </w:pPr>
            <w:ins w:id="19" w:author="Pierre Ayel" w:date="2022-07-08T08:51:00Z">
              <w:r>
                <w:rPr>
                  <w:lang w:val="en-GB" w:eastAsia="en-CA" w:bidi="he-IL"/>
                </w:rPr>
                <w:t>Updated for version 0.8.0:</w:t>
              </w:r>
            </w:ins>
          </w:p>
          <w:p w14:paraId="47932327" w14:textId="77777777" w:rsidR="0071103B" w:rsidRDefault="0071103B" w:rsidP="0071103B">
            <w:pPr>
              <w:pStyle w:val="Abstract"/>
              <w:numPr>
                <w:ilvl w:val="0"/>
                <w:numId w:val="37"/>
              </w:numPr>
              <w:spacing w:before="60" w:after="60" w:line="240" w:lineRule="auto"/>
              <w:rPr>
                <w:ins w:id="20" w:author="Pierre Ayel" w:date="2022-07-08T08:51:00Z"/>
                <w:lang w:val="en-GB" w:eastAsia="en-CA" w:bidi="he-IL"/>
              </w:rPr>
            </w:pPr>
            <w:ins w:id="21" w:author="Pierre Ayel" w:date="2022-07-08T08:51:00Z">
              <w:r>
                <w:rPr>
                  <w:lang w:val="en-GB" w:eastAsia="en-CA" w:bidi="he-IL"/>
                </w:rPr>
                <w:t>TableImport support for double quotes in input CSV Files,</w:t>
              </w:r>
            </w:ins>
          </w:p>
          <w:p w14:paraId="3AB389F5" w14:textId="29BDAB16" w:rsidR="0071103B" w:rsidRDefault="0071103B" w:rsidP="0071103B">
            <w:pPr>
              <w:pStyle w:val="Abstract"/>
              <w:numPr>
                <w:ilvl w:val="0"/>
                <w:numId w:val="37"/>
              </w:numPr>
              <w:spacing w:before="60" w:after="60" w:line="240" w:lineRule="auto"/>
              <w:rPr>
                <w:lang w:val="en-GB" w:eastAsia="en-CA" w:bidi="he-IL"/>
              </w:rPr>
            </w:pPr>
            <w:ins w:id="22" w:author="Pierre Ayel" w:date="2022-07-08T08:52:00Z">
              <w:r>
                <w:rPr>
                  <w:lang w:val="en-GB" w:eastAsia="en-CA" w:bidi="he-IL"/>
                </w:rPr>
                <w:t>Changed default columns in TableExport</w:t>
              </w:r>
            </w:ins>
          </w:p>
        </w:tc>
      </w:tr>
      <w:tr w:rsidR="00595D32" w:rsidRPr="00872E20" w14:paraId="70EC4A9F" w14:textId="77777777" w:rsidTr="008B07BB">
        <w:tc>
          <w:tcPr>
            <w:tcW w:w="1021" w:type="dxa"/>
            <w:shd w:val="clear" w:color="auto" w:fill="auto"/>
          </w:tcPr>
          <w:p w14:paraId="144272CF" w14:textId="72B87717" w:rsidR="00595D32" w:rsidRDefault="00595D32" w:rsidP="00F85776">
            <w:pPr>
              <w:pStyle w:val="Abstract"/>
              <w:spacing w:before="60" w:after="60" w:line="240" w:lineRule="auto"/>
              <w:ind w:left="0"/>
              <w:rPr>
                <w:lang w:val="en-GB" w:eastAsia="en-CA" w:bidi="he-IL"/>
              </w:rPr>
            </w:pPr>
          </w:p>
        </w:tc>
        <w:tc>
          <w:tcPr>
            <w:tcW w:w="1701" w:type="dxa"/>
            <w:shd w:val="clear" w:color="auto" w:fill="auto"/>
          </w:tcPr>
          <w:p w14:paraId="543B1A5B" w14:textId="32621D7E" w:rsidR="00595D32" w:rsidRDefault="00595D32" w:rsidP="00F85776">
            <w:pPr>
              <w:pStyle w:val="Abstract"/>
              <w:spacing w:before="60" w:after="60" w:line="240" w:lineRule="auto"/>
              <w:ind w:left="0"/>
              <w:rPr>
                <w:lang w:val="en-GB" w:eastAsia="en-CA" w:bidi="he-IL"/>
              </w:rPr>
            </w:pPr>
          </w:p>
        </w:tc>
        <w:tc>
          <w:tcPr>
            <w:tcW w:w="1843" w:type="dxa"/>
            <w:shd w:val="clear" w:color="auto" w:fill="auto"/>
          </w:tcPr>
          <w:p w14:paraId="7A6F06DF" w14:textId="64D09E9F" w:rsidR="00595D32" w:rsidRDefault="00595D32" w:rsidP="00F85776">
            <w:pPr>
              <w:pStyle w:val="Abstract"/>
              <w:spacing w:before="60" w:after="60" w:line="240" w:lineRule="auto"/>
              <w:ind w:left="0"/>
              <w:rPr>
                <w:lang w:val="en-GB" w:eastAsia="en-CA" w:bidi="he-IL"/>
              </w:rPr>
            </w:pPr>
          </w:p>
        </w:tc>
        <w:tc>
          <w:tcPr>
            <w:tcW w:w="4857" w:type="dxa"/>
            <w:shd w:val="clear" w:color="auto" w:fill="auto"/>
          </w:tcPr>
          <w:p w14:paraId="106795D8" w14:textId="7F7FCC61" w:rsidR="00595D32" w:rsidRDefault="00595D32" w:rsidP="004E030F">
            <w:pPr>
              <w:pStyle w:val="Abstract"/>
              <w:spacing w:before="60" w:after="60" w:line="240" w:lineRule="auto"/>
              <w:ind w:left="0"/>
              <w:rPr>
                <w:lang w:val="en-GB" w:eastAsia="en-CA" w:bidi="he-IL"/>
              </w:rPr>
            </w:pPr>
          </w:p>
        </w:tc>
      </w:tr>
      <w:tr w:rsidR="00986486" w:rsidRPr="00872E20" w14:paraId="2D781DC8" w14:textId="77777777" w:rsidTr="008B07BB">
        <w:tc>
          <w:tcPr>
            <w:tcW w:w="1021" w:type="dxa"/>
            <w:shd w:val="clear" w:color="auto" w:fill="auto"/>
          </w:tcPr>
          <w:p w14:paraId="270C51AE" w14:textId="383A1C1E" w:rsidR="00986486" w:rsidRDefault="00986486" w:rsidP="00F85776">
            <w:pPr>
              <w:pStyle w:val="Abstract"/>
              <w:spacing w:before="60" w:after="60" w:line="240" w:lineRule="auto"/>
              <w:ind w:left="0"/>
              <w:rPr>
                <w:lang w:val="en-GB" w:eastAsia="en-CA" w:bidi="he-IL"/>
              </w:rPr>
            </w:pPr>
          </w:p>
        </w:tc>
        <w:tc>
          <w:tcPr>
            <w:tcW w:w="1701" w:type="dxa"/>
            <w:shd w:val="clear" w:color="auto" w:fill="auto"/>
          </w:tcPr>
          <w:p w14:paraId="1EA64B37" w14:textId="537B3200" w:rsidR="00986486" w:rsidRDefault="00986486" w:rsidP="00F85776">
            <w:pPr>
              <w:pStyle w:val="Abstract"/>
              <w:spacing w:before="60" w:after="60" w:line="240" w:lineRule="auto"/>
              <w:ind w:left="0"/>
              <w:rPr>
                <w:lang w:val="en-GB" w:eastAsia="en-CA" w:bidi="he-IL"/>
              </w:rPr>
            </w:pPr>
          </w:p>
        </w:tc>
        <w:tc>
          <w:tcPr>
            <w:tcW w:w="1843" w:type="dxa"/>
            <w:shd w:val="clear" w:color="auto" w:fill="auto"/>
          </w:tcPr>
          <w:p w14:paraId="6CA05000" w14:textId="04AF4874" w:rsidR="00986486" w:rsidRDefault="00986486" w:rsidP="00F85776">
            <w:pPr>
              <w:pStyle w:val="Abstract"/>
              <w:spacing w:before="60" w:after="60" w:line="240" w:lineRule="auto"/>
              <w:ind w:left="0"/>
              <w:rPr>
                <w:lang w:val="en-GB" w:eastAsia="en-CA" w:bidi="he-IL"/>
              </w:rPr>
            </w:pPr>
          </w:p>
        </w:tc>
        <w:tc>
          <w:tcPr>
            <w:tcW w:w="4857" w:type="dxa"/>
            <w:shd w:val="clear" w:color="auto" w:fill="auto"/>
          </w:tcPr>
          <w:p w14:paraId="5D29F3BA" w14:textId="4B833C5B" w:rsidR="00986486" w:rsidRDefault="00986486" w:rsidP="004E030F">
            <w:pPr>
              <w:pStyle w:val="Abstract"/>
              <w:spacing w:before="60" w:after="60" w:line="240" w:lineRule="auto"/>
              <w:ind w:left="0"/>
              <w:rPr>
                <w:lang w:val="en-GB" w:eastAsia="en-CA" w:bidi="he-IL"/>
              </w:rPr>
            </w:pPr>
          </w:p>
        </w:tc>
      </w:tr>
      <w:tr w:rsidR="004E513C" w:rsidRPr="00872E20" w14:paraId="5D159B3A" w14:textId="77777777" w:rsidTr="008B07BB">
        <w:trPr>
          <w:cantSplit/>
        </w:trPr>
        <w:tc>
          <w:tcPr>
            <w:tcW w:w="1021" w:type="dxa"/>
            <w:shd w:val="clear" w:color="auto" w:fill="auto"/>
          </w:tcPr>
          <w:p w14:paraId="6EDDDFC9" w14:textId="512D85C7" w:rsidR="004E513C" w:rsidRDefault="004E513C" w:rsidP="00F85776">
            <w:pPr>
              <w:pStyle w:val="Abstract"/>
              <w:spacing w:before="60" w:after="60" w:line="240" w:lineRule="auto"/>
              <w:ind w:left="0"/>
              <w:rPr>
                <w:lang w:val="en-GB" w:eastAsia="en-CA" w:bidi="he-IL"/>
              </w:rPr>
            </w:pPr>
          </w:p>
        </w:tc>
        <w:tc>
          <w:tcPr>
            <w:tcW w:w="1701" w:type="dxa"/>
            <w:shd w:val="clear" w:color="auto" w:fill="auto"/>
          </w:tcPr>
          <w:p w14:paraId="50DF151C" w14:textId="2D19C87F" w:rsidR="004E513C" w:rsidRDefault="004E513C" w:rsidP="00F85776">
            <w:pPr>
              <w:pStyle w:val="Abstract"/>
              <w:spacing w:before="60" w:after="60" w:line="240" w:lineRule="auto"/>
              <w:ind w:left="0"/>
              <w:rPr>
                <w:lang w:val="en-GB" w:eastAsia="en-CA" w:bidi="he-IL"/>
              </w:rPr>
            </w:pPr>
          </w:p>
        </w:tc>
        <w:tc>
          <w:tcPr>
            <w:tcW w:w="1843" w:type="dxa"/>
            <w:shd w:val="clear" w:color="auto" w:fill="auto"/>
          </w:tcPr>
          <w:p w14:paraId="1939AD03" w14:textId="71BE5041" w:rsidR="004E513C" w:rsidRDefault="004E513C" w:rsidP="00F85776">
            <w:pPr>
              <w:pStyle w:val="Abstract"/>
              <w:spacing w:before="60" w:after="60" w:line="240" w:lineRule="auto"/>
              <w:ind w:left="0"/>
              <w:rPr>
                <w:lang w:val="en-GB" w:eastAsia="en-CA" w:bidi="he-IL"/>
              </w:rPr>
            </w:pPr>
          </w:p>
        </w:tc>
        <w:tc>
          <w:tcPr>
            <w:tcW w:w="4857" w:type="dxa"/>
            <w:shd w:val="clear" w:color="auto" w:fill="auto"/>
          </w:tcPr>
          <w:p w14:paraId="54AF1DC3" w14:textId="285576E1" w:rsidR="004E513C" w:rsidRDefault="004E513C" w:rsidP="004E030F">
            <w:pPr>
              <w:pStyle w:val="Abstract"/>
              <w:spacing w:before="60" w:after="60" w:line="240" w:lineRule="auto"/>
              <w:ind w:left="0"/>
              <w:rPr>
                <w:lang w:val="en-GB" w:eastAsia="en-CA" w:bidi="he-IL"/>
              </w:rPr>
            </w:pPr>
          </w:p>
        </w:tc>
      </w:tr>
      <w:tr w:rsidR="00723201" w:rsidRPr="00872E20" w14:paraId="0A24BE01" w14:textId="77777777" w:rsidTr="008B07BB">
        <w:trPr>
          <w:cantSplit/>
        </w:trPr>
        <w:tc>
          <w:tcPr>
            <w:tcW w:w="1021" w:type="dxa"/>
            <w:shd w:val="clear" w:color="auto" w:fill="auto"/>
          </w:tcPr>
          <w:p w14:paraId="7C5D001A" w14:textId="72166D22" w:rsidR="00723201" w:rsidRDefault="00723201" w:rsidP="00F85776">
            <w:pPr>
              <w:pStyle w:val="Abstract"/>
              <w:spacing w:before="60" w:after="60" w:line="240" w:lineRule="auto"/>
              <w:ind w:left="0"/>
              <w:rPr>
                <w:lang w:val="en-GB" w:eastAsia="en-CA" w:bidi="he-IL"/>
              </w:rPr>
            </w:pPr>
          </w:p>
        </w:tc>
        <w:tc>
          <w:tcPr>
            <w:tcW w:w="1701" w:type="dxa"/>
            <w:shd w:val="clear" w:color="auto" w:fill="auto"/>
          </w:tcPr>
          <w:p w14:paraId="16D9D4CB" w14:textId="3838B221" w:rsidR="00723201" w:rsidRDefault="00723201" w:rsidP="00F85776">
            <w:pPr>
              <w:pStyle w:val="Abstract"/>
              <w:spacing w:before="60" w:after="60" w:line="240" w:lineRule="auto"/>
              <w:ind w:left="0"/>
              <w:rPr>
                <w:lang w:val="en-GB" w:eastAsia="en-CA" w:bidi="he-IL"/>
              </w:rPr>
            </w:pPr>
          </w:p>
        </w:tc>
        <w:tc>
          <w:tcPr>
            <w:tcW w:w="1843" w:type="dxa"/>
            <w:shd w:val="clear" w:color="auto" w:fill="auto"/>
          </w:tcPr>
          <w:p w14:paraId="3DC5203A" w14:textId="65924A49" w:rsidR="00723201" w:rsidRDefault="00723201" w:rsidP="00F85776">
            <w:pPr>
              <w:pStyle w:val="Abstract"/>
              <w:spacing w:before="60" w:after="60" w:line="240" w:lineRule="auto"/>
              <w:ind w:left="0"/>
              <w:rPr>
                <w:lang w:val="en-GB" w:eastAsia="en-CA" w:bidi="he-IL"/>
              </w:rPr>
            </w:pPr>
          </w:p>
        </w:tc>
        <w:tc>
          <w:tcPr>
            <w:tcW w:w="4857" w:type="dxa"/>
            <w:shd w:val="clear" w:color="auto" w:fill="auto"/>
          </w:tcPr>
          <w:p w14:paraId="4E72188D" w14:textId="5A7214BC" w:rsidR="00153A2B" w:rsidRDefault="00153A2B" w:rsidP="00EA2483">
            <w:pPr>
              <w:pStyle w:val="Abstract"/>
              <w:spacing w:before="60" w:after="60" w:line="240" w:lineRule="auto"/>
              <w:ind w:left="0"/>
              <w:rPr>
                <w:lang w:val="en-GB" w:eastAsia="en-CA" w:bidi="he-IL"/>
              </w:rPr>
            </w:pPr>
          </w:p>
        </w:tc>
      </w:tr>
      <w:tr w:rsidR="00E15225" w:rsidRPr="00872E20" w14:paraId="43AB5F3B" w14:textId="77777777" w:rsidTr="008B07BB">
        <w:trPr>
          <w:cantSplit/>
        </w:trPr>
        <w:tc>
          <w:tcPr>
            <w:tcW w:w="1021" w:type="dxa"/>
            <w:shd w:val="clear" w:color="auto" w:fill="auto"/>
          </w:tcPr>
          <w:p w14:paraId="07ABCAA0" w14:textId="2E3E09C1" w:rsidR="00E15225" w:rsidRDefault="00E15225" w:rsidP="00F85776">
            <w:pPr>
              <w:pStyle w:val="Abstract"/>
              <w:spacing w:before="60" w:after="60" w:line="240" w:lineRule="auto"/>
              <w:ind w:left="0"/>
              <w:rPr>
                <w:lang w:val="en-GB" w:eastAsia="en-CA" w:bidi="he-IL"/>
              </w:rPr>
            </w:pPr>
          </w:p>
        </w:tc>
        <w:tc>
          <w:tcPr>
            <w:tcW w:w="1701" w:type="dxa"/>
            <w:shd w:val="clear" w:color="auto" w:fill="auto"/>
          </w:tcPr>
          <w:p w14:paraId="6488FFF0" w14:textId="2BD890F6" w:rsidR="00E15225" w:rsidRDefault="00E15225" w:rsidP="00F85776">
            <w:pPr>
              <w:pStyle w:val="Abstract"/>
              <w:spacing w:before="60" w:after="60" w:line="240" w:lineRule="auto"/>
              <w:ind w:left="0"/>
              <w:rPr>
                <w:lang w:val="en-GB" w:eastAsia="en-CA" w:bidi="he-IL"/>
              </w:rPr>
            </w:pPr>
          </w:p>
        </w:tc>
        <w:tc>
          <w:tcPr>
            <w:tcW w:w="1843" w:type="dxa"/>
            <w:shd w:val="clear" w:color="auto" w:fill="auto"/>
          </w:tcPr>
          <w:p w14:paraId="76CF93A5" w14:textId="13B8992A" w:rsidR="00E15225" w:rsidRDefault="00E15225" w:rsidP="00F85776">
            <w:pPr>
              <w:pStyle w:val="Abstract"/>
              <w:spacing w:before="60" w:after="60" w:line="240" w:lineRule="auto"/>
              <w:ind w:left="0"/>
              <w:rPr>
                <w:lang w:val="en-GB" w:eastAsia="en-CA" w:bidi="he-IL"/>
              </w:rPr>
            </w:pPr>
          </w:p>
        </w:tc>
        <w:tc>
          <w:tcPr>
            <w:tcW w:w="4857" w:type="dxa"/>
            <w:shd w:val="clear" w:color="auto" w:fill="auto"/>
          </w:tcPr>
          <w:p w14:paraId="14600BA4" w14:textId="6165A6B0" w:rsidR="00E15225" w:rsidRDefault="00E15225" w:rsidP="00EA2483">
            <w:pPr>
              <w:pStyle w:val="Abstract"/>
              <w:spacing w:before="60" w:after="60" w:line="240" w:lineRule="auto"/>
              <w:ind w:left="0"/>
              <w:rPr>
                <w:lang w:val="en-GB" w:eastAsia="en-CA" w:bidi="he-IL"/>
              </w:rPr>
            </w:pPr>
          </w:p>
        </w:tc>
      </w:tr>
      <w:tr w:rsidR="00F32A41" w:rsidRPr="00872E20" w14:paraId="141B357B" w14:textId="77777777" w:rsidTr="008B07BB">
        <w:trPr>
          <w:cantSplit/>
        </w:trPr>
        <w:tc>
          <w:tcPr>
            <w:tcW w:w="1021" w:type="dxa"/>
            <w:shd w:val="clear" w:color="auto" w:fill="auto"/>
          </w:tcPr>
          <w:p w14:paraId="6184B9F0" w14:textId="305B1EAA" w:rsidR="00F32A41" w:rsidRDefault="00F32A41" w:rsidP="00F85776">
            <w:pPr>
              <w:pStyle w:val="Abstract"/>
              <w:spacing w:before="60" w:after="60" w:line="240" w:lineRule="auto"/>
              <w:ind w:left="0"/>
              <w:rPr>
                <w:lang w:val="en-GB" w:eastAsia="en-CA" w:bidi="he-IL"/>
              </w:rPr>
            </w:pPr>
          </w:p>
        </w:tc>
        <w:tc>
          <w:tcPr>
            <w:tcW w:w="1701" w:type="dxa"/>
            <w:shd w:val="clear" w:color="auto" w:fill="auto"/>
          </w:tcPr>
          <w:p w14:paraId="3BDE24F9" w14:textId="0FD66E88" w:rsidR="00F32A41" w:rsidRDefault="00F32A41" w:rsidP="00F85776">
            <w:pPr>
              <w:pStyle w:val="Abstract"/>
              <w:spacing w:before="60" w:after="60" w:line="240" w:lineRule="auto"/>
              <w:ind w:left="0"/>
              <w:rPr>
                <w:lang w:val="en-GB" w:eastAsia="en-CA" w:bidi="he-IL"/>
              </w:rPr>
            </w:pPr>
          </w:p>
        </w:tc>
        <w:tc>
          <w:tcPr>
            <w:tcW w:w="1843" w:type="dxa"/>
            <w:shd w:val="clear" w:color="auto" w:fill="auto"/>
          </w:tcPr>
          <w:p w14:paraId="543D36CD" w14:textId="7EBF66C4" w:rsidR="00F32A41" w:rsidRDefault="00F32A41" w:rsidP="00F85776">
            <w:pPr>
              <w:pStyle w:val="Abstract"/>
              <w:spacing w:before="60" w:after="60" w:line="240" w:lineRule="auto"/>
              <w:ind w:left="0"/>
              <w:rPr>
                <w:lang w:val="en-GB" w:eastAsia="en-CA" w:bidi="he-IL"/>
              </w:rPr>
            </w:pPr>
          </w:p>
        </w:tc>
        <w:tc>
          <w:tcPr>
            <w:tcW w:w="4857" w:type="dxa"/>
            <w:shd w:val="clear" w:color="auto" w:fill="auto"/>
          </w:tcPr>
          <w:p w14:paraId="4B6C4837" w14:textId="1D090988" w:rsidR="00F32A41" w:rsidRDefault="00F32A41" w:rsidP="00EA2483">
            <w:pPr>
              <w:pStyle w:val="Abstract"/>
              <w:spacing w:before="60" w:after="60" w:line="240" w:lineRule="auto"/>
              <w:ind w:left="0"/>
              <w:rPr>
                <w:lang w:val="en-GB" w:eastAsia="en-CA" w:bidi="he-IL"/>
              </w:rPr>
            </w:pPr>
          </w:p>
        </w:tc>
      </w:tr>
      <w:tr w:rsidR="00ED325D" w:rsidRPr="00872E20" w14:paraId="2877F5BF" w14:textId="77777777" w:rsidTr="008B07BB">
        <w:trPr>
          <w:cantSplit/>
        </w:trPr>
        <w:tc>
          <w:tcPr>
            <w:tcW w:w="1021" w:type="dxa"/>
            <w:shd w:val="clear" w:color="auto" w:fill="auto"/>
          </w:tcPr>
          <w:p w14:paraId="343C24E8" w14:textId="0F2738A0" w:rsidR="00ED325D" w:rsidRDefault="00ED325D" w:rsidP="00F85776">
            <w:pPr>
              <w:pStyle w:val="Abstract"/>
              <w:spacing w:before="60" w:after="60" w:line="240" w:lineRule="auto"/>
              <w:ind w:left="0"/>
              <w:rPr>
                <w:lang w:val="en-GB" w:eastAsia="en-CA" w:bidi="he-IL"/>
              </w:rPr>
            </w:pPr>
          </w:p>
        </w:tc>
        <w:tc>
          <w:tcPr>
            <w:tcW w:w="1701" w:type="dxa"/>
            <w:shd w:val="clear" w:color="auto" w:fill="auto"/>
          </w:tcPr>
          <w:p w14:paraId="02609AAC" w14:textId="5F6DB78B" w:rsidR="00ED325D" w:rsidRDefault="00ED325D" w:rsidP="00F85776">
            <w:pPr>
              <w:pStyle w:val="Abstract"/>
              <w:spacing w:before="60" w:after="60" w:line="240" w:lineRule="auto"/>
              <w:ind w:left="0"/>
              <w:rPr>
                <w:lang w:val="en-GB" w:eastAsia="en-CA" w:bidi="he-IL"/>
              </w:rPr>
            </w:pPr>
          </w:p>
        </w:tc>
        <w:tc>
          <w:tcPr>
            <w:tcW w:w="1843" w:type="dxa"/>
            <w:shd w:val="clear" w:color="auto" w:fill="auto"/>
          </w:tcPr>
          <w:p w14:paraId="4F1A6969" w14:textId="45942574" w:rsidR="00ED325D" w:rsidRDefault="00ED325D" w:rsidP="00F85776">
            <w:pPr>
              <w:pStyle w:val="Abstract"/>
              <w:spacing w:before="60" w:after="60" w:line="240" w:lineRule="auto"/>
              <w:ind w:left="0"/>
              <w:rPr>
                <w:lang w:val="en-GB" w:eastAsia="en-CA" w:bidi="he-IL"/>
              </w:rPr>
            </w:pPr>
          </w:p>
        </w:tc>
        <w:tc>
          <w:tcPr>
            <w:tcW w:w="4857" w:type="dxa"/>
            <w:shd w:val="clear" w:color="auto" w:fill="auto"/>
          </w:tcPr>
          <w:p w14:paraId="434AD270" w14:textId="32B42FA2" w:rsidR="00ED325D" w:rsidRDefault="00ED325D" w:rsidP="00EA2483">
            <w:pPr>
              <w:pStyle w:val="Abstract"/>
              <w:spacing w:before="60" w:after="60" w:line="240" w:lineRule="auto"/>
              <w:ind w:left="0"/>
              <w:rPr>
                <w:lang w:val="en-GB" w:eastAsia="en-CA" w:bidi="he-IL"/>
              </w:rPr>
            </w:pPr>
          </w:p>
        </w:tc>
      </w:tr>
      <w:tr w:rsidR="008B07BB" w:rsidRPr="00872E20" w14:paraId="4273AB90" w14:textId="77777777" w:rsidTr="008B07BB">
        <w:trPr>
          <w:cantSplit/>
        </w:trPr>
        <w:tc>
          <w:tcPr>
            <w:tcW w:w="1021" w:type="dxa"/>
            <w:shd w:val="clear" w:color="auto" w:fill="auto"/>
          </w:tcPr>
          <w:p w14:paraId="00376EA3" w14:textId="6EDD270D" w:rsidR="008B07BB" w:rsidRDefault="008B07BB" w:rsidP="00F85776">
            <w:pPr>
              <w:pStyle w:val="Abstract"/>
              <w:spacing w:before="60" w:after="60" w:line="240" w:lineRule="auto"/>
              <w:ind w:left="0"/>
              <w:rPr>
                <w:lang w:val="en-GB" w:eastAsia="en-CA" w:bidi="he-IL"/>
              </w:rPr>
            </w:pPr>
          </w:p>
        </w:tc>
        <w:tc>
          <w:tcPr>
            <w:tcW w:w="1701" w:type="dxa"/>
            <w:shd w:val="clear" w:color="auto" w:fill="auto"/>
          </w:tcPr>
          <w:p w14:paraId="699C04B5" w14:textId="74EE23B7" w:rsidR="008B07BB" w:rsidRDefault="008B07BB" w:rsidP="00F85776">
            <w:pPr>
              <w:pStyle w:val="Abstract"/>
              <w:spacing w:before="60" w:after="60" w:line="240" w:lineRule="auto"/>
              <w:ind w:left="0"/>
              <w:rPr>
                <w:lang w:val="en-GB" w:eastAsia="en-CA" w:bidi="he-IL"/>
              </w:rPr>
            </w:pPr>
          </w:p>
        </w:tc>
        <w:tc>
          <w:tcPr>
            <w:tcW w:w="1843" w:type="dxa"/>
            <w:shd w:val="clear" w:color="auto" w:fill="auto"/>
          </w:tcPr>
          <w:p w14:paraId="216D7504" w14:textId="0A5EE119" w:rsidR="008B07BB" w:rsidRDefault="008B07BB" w:rsidP="00F85776">
            <w:pPr>
              <w:pStyle w:val="Abstract"/>
              <w:spacing w:before="60" w:after="60" w:line="240" w:lineRule="auto"/>
              <w:ind w:left="0"/>
              <w:rPr>
                <w:lang w:val="en-GB" w:eastAsia="en-CA" w:bidi="he-IL"/>
              </w:rPr>
            </w:pPr>
          </w:p>
        </w:tc>
        <w:tc>
          <w:tcPr>
            <w:tcW w:w="4857" w:type="dxa"/>
            <w:shd w:val="clear" w:color="auto" w:fill="auto"/>
          </w:tcPr>
          <w:p w14:paraId="7F2ED378" w14:textId="6EB3FF87" w:rsidR="008B07BB" w:rsidRDefault="008B07BB" w:rsidP="00EA2483">
            <w:pPr>
              <w:pStyle w:val="Abstract"/>
              <w:spacing w:before="60" w:after="60" w:line="240" w:lineRule="auto"/>
              <w:ind w:left="0"/>
              <w:rPr>
                <w:lang w:val="en-GB" w:eastAsia="en-CA" w:bidi="he-IL"/>
              </w:rPr>
            </w:pPr>
          </w:p>
        </w:tc>
      </w:tr>
    </w:tbl>
    <w:p w14:paraId="0452C188" w14:textId="39814D12" w:rsidR="00BB7BA9" w:rsidRPr="00872E20" w:rsidRDefault="00BB7BA9" w:rsidP="00F93E8D">
      <w:pPr>
        <w:pStyle w:val="ChangeLogTitle"/>
        <w:rPr>
          <w:rFonts w:ascii="Helvetica" w:hAnsi="Helvetica"/>
          <w:b w:val="0"/>
          <w:bCs w:val="0"/>
          <w:lang w:val="en-GB"/>
        </w:rPr>
      </w:pPr>
      <w:r w:rsidRPr="00872E20">
        <w:rPr>
          <w:lang w:val="en-GB"/>
        </w:rPr>
        <w:br w:type="page"/>
      </w:r>
    </w:p>
    <w:p w14:paraId="75D727FD" w14:textId="77777777" w:rsidR="000B0795" w:rsidRPr="00872E20" w:rsidRDefault="000B0795" w:rsidP="00C45D02">
      <w:pPr>
        <w:pStyle w:val="ChangeLogTitle"/>
        <w:spacing w:line="276" w:lineRule="auto"/>
        <w:rPr>
          <w:lang w:val="en-GB"/>
        </w:rPr>
      </w:pPr>
      <w:r w:rsidRPr="00872E20">
        <w:rPr>
          <w:lang w:val="en-GB"/>
        </w:rPr>
        <w:lastRenderedPageBreak/>
        <w:t>Copyright Notice</w:t>
      </w:r>
    </w:p>
    <w:p w14:paraId="5A260DD8" w14:textId="37BBD697" w:rsidR="000B0795" w:rsidRPr="00872E20" w:rsidRDefault="000B0795" w:rsidP="00F362EF">
      <w:pPr>
        <w:pStyle w:val="BodyText"/>
        <w:rPr>
          <w:lang w:val="en-GB"/>
        </w:rPr>
      </w:pPr>
      <w:r w:rsidRPr="00872E20">
        <w:rPr>
          <w:lang w:val="en-GB"/>
        </w:rPr>
        <w:t>COPYRIGHT© 20</w:t>
      </w:r>
      <w:r w:rsidR="00922727" w:rsidRPr="00872E20">
        <w:rPr>
          <w:lang w:val="en-GB"/>
        </w:rPr>
        <w:t>16</w:t>
      </w:r>
      <w:r w:rsidRPr="00872E20">
        <w:rPr>
          <w:lang w:val="en-GB"/>
        </w:rPr>
        <w:t xml:space="preserve"> 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14:paraId="00EDF7E8" w14:textId="77777777" w:rsidR="000B0795" w:rsidRPr="00872E20" w:rsidRDefault="000B0795" w:rsidP="00C45D02">
      <w:pPr>
        <w:pStyle w:val="ChangeLogTitle"/>
        <w:spacing w:line="276" w:lineRule="auto"/>
        <w:rPr>
          <w:lang w:val="en-GB"/>
        </w:rPr>
      </w:pPr>
      <w:bookmarkStart w:id="23" w:name="_Toc13903127"/>
      <w:bookmarkStart w:id="24" w:name="_Toc13903396"/>
      <w:bookmarkStart w:id="25" w:name="_Toc13906903"/>
      <w:bookmarkStart w:id="26" w:name="_Toc13907024"/>
      <w:bookmarkStart w:id="27" w:name="_Toc13907280"/>
      <w:r w:rsidRPr="00872E20">
        <w:rPr>
          <w:lang w:val="en-GB"/>
        </w:rPr>
        <w:t>Trademarks</w:t>
      </w:r>
      <w:bookmarkEnd w:id="23"/>
      <w:bookmarkEnd w:id="24"/>
      <w:bookmarkEnd w:id="25"/>
      <w:bookmarkEnd w:id="26"/>
      <w:bookmarkEnd w:id="27"/>
    </w:p>
    <w:p w14:paraId="444C29FE" w14:textId="77777777" w:rsidR="000B0795" w:rsidRPr="00872E20" w:rsidRDefault="000B0795" w:rsidP="00F362EF">
      <w:pPr>
        <w:pStyle w:val="BodyText"/>
        <w:rPr>
          <w:lang w:val="en-GB"/>
        </w:rPr>
      </w:pPr>
      <w:r w:rsidRPr="00872E20">
        <w:rPr>
          <w:lang w:val="en-GB"/>
        </w:rPr>
        <w:t>All brand and product names are trademarks or registered trademarks of their respective holders and are hereby acknowledged. Technologies described herein are either covered by existing patents or patent applications are in progress.</w:t>
      </w:r>
    </w:p>
    <w:p w14:paraId="38F3BD48" w14:textId="77777777" w:rsidR="000B0795" w:rsidRPr="00872E20" w:rsidRDefault="000B0795" w:rsidP="00C45D02">
      <w:pPr>
        <w:pStyle w:val="ChangeLogTitle"/>
        <w:spacing w:line="276" w:lineRule="auto"/>
        <w:rPr>
          <w:lang w:val="en-GB"/>
        </w:rPr>
      </w:pPr>
      <w:bookmarkStart w:id="28" w:name="_Toc13903128"/>
      <w:bookmarkStart w:id="29" w:name="_Toc13903397"/>
      <w:bookmarkStart w:id="30" w:name="_Toc13906904"/>
      <w:bookmarkStart w:id="31" w:name="_Toc13907025"/>
      <w:bookmarkStart w:id="32" w:name="_Toc13907281"/>
      <w:r w:rsidRPr="00872E20">
        <w:rPr>
          <w:lang w:val="en-GB"/>
        </w:rPr>
        <w:t>Confidentiality</w:t>
      </w:r>
      <w:bookmarkEnd w:id="28"/>
      <w:bookmarkEnd w:id="29"/>
      <w:bookmarkEnd w:id="30"/>
      <w:bookmarkEnd w:id="31"/>
      <w:bookmarkEnd w:id="32"/>
    </w:p>
    <w:p w14:paraId="79B14773" w14:textId="77777777" w:rsidR="000B0795" w:rsidRPr="00872E20" w:rsidRDefault="000B0795" w:rsidP="00F362EF">
      <w:pPr>
        <w:pStyle w:val="BodyText"/>
        <w:rPr>
          <w:lang w:val="en-GB"/>
        </w:rPr>
      </w:pPr>
      <w:r w:rsidRPr="00872E20">
        <w:rPr>
          <w:lang w:val="en-GB"/>
        </w:rPr>
        <w:t>The information in this document is subject to change without notice. This document contains information that is confidential and proprietary to TIBCO Software Inc. and its affiliates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14:paraId="210EEDE2" w14:textId="77777777" w:rsidR="000B0795" w:rsidRPr="00872E20" w:rsidRDefault="000B0795" w:rsidP="00C45D02">
      <w:pPr>
        <w:pStyle w:val="ChangeLogTitle"/>
        <w:spacing w:line="276" w:lineRule="auto"/>
        <w:rPr>
          <w:lang w:val="en-GB"/>
        </w:rPr>
      </w:pPr>
      <w:bookmarkStart w:id="33" w:name="_Toc13903129"/>
      <w:bookmarkStart w:id="34" w:name="_Toc13903398"/>
      <w:bookmarkStart w:id="35" w:name="_Toc13906905"/>
      <w:bookmarkStart w:id="36" w:name="_Toc13907026"/>
      <w:bookmarkStart w:id="37" w:name="_Toc13907282"/>
      <w:r w:rsidRPr="00872E20">
        <w:rPr>
          <w:lang w:val="en-GB"/>
        </w:rPr>
        <w:t>Content Warranty</w:t>
      </w:r>
      <w:bookmarkEnd w:id="33"/>
      <w:bookmarkEnd w:id="34"/>
      <w:bookmarkEnd w:id="35"/>
      <w:bookmarkEnd w:id="36"/>
      <w:bookmarkEnd w:id="37"/>
    </w:p>
    <w:p w14:paraId="54C8A82E" w14:textId="77777777" w:rsidR="000B0795" w:rsidRPr="00872E20" w:rsidRDefault="000B0795" w:rsidP="00F362EF">
      <w:pPr>
        <w:pStyle w:val="BodyText"/>
        <w:rPr>
          <w:lang w:val="en-GB"/>
        </w:rPr>
      </w:pPr>
      <w:r w:rsidRPr="00872E20">
        <w:rPr>
          <w:lang w:val="en-GB"/>
        </w:rPr>
        <w:t xml:space="preserve">The information in this document is subject to change without notice. THIS DOCUMENT IS PROVIDED "AS IS" AND TIBCO MAKES NO WARRANTY, EXPRESS, IMPLIED, OR STATUTORY, INCLUDING BUT NOT LIMITED TO ALL WARRANTIES OF </w:t>
      </w:r>
      <w:r w:rsidRPr="00872E20">
        <w:rPr>
          <w:szCs w:val="20"/>
          <w:lang w:val="en-GB"/>
        </w:rPr>
        <w:t>MERCHANTABILITY OR FITNESS FOR A PARTICULAR PURPOSE.</w:t>
      </w:r>
      <w:r w:rsidRPr="00872E20">
        <w:rPr>
          <w:lang w:val="en-GB"/>
        </w:rPr>
        <w:t xml:space="preserve"> TIBCO Software Inc. shall not be liable for errors contained herein or for incidental or consequential damages in connection with the furnishing, performance or use of this material.</w:t>
      </w:r>
    </w:p>
    <w:p w14:paraId="30E8C594" w14:textId="77777777" w:rsidR="000B0795" w:rsidRPr="00872E20" w:rsidRDefault="000B0795" w:rsidP="00C45D02">
      <w:pPr>
        <w:pStyle w:val="ChangeLogTitle"/>
        <w:spacing w:line="276" w:lineRule="auto"/>
        <w:rPr>
          <w:lang w:val="en-GB"/>
        </w:rPr>
      </w:pPr>
      <w:r w:rsidRPr="00872E20">
        <w:rPr>
          <w:lang w:val="en-GB"/>
        </w:rPr>
        <w:t>Export</w:t>
      </w:r>
    </w:p>
    <w:p w14:paraId="6CF08293" w14:textId="77777777" w:rsidR="000B0795" w:rsidRPr="00872E20" w:rsidRDefault="000B0795" w:rsidP="00F362EF">
      <w:pPr>
        <w:pStyle w:val="BodyText"/>
        <w:rPr>
          <w:lang w:val="en-GB"/>
        </w:rPr>
      </w:pPr>
      <w:r w:rsidRPr="00872E20">
        <w:rPr>
          <w:lang w:val="en-GB"/>
        </w:rPr>
        <w:t>This document and related technical data, are subject to U.S. export control laws, including without limitation the U.S. Export Administration Act and its associated regulations, and may be subject to export or import regulations of other countries.   You agree not to export or re-export this document in any form in violation of the applicable export or import laws of the United States or any foreign jurisdiction.</w:t>
      </w:r>
    </w:p>
    <w:p w14:paraId="61CE2A00" w14:textId="77777777" w:rsidR="000B0795" w:rsidRPr="00872E20" w:rsidRDefault="000B0795" w:rsidP="00C45D02">
      <w:pPr>
        <w:pStyle w:val="ChangeLogTitle"/>
        <w:spacing w:line="276" w:lineRule="auto"/>
        <w:rPr>
          <w:lang w:val="en-GB"/>
        </w:rPr>
      </w:pPr>
    </w:p>
    <w:p w14:paraId="3D2E31B8" w14:textId="77777777" w:rsidR="000B0795" w:rsidRPr="00872E20" w:rsidRDefault="000B0795" w:rsidP="00F362EF">
      <w:pPr>
        <w:pStyle w:val="BodyText"/>
        <w:rPr>
          <w:lang w:val="en-GB"/>
        </w:rPr>
      </w:pPr>
      <w:r w:rsidRPr="00872E20">
        <w:rPr>
          <w:lang w:val="en-GB"/>
        </w:rPr>
        <w:t>For more information, please contact:</w:t>
      </w:r>
    </w:p>
    <w:p w14:paraId="30363304" w14:textId="77777777" w:rsidR="000B0795" w:rsidRPr="00872E20" w:rsidRDefault="000B0795" w:rsidP="00F362EF">
      <w:pPr>
        <w:pStyle w:val="BodyText"/>
        <w:rPr>
          <w:lang w:val="en-GB"/>
        </w:rPr>
      </w:pPr>
      <w:r w:rsidRPr="00872E20">
        <w:rPr>
          <w:lang w:val="en-GB"/>
        </w:rPr>
        <w:t>TIBCO Software Inc.</w:t>
      </w:r>
      <w:r w:rsidRPr="00872E20">
        <w:rPr>
          <w:lang w:val="en-GB"/>
        </w:rPr>
        <w:br/>
        <w:t>3303 Hillview Avenue</w:t>
      </w:r>
      <w:r w:rsidRPr="00872E20">
        <w:rPr>
          <w:lang w:val="en-GB"/>
        </w:rPr>
        <w:br/>
        <w:t>Palo Alto, CA 94304</w:t>
      </w:r>
      <w:r w:rsidRPr="00872E20">
        <w:rPr>
          <w:lang w:val="en-GB"/>
        </w:rPr>
        <w:br/>
        <w:t>USA</w:t>
      </w:r>
    </w:p>
    <w:p w14:paraId="2A4FEBC2" w14:textId="77777777" w:rsidR="000B0795" w:rsidRPr="00872E20" w:rsidRDefault="000B0795" w:rsidP="00F362EF">
      <w:pPr>
        <w:pStyle w:val="BodyText"/>
        <w:rPr>
          <w:lang w:val="en-GB"/>
        </w:rPr>
      </w:pPr>
    </w:p>
    <w:p w14:paraId="57143A02" w14:textId="77777777" w:rsidR="000B0795" w:rsidRPr="00872E20" w:rsidRDefault="000B0795" w:rsidP="00F362EF">
      <w:pPr>
        <w:pStyle w:val="BodyText"/>
        <w:rPr>
          <w:lang w:val="en-GB"/>
        </w:rPr>
      </w:pPr>
    </w:p>
    <w:p w14:paraId="3E0231F9" w14:textId="77777777" w:rsidR="00BE77BA" w:rsidRPr="00872E20" w:rsidRDefault="00BE77BA" w:rsidP="00F362EF">
      <w:pPr>
        <w:pStyle w:val="BodyText"/>
        <w:rPr>
          <w:lang w:val="en-GB"/>
        </w:rPr>
      </w:pPr>
    </w:p>
    <w:p w14:paraId="7543EFBA" w14:textId="77777777" w:rsidR="00F93E8D" w:rsidRPr="00872E20" w:rsidRDefault="00BE77BA" w:rsidP="00F93E8D">
      <w:pPr>
        <w:pBdr>
          <w:bottom w:val="single" w:sz="12" w:space="1" w:color="auto"/>
        </w:pBdr>
        <w:rPr>
          <w:rFonts w:ascii="Helvetica" w:hAnsi="Helvetica" w:cs="Arial"/>
          <w:b/>
          <w:bCs/>
          <w:sz w:val="32"/>
          <w:lang w:val="en-GB"/>
        </w:rPr>
      </w:pPr>
      <w:r w:rsidRPr="00872E20">
        <w:rPr>
          <w:rFonts w:ascii="Helvetica" w:hAnsi="Helvetica"/>
          <w:lang w:val="en-GB"/>
        </w:rPr>
        <w:br w:type="page"/>
      </w:r>
      <w:bookmarkEnd w:id="8"/>
      <w:r w:rsidR="00F93E8D" w:rsidRPr="00872E20">
        <w:rPr>
          <w:rFonts w:ascii="Helvetica" w:hAnsi="Helvetica" w:cs="Arial"/>
          <w:b/>
          <w:bCs/>
          <w:sz w:val="32"/>
          <w:lang w:val="en-GB"/>
        </w:rPr>
        <w:lastRenderedPageBreak/>
        <w:t>Table of Contents</w:t>
      </w:r>
    </w:p>
    <w:p w14:paraId="60E62937" w14:textId="77777777" w:rsidR="00AF3EC4" w:rsidRDefault="002372F0">
      <w:pPr>
        <w:pStyle w:val="TOC1"/>
        <w:rPr>
          <w:ins w:id="38" w:author="Pierre Ayel" w:date="2022-07-08T08:55:00Z"/>
          <w:rFonts w:asciiTheme="minorHAnsi" w:eastAsiaTheme="minorEastAsia" w:hAnsiTheme="minorHAnsi" w:cstheme="minorBidi"/>
          <w:b w:val="0"/>
          <w:bCs w:val="0"/>
          <w:sz w:val="22"/>
          <w:szCs w:val="22"/>
          <w:lang w:val="en-GB" w:eastAsia="en-GB"/>
        </w:rPr>
      </w:pPr>
      <w:r w:rsidRPr="00872E20">
        <w:rPr>
          <w:rFonts w:ascii="Helvetica" w:hAnsi="Helvetica"/>
          <w:lang w:val="en-GB"/>
        </w:rPr>
        <w:fldChar w:fldCharType="begin"/>
      </w:r>
      <w:r w:rsidRPr="00872E20">
        <w:rPr>
          <w:rFonts w:ascii="Helvetica" w:hAnsi="Helvetica"/>
          <w:lang w:val="en-GB"/>
        </w:rPr>
        <w:instrText xml:space="preserve"> TOC \o "1-2" </w:instrText>
      </w:r>
      <w:r w:rsidRPr="00872E20">
        <w:rPr>
          <w:rFonts w:ascii="Helvetica" w:hAnsi="Helvetica"/>
          <w:lang w:val="en-GB"/>
        </w:rPr>
        <w:fldChar w:fldCharType="separate"/>
      </w:r>
      <w:ins w:id="39" w:author="Pierre Ayel" w:date="2022-07-08T08:55:00Z">
        <w:r w:rsidR="00AF3EC4" w:rsidRPr="0025381E">
          <w:rPr>
            <w:lang w:val="en-GB"/>
          </w:rPr>
          <w:t>1</w:t>
        </w:r>
        <w:r w:rsidR="00AF3EC4">
          <w:rPr>
            <w:rFonts w:asciiTheme="minorHAnsi" w:eastAsiaTheme="minorEastAsia" w:hAnsiTheme="minorHAnsi" w:cstheme="minorBidi"/>
            <w:b w:val="0"/>
            <w:bCs w:val="0"/>
            <w:sz w:val="22"/>
            <w:szCs w:val="22"/>
            <w:lang w:val="en-GB" w:eastAsia="en-GB"/>
          </w:rPr>
          <w:tab/>
        </w:r>
        <w:r w:rsidR="00AF3EC4" w:rsidRPr="0025381E">
          <w:rPr>
            <w:lang w:val="en-GB"/>
          </w:rPr>
          <w:t>Introduction</w:t>
        </w:r>
        <w:r w:rsidR="00AF3EC4">
          <w:tab/>
        </w:r>
        <w:r w:rsidR="00AF3EC4">
          <w:fldChar w:fldCharType="begin"/>
        </w:r>
        <w:r w:rsidR="00AF3EC4">
          <w:instrText xml:space="preserve"> PAGEREF _Toc108162960 \h </w:instrText>
        </w:r>
      </w:ins>
      <w:r w:rsidR="00AF3EC4">
        <w:fldChar w:fldCharType="separate"/>
      </w:r>
      <w:ins w:id="40" w:author="Pierre Ayel" w:date="2022-07-08T08:55:00Z">
        <w:r w:rsidR="00AF3EC4">
          <w:t>6</w:t>
        </w:r>
        <w:r w:rsidR="00AF3EC4">
          <w:fldChar w:fldCharType="end"/>
        </w:r>
      </w:ins>
    </w:p>
    <w:p w14:paraId="78C7FE2A" w14:textId="77777777" w:rsidR="00AF3EC4" w:rsidRDefault="00AF3EC4">
      <w:pPr>
        <w:pStyle w:val="TOC2"/>
        <w:rPr>
          <w:ins w:id="41" w:author="Pierre Ayel" w:date="2022-07-08T08:55:00Z"/>
          <w:rFonts w:asciiTheme="minorHAnsi" w:eastAsiaTheme="minorEastAsia" w:hAnsiTheme="minorHAnsi" w:cstheme="minorBidi"/>
          <w:sz w:val="22"/>
          <w:szCs w:val="22"/>
          <w:lang w:val="en-GB" w:eastAsia="en-GB"/>
        </w:rPr>
      </w:pPr>
      <w:ins w:id="42" w:author="Pierre Ayel" w:date="2022-07-08T08:55:00Z">
        <w:r w:rsidRPr="0025381E">
          <w:rPr>
            <w:lang w:val="en-GB"/>
          </w:rPr>
          <w:t>1.1</w:t>
        </w:r>
        <w:r>
          <w:rPr>
            <w:rFonts w:asciiTheme="minorHAnsi" w:eastAsiaTheme="minorEastAsia" w:hAnsiTheme="minorHAnsi" w:cstheme="minorBidi"/>
            <w:sz w:val="22"/>
            <w:szCs w:val="22"/>
            <w:lang w:val="en-GB" w:eastAsia="en-GB"/>
          </w:rPr>
          <w:tab/>
        </w:r>
        <w:r w:rsidRPr="0025381E">
          <w:rPr>
            <w:lang w:val="en-GB"/>
          </w:rPr>
          <w:t>Overview</w:t>
        </w:r>
        <w:r>
          <w:tab/>
        </w:r>
        <w:r>
          <w:fldChar w:fldCharType="begin"/>
        </w:r>
        <w:r>
          <w:instrText xml:space="preserve"> PAGEREF _Toc108162961 \h </w:instrText>
        </w:r>
      </w:ins>
      <w:r>
        <w:fldChar w:fldCharType="separate"/>
      </w:r>
      <w:ins w:id="43" w:author="Pierre Ayel" w:date="2022-07-08T08:55:00Z">
        <w:r>
          <w:t>6</w:t>
        </w:r>
        <w:r>
          <w:fldChar w:fldCharType="end"/>
        </w:r>
      </w:ins>
    </w:p>
    <w:p w14:paraId="2B6E93A2" w14:textId="77777777" w:rsidR="00AF3EC4" w:rsidRDefault="00AF3EC4">
      <w:pPr>
        <w:pStyle w:val="TOC2"/>
        <w:rPr>
          <w:ins w:id="44" w:author="Pierre Ayel" w:date="2022-07-08T08:55:00Z"/>
          <w:rFonts w:asciiTheme="minorHAnsi" w:eastAsiaTheme="minorEastAsia" w:hAnsiTheme="minorHAnsi" w:cstheme="minorBidi"/>
          <w:sz w:val="22"/>
          <w:szCs w:val="22"/>
          <w:lang w:val="en-GB" w:eastAsia="en-GB"/>
        </w:rPr>
      </w:pPr>
      <w:ins w:id="45" w:author="Pierre Ayel" w:date="2022-07-08T08:55:00Z">
        <w:r w:rsidRPr="0025381E">
          <w:rPr>
            <w:lang w:val="en-GB"/>
          </w:rPr>
          <w:t>1.2</w:t>
        </w:r>
        <w:r>
          <w:rPr>
            <w:rFonts w:asciiTheme="minorHAnsi" w:eastAsiaTheme="minorEastAsia" w:hAnsiTheme="minorHAnsi" w:cstheme="minorBidi"/>
            <w:sz w:val="22"/>
            <w:szCs w:val="22"/>
            <w:lang w:val="en-GB" w:eastAsia="en-GB"/>
          </w:rPr>
          <w:tab/>
        </w:r>
        <w:r w:rsidRPr="0025381E">
          <w:rPr>
            <w:lang w:val="en-GB"/>
          </w:rPr>
          <w:t>Known Issues</w:t>
        </w:r>
        <w:r>
          <w:tab/>
        </w:r>
        <w:r>
          <w:fldChar w:fldCharType="begin"/>
        </w:r>
        <w:r>
          <w:instrText xml:space="preserve"> PAGEREF _Toc108162962 \h </w:instrText>
        </w:r>
      </w:ins>
      <w:r>
        <w:fldChar w:fldCharType="separate"/>
      </w:r>
      <w:ins w:id="46" w:author="Pierre Ayel" w:date="2022-07-08T08:55:00Z">
        <w:r>
          <w:t>6</w:t>
        </w:r>
        <w:r>
          <w:fldChar w:fldCharType="end"/>
        </w:r>
      </w:ins>
    </w:p>
    <w:p w14:paraId="4C2289CA" w14:textId="77777777" w:rsidR="00AF3EC4" w:rsidRDefault="00AF3EC4">
      <w:pPr>
        <w:pStyle w:val="TOC1"/>
        <w:rPr>
          <w:ins w:id="47" w:author="Pierre Ayel" w:date="2022-07-08T08:55:00Z"/>
          <w:rFonts w:asciiTheme="minorHAnsi" w:eastAsiaTheme="minorEastAsia" w:hAnsiTheme="minorHAnsi" w:cstheme="minorBidi"/>
          <w:b w:val="0"/>
          <w:bCs w:val="0"/>
          <w:sz w:val="22"/>
          <w:szCs w:val="22"/>
          <w:lang w:val="en-GB" w:eastAsia="en-GB"/>
        </w:rPr>
      </w:pPr>
      <w:ins w:id="48" w:author="Pierre Ayel" w:date="2022-07-08T08:55:00Z">
        <w:r w:rsidRPr="0025381E">
          <w:rPr>
            <w:lang w:val="en-GB"/>
          </w:rPr>
          <w:t>2</w:t>
        </w:r>
        <w:r>
          <w:rPr>
            <w:rFonts w:asciiTheme="minorHAnsi" w:eastAsiaTheme="minorEastAsia" w:hAnsiTheme="minorHAnsi" w:cstheme="minorBidi"/>
            <w:b w:val="0"/>
            <w:bCs w:val="0"/>
            <w:sz w:val="22"/>
            <w:szCs w:val="22"/>
            <w:lang w:val="en-GB" w:eastAsia="en-GB"/>
          </w:rPr>
          <w:tab/>
        </w:r>
        <w:r w:rsidRPr="0025381E">
          <w:rPr>
            <w:lang w:val="en-GB"/>
          </w:rPr>
          <w:t>Installation</w:t>
        </w:r>
        <w:r>
          <w:tab/>
        </w:r>
        <w:r>
          <w:fldChar w:fldCharType="begin"/>
        </w:r>
        <w:r>
          <w:instrText xml:space="preserve"> PAGEREF _Toc108162963 \h </w:instrText>
        </w:r>
      </w:ins>
      <w:r>
        <w:fldChar w:fldCharType="separate"/>
      </w:r>
      <w:ins w:id="49" w:author="Pierre Ayel" w:date="2022-07-08T08:55:00Z">
        <w:r>
          <w:t>9</w:t>
        </w:r>
        <w:r>
          <w:fldChar w:fldCharType="end"/>
        </w:r>
      </w:ins>
    </w:p>
    <w:p w14:paraId="640CDF5A" w14:textId="77777777" w:rsidR="00AF3EC4" w:rsidRDefault="00AF3EC4">
      <w:pPr>
        <w:pStyle w:val="TOC2"/>
        <w:rPr>
          <w:ins w:id="50" w:author="Pierre Ayel" w:date="2022-07-08T08:55:00Z"/>
          <w:rFonts w:asciiTheme="minorHAnsi" w:eastAsiaTheme="minorEastAsia" w:hAnsiTheme="minorHAnsi" w:cstheme="minorBidi"/>
          <w:sz w:val="22"/>
          <w:szCs w:val="22"/>
          <w:lang w:val="en-GB" w:eastAsia="en-GB"/>
        </w:rPr>
      </w:pPr>
      <w:ins w:id="51" w:author="Pierre Ayel" w:date="2022-07-08T08:55:00Z">
        <w:r w:rsidRPr="0025381E">
          <w:rPr>
            <w:lang w:val="en-GB"/>
          </w:rPr>
          <w:t>2.1</w:t>
        </w:r>
        <w:r>
          <w:rPr>
            <w:rFonts w:asciiTheme="minorHAnsi" w:eastAsiaTheme="minorEastAsia" w:hAnsiTheme="minorHAnsi" w:cstheme="minorBidi"/>
            <w:sz w:val="22"/>
            <w:szCs w:val="22"/>
            <w:lang w:val="en-GB" w:eastAsia="en-GB"/>
          </w:rPr>
          <w:tab/>
        </w:r>
        <w:r w:rsidRPr="0025381E">
          <w:rPr>
            <w:lang w:val="en-GB"/>
          </w:rPr>
          <w:t>Software Location</w:t>
        </w:r>
        <w:r>
          <w:tab/>
        </w:r>
        <w:r>
          <w:fldChar w:fldCharType="begin"/>
        </w:r>
        <w:r>
          <w:instrText xml:space="preserve"> PAGEREF _Toc108162964 \h </w:instrText>
        </w:r>
      </w:ins>
      <w:r>
        <w:fldChar w:fldCharType="separate"/>
      </w:r>
      <w:ins w:id="52" w:author="Pierre Ayel" w:date="2022-07-08T08:55:00Z">
        <w:r>
          <w:t>9</w:t>
        </w:r>
        <w:r>
          <w:fldChar w:fldCharType="end"/>
        </w:r>
      </w:ins>
    </w:p>
    <w:p w14:paraId="5CE158C9" w14:textId="77777777" w:rsidR="00AF3EC4" w:rsidRDefault="00AF3EC4">
      <w:pPr>
        <w:pStyle w:val="TOC2"/>
        <w:rPr>
          <w:ins w:id="53" w:author="Pierre Ayel" w:date="2022-07-08T08:55:00Z"/>
          <w:rFonts w:asciiTheme="minorHAnsi" w:eastAsiaTheme="minorEastAsia" w:hAnsiTheme="minorHAnsi" w:cstheme="minorBidi"/>
          <w:sz w:val="22"/>
          <w:szCs w:val="22"/>
          <w:lang w:val="en-GB" w:eastAsia="en-GB"/>
        </w:rPr>
      </w:pPr>
      <w:ins w:id="54" w:author="Pierre Ayel" w:date="2022-07-08T08:55:00Z">
        <w:r w:rsidRPr="0025381E">
          <w:rPr>
            <w:lang w:val="en-GB"/>
          </w:rPr>
          <w:t>2.2</w:t>
        </w:r>
        <w:r>
          <w:rPr>
            <w:rFonts w:asciiTheme="minorHAnsi" w:eastAsiaTheme="minorEastAsia" w:hAnsiTheme="minorHAnsi" w:cstheme="minorBidi"/>
            <w:sz w:val="22"/>
            <w:szCs w:val="22"/>
            <w:lang w:val="en-GB" w:eastAsia="en-GB"/>
          </w:rPr>
          <w:tab/>
        </w:r>
        <w:r w:rsidRPr="0025381E">
          <w:rPr>
            <w:lang w:val="en-GB"/>
          </w:rPr>
          <w:t>Installation on Windows</w:t>
        </w:r>
        <w:r>
          <w:tab/>
        </w:r>
        <w:r>
          <w:fldChar w:fldCharType="begin"/>
        </w:r>
        <w:r>
          <w:instrText xml:space="preserve"> PAGEREF _Toc108162965 \h </w:instrText>
        </w:r>
      </w:ins>
      <w:r>
        <w:fldChar w:fldCharType="separate"/>
      </w:r>
      <w:ins w:id="55" w:author="Pierre Ayel" w:date="2022-07-08T08:55:00Z">
        <w:r>
          <w:t>9</w:t>
        </w:r>
        <w:r>
          <w:fldChar w:fldCharType="end"/>
        </w:r>
      </w:ins>
    </w:p>
    <w:p w14:paraId="4C17EFBC" w14:textId="77777777" w:rsidR="00AF3EC4" w:rsidRDefault="00AF3EC4">
      <w:pPr>
        <w:pStyle w:val="TOC2"/>
        <w:rPr>
          <w:ins w:id="56" w:author="Pierre Ayel" w:date="2022-07-08T08:55:00Z"/>
          <w:rFonts w:asciiTheme="minorHAnsi" w:eastAsiaTheme="minorEastAsia" w:hAnsiTheme="minorHAnsi" w:cstheme="minorBidi"/>
          <w:sz w:val="22"/>
          <w:szCs w:val="22"/>
          <w:lang w:val="en-GB" w:eastAsia="en-GB"/>
        </w:rPr>
      </w:pPr>
      <w:ins w:id="57" w:author="Pierre Ayel" w:date="2022-07-08T08:55:00Z">
        <w:r w:rsidRPr="0025381E">
          <w:rPr>
            <w:lang w:val="en-GB"/>
          </w:rPr>
          <w:t>2.3</w:t>
        </w:r>
        <w:r>
          <w:rPr>
            <w:rFonts w:asciiTheme="minorHAnsi" w:eastAsiaTheme="minorEastAsia" w:hAnsiTheme="minorHAnsi" w:cstheme="minorBidi"/>
            <w:sz w:val="22"/>
            <w:szCs w:val="22"/>
            <w:lang w:val="en-GB" w:eastAsia="en-GB"/>
          </w:rPr>
          <w:tab/>
        </w:r>
        <w:r w:rsidRPr="0025381E">
          <w:rPr>
            <w:lang w:val="en-GB"/>
          </w:rPr>
          <w:t>Installation on Unix</w:t>
        </w:r>
        <w:r>
          <w:tab/>
        </w:r>
        <w:r>
          <w:fldChar w:fldCharType="begin"/>
        </w:r>
        <w:r>
          <w:instrText xml:space="preserve"> PAGEREF _Toc108162966 \h </w:instrText>
        </w:r>
      </w:ins>
      <w:r>
        <w:fldChar w:fldCharType="separate"/>
      </w:r>
      <w:ins w:id="58" w:author="Pierre Ayel" w:date="2022-07-08T08:55:00Z">
        <w:r>
          <w:t>9</w:t>
        </w:r>
        <w:r>
          <w:fldChar w:fldCharType="end"/>
        </w:r>
      </w:ins>
    </w:p>
    <w:p w14:paraId="4D54DB88" w14:textId="77777777" w:rsidR="00AF3EC4" w:rsidRDefault="00AF3EC4">
      <w:pPr>
        <w:pStyle w:val="TOC1"/>
        <w:rPr>
          <w:ins w:id="59" w:author="Pierre Ayel" w:date="2022-07-08T08:55:00Z"/>
          <w:rFonts w:asciiTheme="minorHAnsi" w:eastAsiaTheme="minorEastAsia" w:hAnsiTheme="minorHAnsi" w:cstheme="minorBidi"/>
          <w:b w:val="0"/>
          <w:bCs w:val="0"/>
          <w:sz w:val="22"/>
          <w:szCs w:val="22"/>
          <w:lang w:val="en-GB" w:eastAsia="en-GB"/>
        </w:rPr>
      </w:pPr>
      <w:ins w:id="60" w:author="Pierre Ayel" w:date="2022-07-08T08:55:00Z">
        <w:r w:rsidRPr="0025381E">
          <w:rPr>
            <w:lang w:val="en-GB"/>
          </w:rPr>
          <w:t>3</w:t>
        </w:r>
        <w:r>
          <w:rPr>
            <w:rFonts w:asciiTheme="minorHAnsi" w:eastAsiaTheme="minorEastAsia" w:hAnsiTheme="minorHAnsi" w:cstheme="minorBidi"/>
            <w:b w:val="0"/>
            <w:bCs w:val="0"/>
            <w:sz w:val="22"/>
            <w:szCs w:val="22"/>
            <w:lang w:val="en-GB" w:eastAsia="en-GB"/>
          </w:rPr>
          <w:tab/>
        </w:r>
        <w:r w:rsidRPr="0025381E">
          <w:rPr>
            <w:lang w:val="en-GB"/>
          </w:rPr>
          <w:t>Common Options</w:t>
        </w:r>
        <w:r>
          <w:tab/>
        </w:r>
        <w:r>
          <w:fldChar w:fldCharType="begin"/>
        </w:r>
        <w:r>
          <w:instrText xml:space="preserve"> PAGEREF _Toc108162967 \h </w:instrText>
        </w:r>
      </w:ins>
      <w:r>
        <w:fldChar w:fldCharType="separate"/>
      </w:r>
      <w:ins w:id="61" w:author="Pierre Ayel" w:date="2022-07-08T08:55:00Z">
        <w:r>
          <w:t>10</w:t>
        </w:r>
        <w:r>
          <w:fldChar w:fldCharType="end"/>
        </w:r>
      </w:ins>
    </w:p>
    <w:p w14:paraId="4B76E13F" w14:textId="77777777" w:rsidR="00AF3EC4" w:rsidRDefault="00AF3EC4">
      <w:pPr>
        <w:pStyle w:val="TOC2"/>
        <w:rPr>
          <w:ins w:id="62" w:author="Pierre Ayel" w:date="2022-07-08T08:55:00Z"/>
          <w:rFonts w:asciiTheme="minorHAnsi" w:eastAsiaTheme="minorEastAsia" w:hAnsiTheme="minorHAnsi" w:cstheme="minorBidi"/>
          <w:sz w:val="22"/>
          <w:szCs w:val="22"/>
          <w:lang w:val="en-GB" w:eastAsia="en-GB"/>
        </w:rPr>
      </w:pPr>
      <w:ins w:id="63" w:author="Pierre Ayel" w:date="2022-07-08T08:55:00Z">
        <w:r w:rsidRPr="0025381E">
          <w:rPr>
            <w:lang w:val="en-GB"/>
          </w:rPr>
          <w:t>3.1</w:t>
        </w:r>
        <w:r>
          <w:rPr>
            <w:rFonts w:asciiTheme="minorHAnsi" w:eastAsiaTheme="minorEastAsia" w:hAnsiTheme="minorHAnsi" w:cstheme="minorBidi"/>
            <w:sz w:val="22"/>
            <w:szCs w:val="22"/>
            <w:lang w:val="en-GB" w:eastAsia="en-GB"/>
          </w:rPr>
          <w:tab/>
        </w:r>
        <w:r w:rsidRPr="0025381E">
          <w:rPr>
            <w:lang w:val="en-GB"/>
          </w:rPr>
          <w:t>&lt;config-file-options&gt;</w:t>
        </w:r>
        <w:r>
          <w:tab/>
        </w:r>
        <w:r>
          <w:fldChar w:fldCharType="begin"/>
        </w:r>
        <w:r>
          <w:instrText xml:space="preserve"> PAGEREF _Toc108162968 \h </w:instrText>
        </w:r>
      </w:ins>
      <w:r>
        <w:fldChar w:fldCharType="separate"/>
      </w:r>
      <w:ins w:id="64" w:author="Pierre Ayel" w:date="2022-07-08T08:55:00Z">
        <w:r>
          <w:t>10</w:t>
        </w:r>
        <w:r>
          <w:fldChar w:fldCharType="end"/>
        </w:r>
      </w:ins>
    </w:p>
    <w:p w14:paraId="2AAC1CDB" w14:textId="77777777" w:rsidR="00AF3EC4" w:rsidRDefault="00AF3EC4">
      <w:pPr>
        <w:pStyle w:val="TOC2"/>
        <w:rPr>
          <w:ins w:id="65" w:author="Pierre Ayel" w:date="2022-07-08T08:55:00Z"/>
          <w:rFonts w:asciiTheme="minorHAnsi" w:eastAsiaTheme="minorEastAsia" w:hAnsiTheme="minorHAnsi" w:cstheme="minorBidi"/>
          <w:sz w:val="22"/>
          <w:szCs w:val="22"/>
          <w:lang w:val="en-GB" w:eastAsia="en-GB"/>
        </w:rPr>
      </w:pPr>
      <w:ins w:id="66" w:author="Pierre Ayel" w:date="2022-07-08T08:55:00Z">
        <w:r w:rsidRPr="0025381E">
          <w:rPr>
            <w:lang w:val="en-GB"/>
          </w:rPr>
          <w:t>3.2</w:t>
        </w:r>
        <w:r>
          <w:rPr>
            <w:rFonts w:asciiTheme="minorHAnsi" w:eastAsiaTheme="minorEastAsia" w:hAnsiTheme="minorHAnsi" w:cstheme="minorBidi"/>
            <w:sz w:val="22"/>
            <w:szCs w:val="22"/>
            <w:lang w:val="en-GB" w:eastAsia="en-GB"/>
          </w:rPr>
          <w:tab/>
        </w:r>
        <w:r w:rsidRPr="0025381E">
          <w:rPr>
            <w:lang w:val="en-GB"/>
          </w:rPr>
          <w:t>&lt;datagrid-options&gt;</w:t>
        </w:r>
        <w:r>
          <w:tab/>
        </w:r>
        <w:r>
          <w:fldChar w:fldCharType="begin"/>
        </w:r>
        <w:r>
          <w:instrText xml:space="preserve"> PAGEREF _Toc108162969 \h </w:instrText>
        </w:r>
      </w:ins>
      <w:r>
        <w:fldChar w:fldCharType="separate"/>
      </w:r>
      <w:ins w:id="67" w:author="Pierre Ayel" w:date="2022-07-08T08:55:00Z">
        <w:r>
          <w:t>11</w:t>
        </w:r>
        <w:r>
          <w:fldChar w:fldCharType="end"/>
        </w:r>
      </w:ins>
    </w:p>
    <w:p w14:paraId="27DBD7C6" w14:textId="77777777" w:rsidR="00AF3EC4" w:rsidRDefault="00AF3EC4">
      <w:pPr>
        <w:pStyle w:val="TOC2"/>
        <w:rPr>
          <w:ins w:id="68" w:author="Pierre Ayel" w:date="2022-07-08T08:55:00Z"/>
          <w:rFonts w:asciiTheme="minorHAnsi" w:eastAsiaTheme="minorEastAsia" w:hAnsiTheme="minorHAnsi" w:cstheme="minorBidi"/>
          <w:sz w:val="22"/>
          <w:szCs w:val="22"/>
          <w:lang w:val="en-GB" w:eastAsia="en-GB"/>
        </w:rPr>
      </w:pPr>
      <w:ins w:id="69" w:author="Pierre Ayel" w:date="2022-07-08T08:55:00Z">
        <w:r w:rsidRPr="0025381E">
          <w:rPr>
            <w:lang w:val="en-GB"/>
          </w:rPr>
          <w:t>3.3</w:t>
        </w:r>
        <w:r>
          <w:rPr>
            <w:rFonts w:asciiTheme="minorHAnsi" w:eastAsiaTheme="minorEastAsia" w:hAnsiTheme="minorHAnsi" w:cstheme="minorBidi"/>
            <w:sz w:val="22"/>
            <w:szCs w:val="22"/>
            <w:lang w:val="en-GB" w:eastAsia="en-GB"/>
          </w:rPr>
          <w:tab/>
        </w:r>
        <w:r w:rsidRPr="0025381E">
          <w:rPr>
            <w:lang w:val="en-GB"/>
          </w:rPr>
          <w:t>SSL Properties</w:t>
        </w:r>
        <w:r>
          <w:tab/>
        </w:r>
        <w:r>
          <w:fldChar w:fldCharType="begin"/>
        </w:r>
        <w:r>
          <w:instrText xml:space="preserve"> PAGEREF _Toc108162970 \h </w:instrText>
        </w:r>
      </w:ins>
      <w:r>
        <w:fldChar w:fldCharType="separate"/>
      </w:r>
      <w:ins w:id="70" w:author="Pierre Ayel" w:date="2022-07-08T08:55:00Z">
        <w:r>
          <w:t>13</w:t>
        </w:r>
        <w:r>
          <w:fldChar w:fldCharType="end"/>
        </w:r>
      </w:ins>
    </w:p>
    <w:p w14:paraId="37F19515" w14:textId="77777777" w:rsidR="00AF3EC4" w:rsidRDefault="00AF3EC4">
      <w:pPr>
        <w:pStyle w:val="TOC2"/>
        <w:rPr>
          <w:ins w:id="71" w:author="Pierre Ayel" w:date="2022-07-08T08:55:00Z"/>
          <w:rFonts w:asciiTheme="minorHAnsi" w:eastAsiaTheme="minorEastAsia" w:hAnsiTheme="minorHAnsi" w:cstheme="minorBidi"/>
          <w:sz w:val="22"/>
          <w:szCs w:val="22"/>
          <w:lang w:val="en-GB" w:eastAsia="en-GB"/>
        </w:rPr>
      </w:pPr>
      <w:ins w:id="72" w:author="Pierre Ayel" w:date="2022-07-08T08:55:00Z">
        <w:r w:rsidRPr="0025381E">
          <w:rPr>
            <w:lang w:val="en-GB"/>
          </w:rPr>
          <w:t>3.4</w:t>
        </w:r>
        <w:r>
          <w:rPr>
            <w:rFonts w:asciiTheme="minorHAnsi" w:eastAsiaTheme="minorEastAsia" w:hAnsiTheme="minorHAnsi" w:cstheme="minorBidi"/>
            <w:sz w:val="22"/>
            <w:szCs w:val="22"/>
            <w:lang w:val="en-GB" w:eastAsia="en-GB"/>
          </w:rPr>
          <w:tab/>
        </w:r>
        <w:r w:rsidRPr="0025381E">
          <w:rPr>
            <w:lang w:val="en-GB"/>
          </w:rPr>
          <w:t>Advanced Properties</w:t>
        </w:r>
        <w:r>
          <w:tab/>
        </w:r>
        <w:r>
          <w:fldChar w:fldCharType="begin"/>
        </w:r>
        <w:r>
          <w:instrText xml:space="preserve"> PAGEREF _Toc108162971 \h </w:instrText>
        </w:r>
      </w:ins>
      <w:r>
        <w:fldChar w:fldCharType="separate"/>
      </w:r>
      <w:ins w:id="73" w:author="Pierre Ayel" w:date="2022-07-08T08:55:00Z">
        <w:r>
          <w:t>13</w:t>
        </w:r>
        <w:r>
          <w:fldChar w:fldCharType="end"/>
        </w:r>
      </w:ins>
    </w:p>
    <w:p w14:paraId="49F10B6A" w14:textId="77777777" w:rsidR="00AF3EC4" w:rsidRDefault="00AF3EC4">
      <w:pPr>
        <w:pStyle w:val="TOC1"/>
        <w:rPr>
          <w:ins w:id="74" w:author="Pierre Ayel" w:date="2022-07-08T08:55:00Z"/>
          <w:rFonts w:asciiTheme="minorHAnsi" w:eastAsiaTheme="minorEastAsia" w:hAnsiTheme="minorHAnsi" w:cstheme="minorBidi"/>
          <w:b w:val="0"/>
          <w:bCs w:val="0"/>
          <w:sz w:val="22"/>
          <w:szCs w:val="22"/>
          <w:lang w:val="en-GB" w:eastAsia="en-GB"/>
        </w:rPr>
      </w:pPr>
      <w:ins w:id="75" w:author="Pierre Ayel" w:date="2022-07-08T08:55:00Z">
        <w:r w:rsidRPr="0025381E">
          <w:rPr>
            <w:lang w:val="en-GB"/>
          </w:rPr>
          <w:t>4</w:t>
        </w:r>
        <w:r>
          <w:rPr>
            <w:rFonts w:asciiTheme="minorHAnsi" w:eastAsiaTheme="minorEastAsia" w:hAnsiTheme="minorHAnsi" w:cstheme="minorBidi"/>
            <w:b w:val="0"/>
            <w:bCs w:val="0"/>
            <w:sz w:val="22"/>
            <w:szCs w:val="22"/>
            <w:lang w:val="en-GB" w:eastAsia="en-GB"/>
          </w:rPr>
          <w:tab/>
        </w:r>
        <w:r w:rsidRPr="0025381E">
          <w:rPr>
            <w:lang w:val="en-GB"/>
          </w:rPr>
          <w:t>TableExport</w:t>
        </w:r>
        <w:r>
          <w:tab/>
        </w:r>
        <w:r>
          <w:fldChar w:fldCharType="begin"/>
        </w:r>
        <w:r>
          <w:instrText xml:space="preserve"> PAGEREF _Toc108162972 \h </w:instrText>
        </w:r>
      </w:ins>
      <w:r>
        <w:fldChar w:fldCharType="separate"/>
      </w:r>
      <w:ins w:id="76" w:author="Pierre Ayel" w:date="2022-07-08T08:55:00Z">
        <w:r>
          <w:t>14</w:t>
        </w:r>
        <w:r>
          <w:fldChar w:fldCharType="end"/>
        </w:r>
      </w:ins>
    </w:p>
    <w:p w14:paraId="3F4FB19B" w14:textId="77777777" w:rsidR="00AF3EC4" w:rsidRDefault="00AF3EC4">
      <w:pPr>
        <w:pStyle w:val="TOC2"/>
        <w:rPr>
          <w:ins w:id="77" w:author="Pierre Ayel" w:date="2022-07-08T08:55:00Z"/>
          <w:rFonts w:asciiTheme="minorHAnsi" w:eastAsiaTheme="minorEastAsia" w:hAnsiTheme="minorHAnsi" w:cstheme="minorBidi"/>
          <w:sz w:val="22"/>
          <w:szCs w:val="22"/>
          <w:lang w:val="en-GB" w:eastAsia="en-GB"/>
        </w:rPr>
      </w:pPr>
      <w:ins w:id="78" w:author="Pierre Ayel" w:date="2022-07-08T08:55:00Z">
        <w:r w:rsidRPr="0025381E">
          <w:rPr>
            <w:lang w:val="en-GB"/>
          </w:rPr>
          <w:t>4.1</w:t>
        </w:r>
        <w:r>
          <w:rPr>
            <w:rFonts w:asciiTheme="minorHAnsi" w:eastAsiaTheme="minorEastAsia" w:hAnsiTheme="minorHAnsi" w:cstheme="minorBidi"/>
            <w:sz w:val="22"/>
            <w:szCs w:val="22"/>
            <w:lang w:val="en-GB" w:eastAsia="en-GB"/>
          </w:rPr>
          <w:tab/>
        </w:r>
        <w:r w:rsidRPr="0025381E">
          <w:rPr>
            <w:lang w:val="en-GB"/>
          </w:rPr>
          <w:t>Description</w:t>
        </w:r>
        <w:r>
          <w:tab/>
        </w:r>
        <w:r>
          <w:fldChar w:fldCharType="begin"/>
        </w:r>
        <w:r>
          <w:instrText xml:space="preserve"> PAGEREF _Toc108162973 \h </w:instrText>
        </w:r>
      </w:ins>
      <w:r>
        <w:fldChar w:fldCharType="separate"/>
      </w:r>
      <w:ins w:id="79" w:author="Pierre Ayel" w:date="2022-07-08T08:55:00Z">
        <w:r>
          <w:t>14</w:t>
        </w:r>
        <w:r>
          <w:fldChar w:fldCharType="end"/>
        </w:r>
      </w:ins>
    </w:p>
    <w:p w14:paraId="6F5D67D0" w14:textId="77777777" w:rsidR="00AF3EC4" w:rsidRDefault="00AF3EC4">
      <w:pPr>
        <w:pStyle w:val="TOC2"/>
        <w:rPr>
          <w:ins w:id="80" w:author="Pierre Ayel" w:date="2022-07-08T08:55:00Z"/>
          <w:rFonts w:asciiTheme="minorHAnsi" w:eastAsiaTheme="minorEastAsia" w:hAnsiTheme="minorHAnsi" w:cstheme="minorBidi"/>
          <w:sz w:val="22"/>
          <w:szCs w:val="22"/>
          <w:lang w:val="en-GB" w:eastAsia="en-GB"/>
        </w:rPr>
      </w:pPr>
      <w:ins w:id="81" w:author="Pierre Ayel" w:date="2022-07-08T08:55:00Z">
        <w:r w:rsidRPr="0025381E">
          <w:rPr>
            <w:lang w:val="en-GB"/>
          </w:rPr>
          <w:t>4.2</w:t>
        </w:r>
        <w:r>
          <w:rPr>
            <w:rFonts w:asciiTheme="minorHAnsi" w:eastAsiaTheme="minorEastAsia" w:hAnsiTheme="minorHAnsi" w:cstheme="minorBidi"/>
            <w:sz w:val="22"/>
            <w:szCs w:val="22"/>
            <w:lang w:val="en-GB" w:eastAsia="en-GB"/>
          </w:rPr>
          <w:tab/>
        </w:r>
        <w:r w:rsidRPr="0025381E">
          <w:rPr>
            <w:lang w:val="en-GB"/>
          </w:rPr>
          <w:t>Features</w:t>
        </w:r>
        <w:r>
          <w:tab/>
        </w:r>
        <w:r>
          <w:fldChar w:fldCharType="begin"/>
        </w:r>
        <w:r>
          <w:instrText xml:space="preserve"> PAGEREF _Toc108162974 \h </w:instrText>
        </w:r>
      </w:ins>
      <w:r>
        <w:fldChar w:fldCharType="separate"/>
      </w:r>
      <w:ins w:id="82" w:author="Pierre Ayel" w:date="2022-07-08T08:55:00Z">
        <w:r>
          <w:t>14</w:t>
        </w:r>
        <w:r>
          <w:fldChar w:fldCharType="end"/>
        </w:r>
      </w:ins>
    </w:p>
    <w:p w14:paraId="6D6494F7" w14:textId="77777777" w:rsidR="00AF3EC4" w:rsidRDefault="00AF3EC4">
      <w:pPr>
        <w:pStyle w:val="TOC2"/>
        <w:rPr>
          <w:ins w:id="83" w:author="Pierre Ayel" w:date="2022-07-08T08:55:00Z"/>
          <w:rFonts w:asciiTheme="minorHAnsi" w:eastAsiaTheme="minorEastAsia" w:hAnsiTheme="minorHAnsi" w:cstheme="minorBidi"/>
          <w:sz w:val="22"/>
          <w:szCs w:val="22"/>
          <w:lang w:val="en-GB" w:eastAsia="en-GB"/>
        </w:rPr>
      </w:pPr>
      <w:ins w:id="84" w:author="Pierre Ayel" w:date="2022-07-08T08:55:00Z">
        <w:r w:rsidRPr="0025381E">
          <w:rPr>
            <w:lang w:val="en-GB"/>
          </w:rPr>
          <w:t>4.3</w:t>
        </w:r>
        <w:r>
          <w:rPr>
            <w:rFonts w:asciiTheme="minorHAnsi" w:eastAsiaTheme="minorEastAsia" w:hAnsiTheme="minorHAnsi" w:cstheme="minorBidi"/>
            <w:sz w:val="22"/>
            <w:szCs w:val="22"/>
            <w:lang w:val="en-GB" w:eastAsia="en-GB"/>
          </w:rPr>
          <w:tab/>
        </w:r>
        <w:r w:rsidRPr="0025381E">
          <w:rPr>
            <w:lang w:val="en-GB"/>
          </w:rPr>
          <w:t>Usage</w:t>
        </w:r>
        <w:r>
          <w:tab/>
        </w:r>
        <w:r>
          <w:fldChar w:fldCharType="begin"/>
        </w:r>
        <w:r>
          <w:instrText xml:space="preserve"> PAGEREF _Toc108162975 \h </w:instrText>
        </w:r>
      </w:ins>
      <w:r>
        <w:fldChar w:fldCharType="separate"/>
      </w:r>
      <w:ins w:id="85" w:author="Pierre Ayel" w:date="2022-07-08T08:55:00Z">
        <w:r>
          <w:t>18</w:t>
        </w:r>
        <w:r>
          <w:fldChar w:fldCharType="end"/>
        </w:r>
      </w:ins>
    </w:p>
    <w:p w14:paraId="46B3B20E" w14:textId="77777777" w:rsidR="00AF3EC4" w:rsidRDefault="00AF3EC4">
      <w:pPr>
        <w:pStyle w:val="TOC2"/>
        <w:rPr>
          <w:ins w:id="86" w:author="Pierre Ayel" w:date="2022-07-08T08:55:00Z"/>
          <w:rFonts w:asciiTheme="minorHAnsi" w:eastAsiaTheme="minorEastAsia" w:hAnsiTheme="minorHAnsi" w:cstheme="minorBidi"/>
          <w:sz w:val="22"/>
          <w:szCs w:val="22"/>
          <w:lang w:val="en-GB" w:eastAsia="en-GB"/>
        </w:rPr>
      </w:pPr>
      <w:ins w:id="87" w:author="Pierre Ayel" w:date="2022-07-08T08:55:00Z">
        <w:r w:rsidRPr="0025381E">
          <w:rPr>
            <w:lang w:val="en-GB"/>
          </w:rPr>
          <w:t>4.4</w:t>
        </w:r>
        <w:r>
          <w:rPr>
            <w:rFonts w:asciiTheme="minorHAnsi" w:eastAsiaTheme="minorEastAsia" w:hAnsiTheme="minorHAnsi" w:cstheme="minorBidi"/>
            <w:sz w:val="22"/>
            <w:szCs w:val="22"/>
            <w:lang w:val="en-GB" w:eastAsia="en-GB"/>
          </w:rPr>
          <w:tab/>
        </w:r>
        <w:r w:rsidRPr="0025381E">
          <w:rPr>
            <w:lang w:val="en-GB"/>
          </w:rPr>
          <w:t>Advanced Properties</w:t>
        </w:r>
        <w:r>
          <w:tab/>
        </w:r>
        <w:r>
          <w:fldChar w:fldCharType="begin"/>
        </w:r>
        <w:r>
          <w:instrText xml:space="preserve"> PAGEREF _Toc108162976 \h </w:instrText>
        </w:r>
      </w:ins>
      <w:r>
        <w:fldChar w:fldCharType="separate"/>
      </w:r>
      <w:ins w:id="88" w:author="Pierre Ayel" w:date="2022-07-08T08:55:00Z">
        <w:r>
          <w:t>25</w:t>
        </w:r>
        <w:r>
          <w:fldChar w:fldCharType="end"/>
        </w:r>
      </w:ins>
    </w:p>
    <w:p w14:paraId="76C29355" w14:textId="77777777" w:rsidR="00AF3EC4" w:rsidRPr="00AF3EC4" w:rsidRDefault="00AF3EC4">
      <w:pPr>
        <w:pStyle w:val="TOC2"/>
        <w:rPr>
          <w:ins w:id="89" w:author="Pierre Ayel" w:date="2022-07-08T08:55:00Z"/>
          <w:rFonts w:asciiTheme="minorHAnsi" w:eastAsiaTheme="minorEastAsia" w:hAnsiTheme="minorHAnsi" w:cstheme="minorBidi"/>
          <w:sz w:val="22"/>
          <w:szCs w:val="22"/>
          <w:lang w:val="fr-FR" w:eastAsia="en-GB"/>
          <w:rPrChange w:id="90" w:author="Pierre Ayel" w:date="2022-07-08T08:56:00Z">
            <w:rPr>
              <w:ins w:id="91" w:author="Pierre Ayel" w:date="2022-07-08T08:55:00Z"/>
              <w:rFonts w:asciiTheme="minorHAnsi" w:eastAsiaTheme="minorEastAsia" w:hAnsiTheme="minorHAnsi" w:cstheme="minorBidi"/>
              <w:sz w:val="22"/>
              <w:szCs w:val="22"/>
              <w:lang w:val="en-GB" w:eastAsia="en-GB"/>
            </w:rPr>
          </w:rPrChange>
        </w:rPr>
      </w:pPr>
      <w:ins w:id="92" w:author="Pierre Ayel" w:date="2022-07-08T08:55:00Z">
        <w:r w:rsidRPr="00AF3EC4">
          <w:rPr>
            <w:lang w:val="fr-FR"/>
            <w:rPrChange w:id="93" w:author="Pierre Ayel" w:date="2022-07-08T08:56:00Z">
              <w:rPr>
                <w:lang w:val="en-GB"/>
              </w:rPr>
            </w:rPrChange>
          </w:rPr>
          <w:t>4.5</w:t>
        </w:r>
        <w:r w:rsidRPr="00AF3EC4">
          <w:rPr>
            <w:rFonts w:asciiTheme="minorHAnsi" w:eastAsiaTheme="minorEastAsia" w:hAnsiTheme="minorHAnsi" w:cstheme="minorBidi"/>
            <w:sz w:val="22"/>
            <w:szCs w:val="22"/>
            <w:lang w:val="fr-FR" w:eastAsia="en-GB"/>
            <w:rPrChange w:id="94" w:author="Pierre Ayel" w:date="2022-07-08T08:56:00Z">
              <w:rPr>
                <w:rFonts w:asciiTheme="minorHAnsi" w:eastAsiaTheme="minorEastAsia" w:hAnsiTheme="minorHAnsi" w:cstheme="minorBidi"/>
                <w:sz w:val="22"/>
                <w:szCs w:val="22"/>
                <w:lang w:val="en-GB" w:eastAsia="en-GB"/>
              </w:rPr>
            </w:rPrChange>
          </w:rPr>
          <w:tab/>
        </w:r>
        <w:r w:rsidRPr="00AF3EC4">
          <w:rPr>
            <w:lang w:val="fr-FR"/>
            <w:rPrChange w:id="95" w:author="Pierre Ayel" w:date="2022-07-08T08:56:00Z">
              <w:rPr>
                <w:lang w:val="en-GB"/>
              </w:rPr>
            </w:rPrChange>
          </w:rPr>
          <w:t>Usage Examples</w:t>
        </w:r>
        <w:r w:rsidRPr="00AF3EC4">
          <w:rPr>
            <w:lang w:val="fr-FR"/>
            <w:rPrChange w:id="96" w:author="Pierre Ayel" w:date="2022-07-08T08:56:00Z">
              <w:rPr/>
            </w:rPrChange>
          </w:rPr>
          <w:tab/>
        </w:r>
        <w:r>
          <w:fldChar w:fldCharType="begin"/>
        </w:r>
        <w:r w:rsidRPr="00AF3EC4">
          <w:rPr>
            <w:lang w:val="fr-FR"/>
            <w:rPrChange w:id="97" w:author="Pierre Ayel" w:date="2022-07-08T08:56:00Z">
              <w:rPr/>
            </w:rPrChange>
          </w:rPr>
          <w:instrText xml:space="preserve"> PAGEREF _Toc108162977 \h </w:instrText>
        </w:r>
      </w:ins>
      <w:r>
        <w:fldChar w:fldCharType="separate"/>
      </w:r>
      <w:ins w:id="98" w:author="Pierre Ayel" w:date="2022-07-08T08:55:00Z">
        <w:r w:rsidRPr="00AF3EC4">
          <w:rPr>
            <w:lang w:val="fr-FR"/>
            <w:rPrChange w:id="99" w:author="Pierre Ayel" w:date="2022-07-08T08:56:00Z">
              <w:rPr/>
            </w:rPrChange>
          </w:rPr>
          <w:t>26</w:t>
        </w:r>
        <w:r>
          <w:fldChar w:fldCharType="end"/>
        </w:r>
      </w:ins>
    </w:p>
    <w:p w14:paraId="219B1253" w14:textId="77777777" w:rsidR="00AF3EC4" w:rsidRPr="00AF3EC4" w:rsidRDefault="00AF3EC4">
      <w:pPr>
        <w:pStyle w:val="TOC1"/>
        <w:rPr>
          <w:ins w:id="100" w:author="Pierre Ayel" w:date="2022-07-08T08:55:00Z"/>
          <w:rFonts w:asciiTheme="minorHAnsi" w:eastAsiaTheme="minorEastAsia" w:hAnsiTheme="minorHAnsi" w:cstheme="minorBidi"/>
          <w:b w:val="0"/>
          <w:bCs w:val="0"/>
          <w:sz w:val="22"/>
          <w:szCs w:val="22"/>
          <w:lang w:val="fr-FR" w:eastAsia="en-GB"/>
          <w:rPrChange w:id="101" w:author="Pierre Ayel" w:date="2022-07-08T08:56:00Z">
            <w:rPr>
              <w:ins w:id="102" w:author="Pierre Ayel" w:date="2022-07-08T08:55:00Z"/>
              <w:rFonts w:asciiTheme="minorHAnsi" w:eastAsiaTheme="minorEastAsia" w:hAnsiTheme="minorHAnsi" w:cstheme="minorBidi"/>
              <w:b w:val="0"/>
              <w:bCs w:val="0"/>
              <w:sz w:val="22"/>
              <w:szCs w:val="22"/>
              <w:lang w:val="en-GB" w:eastAsia="en-GB"/>
            </w:rPr>
          </w:rPrChange>
        </w:rPr>
      </w:pPr>
      <w:ins w:id="103" w:author="Pierre Ayel" w:date="2022-07-08T08:55:00Z">
        <w:r w:rsidRPr="00AF3EC4">
          <w:rPr>
            <w:lang w:val="fr-FR"/>
            <w:rPrChange w:id="104" w:author="Pierre Ayel" w:date="2022-07-08T08:56:00Z">
              <w:rPr>
                <w:lang w:val="en-GB"/>
              </w:rPr>
            </w:rPrChange>
          </w:rPr>
          <w:t>5</w:t>
        </w:r>
        <w:r w:rsidRPr="00AF3EC4">
          <w:rPr>
            <w:rFonts w:asciiTheme="minorHAnsi" w:eastAsiaTheme="minorEastAsia" w:hAnsiTheme="minorHAnsi" w:cstheme="minorBidi"/>
            <w:b w:val="0"/>
            <w:bCs w:val="0"/>
            <w:sz w:val="22"/>
            <w:szCs w:val="22"/>
            <w:lang w:val="fr-FR" w:eastAsia="en-GB"/>
            <w:rPrChange w:id="105" w:author="Pierre Ayel" w:date="2022-07-08T08:56:00Z">
              <w:rPr>
                <w:rFonts w:asciiTheme="minorHAnsi" w:eastAsiaTheme="minorEastAsia" w:hAnsiTheme="minorHAnsi" w:cstheme="minorBidi"/>
                <w:b w:val="0"/>
                <w:bCs w:val="0"/>
                <w:sz w:val="22"/>
                <w:szCs w:val="22"/>
                <w:lang w:val="en-GB" w:eastAsia="en-GB"/>
              </w:rPr>
            </w:rPrChange>
          </w:rPr>
          <w:tab/>
        </w:r>
        <w:r w:rsidRPr="00AF3EC4">
          <w:rPr>
            <w:lang w:val="fr-FR"/>
            <w:rPrChange w:id="106" w:author="Pierre Ayel" w:date="2022-07-08T08:56:00Z">
              <w:rPr>
                <w:lang w:val="en-GB"/>
              </w:rPr>
            </w:rPrChange>
          </w:rPr>
          <w:t>TableImport</w:t>
        </w:r>
        <w:r w:rsidRPr="00AF3EC4">
          <w:rPr>
            <w:lang w:val="fr-FR"/>
            <w:rPrChange w:id="107" w:author="Pierre Ayel" w:date="2022-07-08T08:56:00Z">
              <w:rPr/>
            </w:rPrChange>
          </w:rPr>
          <w:tab/>
        </w:r>
        <w:r>
          <w:fldChar w:fldCharType="begin"/>
        </w:r>
        <w:r w:rsidRPr="00AF3EC4">
          <w:rPr>
            <w:lang w:val="fr-FR"/>
            <w:rPrChange w:id="108" w:author="Pierre Ayel" w:date="2022-07-08T08:56:00Z">
              <w:rPr/>
            </w:rPrChange>
          </w:rPr>
          <w:instrText xml:space="preserve"> PAGEREF _Toc108162978 \h </w:instrText>
        </w:r>
      </w:ins>
      <w:r>
        <w:fldChar w:fldCharType="separate"/>
      </w:r>
      <w:ins w:id="109" w:author="Pierre Ayel" w:date="2022-07-08T08:55:00Z">
        <w:r w:rsidRPr="00AF3EC4">
          <w:rPr>
            <w:lang w:val="fr-FR"/>
            <w:rPrChange w:id="110" w:author="Pierre Ayel" w:date="2022-07-08T08:56:00Z">
              <w:rPr/>
            </w:rPrChange>
          </w:rPr>
          <w:t>28</w:t>
        </w:r>
        <w:r>
          <w:fldChar w:fldCharType="end"/>
        </w:r>
      </w:ins>
    </w:p>
    <w:p w14:paraId="551ACA1A" w14:textId="77777777" w:rsidR="00AF3EC4" w:rsidRPr="00AF3EC4" w:rsidRDefault="00AF3EC4">
      <w:pPr>
        <w:pStyle w:val="TOC2"/>
        <w:rPr>
          <w:ins w:id="111" w:author="Pierre Ayel" w:date="2022-07-08T08:55:00Z"/>
          <w:rFonts w:asciiTheme="minorHAnsi" w:eastAsiaTheme="minorEastAsia" w:hAnsiTheme="minorHAnsi" w:cstheme="minorBidi"/>
          <w:sz w:val="22"/>
          <w:szCs w:val="22"/>
          <w:lang w:val="fr-FR" w:eastAsia="en-GB"/>
          <w:rPrChange w:id="112" w:author="Pierre Ayel" w:date="2022-07-08T08:56:00Z">
            <w:rPr>
              <w:ins w:id="113" w:author="Pierre Ayel" w:date="2022-07-08T08:55:00Z"/>
              <w:rFonts w:asciiTheme="minorHAnsi" w:eastAsiaTheme="minorEastAsia" w:hAnsiTheme="minorHAnsi" w:cstheme="minorBidi"/>
              <w:sz w:val="22"/>
              <w:szCs w:val="22"/>
              <w:lang w:val="en-GB" w:eastAsia="en-GB"/>
            </w:rPr>
          </w:rPrChange>
        </w:rPr>
      </w:pPr>
      <w:ins w:id="114" w:author="Pierre Ayel" w:date="2022-07-08T08:55:00Z">
        <w:r w:rsidRPr="00AF3EC4">
          <w:rPr>
            <w:lang w:val="fr-FR"/>
            <w:rPrChange w:id="115" w:author="Pierre Ayel" w:date="2022-07-08T08:56:00Z">
              <w:rPr>
                <w:lang w:val="en-GB"/>
              </w:rPr>
            </w:rPrChange>
          </w:rPr>
          <w:t>5.1</w:t>
        </w:r>
        <w:r w:rsidRPr="00AF3EC4">
          <w:rPr>
            <w:rFonts w:asciiTheme="minorHAnsi" w:eastAsiaTheme="minorEastAsia" w:hAnsiTheme="minorHAnsi" w:cstheme="minorBidi"/>
            <w:sz w:val="22"/>
            <w:szCs w:val="22"/>
            <w:lang w:val="fr-FR" w:eastAsia="en-GB"/>
            <w:rPrChange w:id="116" w:author="Pierre Ayel" w:date="2022-07-08T08:56:00Z">
              <w:rPr>
                <w:rFonts w:asciiTheme="minorHAnsi" w:eastAsiaTheme="minorEastAsia" w:hAnsiTheme="minorHAnsi" w:cstheme="minorBidi"/>
                <w:sz w:val="22"/>
                <w:szCs w:val="22"/>
                <w:lang w:val="en-GB" w:eastAsia="en-GB"/>
              </w:rPr>
            </w:rPrChange>
          </w:rPr>
          <w:tab/>
        </w:r>
        <w:r w:rsidRPr="00AF3EC4">
          <w:rPr>
            <w:lang w:val="fr-FR"/>
            <w:rPrChange w:id="117" w:author="Pierre Ayel" w:date="2022-07-08T08:56:00Z">
              <w:rPr>
                <w:lang w:val="en-GB"/>
              </w:rPr>
            </w:rPrChange>
          </w:rPr>
          <w:t>Description</w:t>
        </w:r>
        <w:r w:rsidRPr="00AF3EC4">
          <w:rPr>
            <w:lang w:val="fr-FR"/>
            <w:rPrChange w:id="118" w:author="Pierre Ayel" w:date="2022-07-08T08:56:00Z">
              <w:rPr/>
            </w:rPrChange>
          </w:rPr>
          <w:tab/>
        </w:r>
        <w:r>
          <w:fldChar w:fldCharType="begin"/>
        </w:r>
        <w:r w:rsidRPr="00AF3EC4">
          <w:rPr>
            <w:lang w:val="fr-FR"/>
            <w:rPrChange w:id="119" w:author="Pierre Ayel" w:date="2022-07-08T08:56:00Z">
              <w:rPr/>
            </w:rPrChange>
          </w:rPr>
          <w:instrText xml:space="preserve"> PAGEREF _Toc108162979 \h </w:instrText>
        </w:r>
      </w:ins>
      <w:r>
        <w:fldChar w:fldCharType="separate"/>
      </w:r>
      <w:ins w:id="120" w:author="Pierre Ayel" w:date="2022-07-08T08:55:00Z">
        <w:r w:rsidRPr="00AF3EC4">
          <w:rPr>
            <w:lang w:val="fr-FR"/>
            <w:rPrChange w:id="121" w:author="Pierre Ayel" w:date="2022-07-08T08:56:00Z">
              <w:rPr/>
            </w:rPrChange>
          </w:rPr>
          <w:t>28</w:t>
        </w:r>
        <w:r>
          <w:fldChar w:fldCharType="end"/>
        </w:r>
      </w:ins>
    </w:p>
    <w:p w14:paraId="7FC81A03" w14:textId="77777777" w:rsidR="00AF3EC4" w:rsidRPr="00AF3EC4" w:rsidRDefault="00AF3EC4">
      <w:pPr>
        <w:pStyle w:val="TOC2"/>
        <w:rPr>
          <w:ins w:id="122" w:author="Pierre Ayel" w:date="2022-07-08T08:55:00Z"/>
          <w:rFonts w:asciiTheme="minorHAnsi" w:eastAsiaTheme="minorEastAsia" w:hAnsiTheme="minorHAnsi" w:cstheme="minorBidi"/>
          <w:sz w:val="22"/>
          <w:szCs w:val="22"/>
          <w:lang w:val="fr-FR" w:eastAsia="en-GB"/>
          <w:rPrChange w:id="123" w:author="Pierre Ayel" w:date="2022-07-08T08:56:00Z">
            <w:rPr>
              <w:ins w:id="124" w:author="Pierre Ayel" w:date="2022-07-08T08:55:00Z"/>
              <w:rFonts w:asciiTheme="minorHAnsi" w:eastAsiaTheme="minorEastAsia" w:hAnsiTheme="minorHAnsi" w:cstheme="minorBidi"/>
              <w:sz w:val="22"/>
              <w:szCs w:val="22"/>
              <w:lang w:val="en-GB" w:eastAsia="en-GB"/>
            </w:rPr>
          </w:rPrChange>
        </w:rPr>
      </w:pPr>
      <w:ins w:id="125" w:author="Pierre Ayel" w:date="2022-07-08T08:55:00Z">
        <w:r w:rsidRPr="00AF3EC4">
          <w:rPr>
            <w:lang w:val="fr-FR"/>
            <w:rPrChange w:id="126" w:author="Pierre Ayel" w:date="2022-07-08T08:56:00Z">
              <w:rPr>
                <w:lang w:val="en-GB"/>
              </w:rPr>
            </w:rPrChange>
          </w:rPr>
          <w:t>5.2</w:t>
        </w:r>
        <w:r w:rsidRPr="00AF3EC4">
          <w:rPr>
            <w:rFonts w:asciiTheme="minorHAnsi" w:eastAsiaTheme="minorEastAsia" w:hAnsiTheme="minorHAnsi" w:cstheme="minorBidi"/>
            <w:sz w:val="22"/>
            <w:szCs w:val="22"/>
            <w:lang w:val="fr-FR" w:eastAsia="en-GB"/>
            <w:rPrChange w:id="127" w:author="Pierre Ayel" w:date="2022-07-08T08:56:00Z">
              <w:rPr>
                <w:rFonts w:asciiTheme="minorHAnsi" w:eastAsiaTheme="minorEastAsia" w:hAnsiTheme="minorHAnsi" w:cstheme="minorBidi"/>
                <w:sz w:val="22"/>
                <w:szCs w:val="22"/>
                <w:lang w:val="en-GB" w:eastAsia="en-GB"/>
              </w:rPr>
            </w:rPrChange>
          </w:rPr>
          <w:tab/>
        </w:r>
        <w:r w:rsidRPr="00AF3EC4">
          <w:rPr>
            <w:lang w:val="fr-FR"/>
            <w:rPrChange w:id="128" w:author="Pierre Ayel" w:date="2022-07-08T08:56:00Z">
              <w:rPr>
                <w:lang w:val="en-GB"/>
              </w:rPr>
            </w:rPrChange>
          </w:rPr>
          <w:t>Features</w:t>
        </w:r>
        <w:r w:rsidRPr="00AF3EC4">
          <w:rPr>
            <w:lang w:val="fr-FR"/>
            <w:rPrChange w:id="129" w:author="Pierre Ayel" w:date="2022-07-08T08:56:00Z">
              <w:rPr/>
            </w:rPrChange>
          </w:rPr>
          <w:tab/>
        </w:r>
        <w:r>
          <w:fldChar w:fldCharType="begin"/>
        </w:r>
        <w:r w:rsidRPr="00AF3EC4">
          <w:rPr>
            <w:lang w:val="fr-FR"/>
            <w:rPrChange w:id="130" w:author="Pierre Ayel" w:date="2022-07-08T08:56:00Z">
              <w:rPr/>
            </w:rPrChange>
          </w:rPr>
          <w:instrText xml:space="preserve"> PAGEREF _Toc108162981 \h </w:instrText>
        </w:r>
      </w:ins>
      <w:r>
        <w:fldChar w:fldCharType="separate"/>
      </w:r>
      <w:ins w:id="131" w:author="Pierre Ayel" w:date="2022-07-08T08:55:00Z">
        <w:r w:rsidRPr="00AF3EC4">
          <w:rPr>
            <w:lang w:val="fr-FR"/>
            <w:rPrChange w:id="132" w:author="Pierre Ayel" w:date="2022-07-08T08:56:00Z">
              <w:rPr/>
            </w:rPrChange>
          </w:rPr>
          <w:t>28</w:t>
        </w:r>
        <w:r>
          <w:fldChar w:fldCharType="end"/>
        </w:r>
      </w:ins>
    </w:p>
    <w:p w14:paraId="3A9AEBBD" w14:textId="77777777" w:rsidR="00AF3EC4" w:rsidRPr="00AF3EC4" w:rsidRDefault="00AF3EC4">
      <w:pPr>
        <w:pStyle w:val="TOC2"/>
        <w:rPr>
          <w:ins w:id="133" w:author="Pierre Ayel" w:date="2022-07-08T08:55:00Z"/>
          <w:rFonts w:asciiTheme="minorHAnsi" w:eastAsiaTheme="minorEastAsia" w:hAnsiTheme="minorHAnsi" w:cstheme="minorBidi"/>
          <w:sz w:val="22"/>
          <w:szCs w:val="22"/>
          <w:lang w:val="fr-FR" w:eastAsia="en-GB"/>
          <w:rPrChange w:id="134" w:author="Pierre Ayel" w:date="2022-07-08T08:56:00Z">
            <w:rPr>
              <w:ins w:id="135" w:author="Pierre Ayel" w:date="2022-07-08T08:55:00Z"/>
              <w:rFonts w:asciiTheme="minorHAnsi" w:eastAsiaTheme="minorEastAsia" w:hAnsiTheme="minorHAnsi" w:cstheme="minorBidi"/>
              <w:sz w:val="22"/>
              <w:szCs w:val="22"/>
              <w:lang w:val="en-GB" w:eastAsia="en-GB"/>
            </w:rPr>
          </w:rPrChange>
        </w:rPr>
      </w:pPr>
      <w:ins w:id="136" w:author="Pierre Ayel" w:date="2022-07-08T08:55:00Z">
        <w:r w:rsidRPr="00AF3EC4">
          <w:rPr>
            <w:lang w:val="fr-FR"/>
            <w:rPrChange w:id="137" w:author="Pierre Ayel" w:date="2022-07-08T08:56:00Z">
              <w:rPr>
                <w:lang w:val="en-GB"/>
              </w:rPr>
            </w:rPrChange>
          </w:rPr>
          <w:t>5.3</w:t>
        </w:r>
        <w:r w:rsidRPr="00AF3EC4">
          <w:rPr>
            <w:rFonts w:asciiTheme="minorHAnsi" w:eastAsiaTheme="minorEastAsia" w:hAnsiTheme="minorHAnsi" w:cstheme="minorBidi"/>
            <w:sz w:val="22"/>
            <w:szCs w:val="22"/>
            <w:lang w:val="fr-FR" w:eastAsia="en-GB"/>
            <w:rPrChange w:id="138" w:author="Pierre Ayel" w:date="2022-07-08T08:56:00Z">
              <w:rPr>
                <w:rFonts w:asciiTheme="minorHAnsi" w:eastAsiaTheme="minorEastAsia" w:hAnsiTheme="minorHAnsi" w:cstheme="minorBidi"/>
                <w:sz w:val="22"/>
                <w:szCs w:val="22"/>
                <w:lang w:val="en-GB" w:eastAsia="en-GB"/>
              </w:rPr>
            </w:rPrChange>
          </w:rPr>
          <w:tab/>
        </w:r>
        <w:r w:rsidRPr="00AF3EC4">
          <w:rPr>
            <w:lang w:val="fr-FR"/>
            <w:rPrChange w:id="139" w:author="Pierre Ayel" w:date="2022-07-08T08:56:00Z">
              <w:rPr>
                <w:lang w:val="en-GB"/>
              </w:rPr>
            </w:rPrChange>
          </w:rPr>
          <w:t>Usage</w:t>
        </w:r>
        <w:r w:rsidRPr="00AF3EC4">
          <w:rPr>
            <w:lang w:val="fr-FR"/>
            <w:rPrChange w:id="140" w:author="Pierre Ayel" w:date="2022-07-08T08:56:00Z">
              <w:rPr/>
            </w:rPrChange>
          </w:rPr>
          <w:tab/>
        </w:r>
        <w:r>
          <w:fldChar w:fldCharType="begin"/>
        </w:r>
        <w:r w:rsidRPr="00AF3EC4">
          <w:rPr>
            <w:lang w:val="fr-FR"/>
            <w:rPrChange w:id="141" w:author="Pierre Ayel" w:date="2022-07-08T08:56:00Z">
              <w:rPr/>
            </w:rPrChange>
          </w:rPr>
          <w:instrText xml:space="preserve"> PAGEREF _Toc108162982 \h </w:instrText>
        </w:r>
      </w:ins>
      <w:r>
        <w:fldChar w:fldCharType="separate"/>
      </w:r>
      <w:ins w:id="142" w:author="Pierre Ayel" w:date="2022-07-08T08:55:00Z">
        <w:r w:rsidRPr="00AF3EC4">
          <w:rPr>
            <w:lang w:val="fr-FR"/>
            <w:rPrChange w:id="143" w:author="Pierre Ayel" w:date="2022-07-08T08:56:00Z">
              <w:rPr/>
            </w:rPrChange>
          </w:rPr>
          <w:t>33</w:t>
        </w:r>
        <w:r>
          <w:fldChar w:fldCharType="end"/>
        </w:r>
      </w:ins>
    </w:p>
    <w:p w14:paraId="645274DE" w14:textId="77777777" w:rsidR="00AF3EC4" w:rsidRPr="00AF3EC4" w:rsidRDefault="00AF3EC4">
      <w:pPr>
        <w:pStyle w:val="TOC2"/>
        <w:rPr>
          <w:ins w:id="144" w:author="Pierre Ayel" w:date="2022-07-08T08:55:00Z"/>
          <w:rFonts w:asciiTheme="minorHAnsi" w:eastAsiaTheme="minorEastAsia" w:hAnsiTheme="minorHAnsi" w:cstheme="minorBidi"/>
          <w:sz w:val="22"/>
          <w:szCs w:val="22"/>
          <w:lang w:val="fr-FR" w:eastAsia="en-GB"/>
          <w:rPrChange w:id="145" w:author="Pierre Ayel" w:date="2022-07-08T08:56:00Z">
            <w:rPr>
              <w:ins w:id="146" w:author="Pierre Ayel" w:date="2022-07-08T08:55:00Z"/>
              <w:rFonts w:asciiTheme="minorHAnsi" w:eastAsiaTheme="minorEastAsia" w:hAnsiTheme="minorHAnsi" w:cstheme="minorBidi"/>
              <w:sz w:val="22"/>
              <w:szCs w:val="22"/>
              <w:lang w:val="en-GB" w:eastAsia="en-GB"/>
            </w:rPr>
          </w:rPrChange>
        </w:rPr>
      </w:pPr>
      <w:ins w:id="147" w:author="Pierre Ayel" w:date="2022-07-08T08:55:00Z">
        <w:r w:rsidRPr="00AF3EC4">
          <w:rPr>
            <w:lang w:val="fr-FR"/>
            <w:rPrChange w:id="148" w:author="Pierre Ayel" w:date="2022-07-08T08:56:00Z">
              <w:rPr>
                <w:lang w:val="en-GB"/>
              </w:rPr>
            </w:rPrChange>
          </w:rPr>
          <w:t>5.4</w:t>
        </w:r>
        <w:r w:rsidRPr="00AF3EC4">
          <w:rPr>
            <w:rFonts w:asciiTheme="minorHAnsi" w:eastAsiaTheme="minorEastAsia" w:hAnsiTheme="minorHAnsi" w:cstheme="minorBidi"/>
            <w:sz w:val="22"/>
            <w:szCs w:val="22"/>
            <w:lang w:val="fr-FR" w:eastAsia="en-GB"/>
            <w:rPrChange w:id="149" w:author="Pierre Ayel" w:date="2022-07-08T08:56:00Z">
              <w:rPr>
                <w:rFonts w:asciiTheme="minorHAnsi" w:eastAsiaTheme="minorEastAsia" w:hAnsiTheme="minorHAnsi" w:cstheme="minorBidi"/>
                <w:sz w:val="22"/>
                <w:szCs w:val="22"/>
                <w:lang w:val="en-GB" w:eastAsia="en-GB"/>
              </w:rPr>
            </w:rPrChange>
          </w:rPr>
          <w:tab/>
        </w:r>
        <w:r w:rsidRPr="00AF3EC4">
          <w:rPr>
            <w:lang w:val="fr-FR"/>
            <w:rPrChange w:id="150" w:author="Pierre Ayel" w:date="2022-07-08T08:56:00Z">
              <w:rPr>
                <w:lang w:val="en-GB"/>
              </w:rPr>
            </w:rPrChange>
          </w:rPr>
          <w:t>Usage Examples</w:t>
        </w:r>
        <w:r w:rsidRPr="00AF3EC4">
          <w:rPr>
            <w:lang w:val="fr-FR"/>
            <w:rPrChange w:id="151" w:author="Pierre Ayel" w:date="2022-07-08T08:56:00Z">
              <w:rPr/>
            </w:rPrChange>
          </w:rPr>
          <w:tab/>
        </w:r>
        <w:r>
          <w:fldChar w:fldCharType="begin"/>
        </w:r>
        <w:r w:rsidRPr="00AF3EC4">
          <w:rPr>
            <w:lang w:val="fr-FR"/>
            <w:rPrChange w:id="152" w:author="Pierre Ayel" w:date="2022-07-08T08:56:00Z">
              <w:rPr/>
            </w:rPrChange>
          </w:rPr>
          <w:instrText xml:space="preserve"> PAGEREF _Toc108162983 \h </w:instrText>
        </w:r>
      </w:ins>
      <w:r>
        <w:fldChar w:fldCharType="separate"/>
      </w:r>
      <w:ins w:id="153" w:author="Pierre Ayel" w:date="2022-07-08T08:55:00Z">
        <w:r w:rsidRPr="00AF3EC4">
          <w:rPr>
            <w:lang w:val="fr-FR"/>
            <w:rPrChange w:id="154" w:author="Pierre Ayel" w:date="2022-07-08T08:56:00Z">
              <w:rPr/>
            </w:rPrChange>
          </w:rPr>
          <w:t>42</w:t>
        </w:r>
        <w:r>
          <w:fldChar w:fldCharType="end"/>
        </w:r>
      </w:ins>
    </w:p>
    <w:p w14:paraId="4A5A663A" w14:textId="77777777" w:rsidR="00AF3EC4" w:rsidRPr="00AF3EC4" w:rsidRDefault="00AF3EC4">
      <w:pPr>
        <w:pStyle w:val="TOC1"/>
        <w:rPr>
          <w:ins w:id="155" w:author="Pierre Ayel" w:date="2022-07-08T08:55:00Z"/>
          <w:rFonts w:asciiTheme="minorHAnsi" w:eastAsiaTheme="minorEastAsia" w:hAnsiTheme="minorHAnsi" w:cstheme="minorBidi"/>
          <w:b w:val="0"/>
          <w:bCs w:val="0"/>
          <w:sz w:val="22"/>
          <w:szCs w:val="22"/>
          <w:lang w:val="fr-FR" w:eastAsia="en-GB"/>
          <w:rPrChange w:id="156" w:author="Pierre Ayel" w:date="2022-07-08T08:56:00Z">
            <w:rPr>
              <w:ins w:id="157" w:author="Pierre Ayel" w:date="2022-07-08T08:55:00Z"/>
              <w:rFonts w:asciiTheme="minorHAnsi" w:eastAsiaTheme="minorEastAsia" w:hAnsiTheme="minorHAnsi" w:cstheme="minorBidi"/>
              <w:b w:val="0"/>
              <w:bCs w:val="0"/>
              <w:sz w:val="22"/>
              <w:szCs w:val="22"/>
              <w:lang w:val="en-GB" w:eastAsia="en-GB"/>
            </w:rPr>
          </w:rPrChange>
        </w:rPr>
      </w:pPr>
      <w:ins w:id="158" w:author="Pierre Ayel" w:date="2022-07-08T08:55:00Z">
        <w:r w:rsidRPr="00AF3EC4">
          <w:rPr>
            <w:lang w:val="fr-FR"/>
            <w:rPrChange w:id="159" w:author="Pierre Ayel" w:date="2022-07-08T08:56:00Z">
              <w:rPr>
                <w:lang w:val="en-GB"/>
              </w:rPr>
            </w:rPrChange>
          </w:rPr>
          <w:t>6</w:t>
        </w:r>
        <w:r w:rsidRPr="00AF3EC4">
          <w:rPr>
            <w:rFonts w:asciiTheme="minorHAnsi" w:eastAsiaTheme="minorEastAsia" w:hAnsiTheme="minorHAnsi" w:cstheme="minorBidi"/>
            <w:b w:val="0"/>
            <w:bCs w:val="0"/>
            <w:sz w:val="22"/>
            <w:szCs w:val="22"/>
            <w:lang w:val="fr-FR" w:eastAsia="en-GB"/>
            <w:rPrChange w:id="160" w:author="Pierre Ayel" w:date="2022-07-08T08:56:00Z">
              <w:rPr>
                <w:rFonts w:asciiTheme="minorHAnsi" w:eastAsiaTheme="minorEastAsia" w:hAnsiTheme="minorHAnsi" w:cstheme="minorBidi"/>
                <w:b w:val="0"/>
                <w:bCs w:val="0"/>
                <w:sz w:val="22"/>
                <w:szCs w:val="22"/>
                <w:lang w:val="en-GB" w:eastAsia="en-GB"/>
              </w:rPr>
            </w:rPrChange>
          </w:rPr>
          <w:tab/>
        </w:r>
        <w:r w:rsidRPr="00AF3EC4">
          <w:rPr>
            <w:lang w:val="fr-FR"/>
            <w:rPrChange w:id="161" w:author="Pierre Ayel" w:date="2022-07-08T08:56:00Z">
              <w:rPr>
                <w:lang w:val="en-GB"/>
              </w:rPr>
            </w:rPrChange>
          </w:rPr>
          <w:t>TableDelete</w:t>
        </w:r>
        <w:r w:rsidRPr="00AF3EC4">
          <w:rPr>
            <w:lang w:val="fr-FR"/>
            <w:rPrChange w:id="162" w:author="Pierre Ayel" w:date="2022-07-08T08:56:00Z">
              <w:rPr/>
            </w:rPrChange>
          </w:rPr>
          <w:tab/>
        </w:r>
        <w:r>
          <w:fldChar w:fldCharType="begin"/>
        </w:r>
        <w:r w:rsidRPr="00AF3EC4">
          <w:rPr>
            <w:lang w:val="fr-FR"/>
            <w:rPrChange w:id="163" w:author="Pierre Ayel" w:date="2022-07-08T08:56:00Z">
              <w:rPr/>
            </w:rPrChange>
          </w:rPr>
          <w:instrText xml:space="preserve"> PAGEREF _Toc108162984 \h </w:instrText>
        </w:r>
      </w:ins>
      <w:r>
        <w:fldChar w:fldCharType="separate"/>
      </w:r>
      <w:ins w:id="164" w:author="Pierre Ayel" w:date="2022-07-08T08:55:00Z">
        <w:r w:rsidRPr="00AF3EC4">
          <w:rPr>
            <w:lang w:val="fr-FR"/>
            <w:rPrChange w:id="165" w:author="Pierre Ayel" w:date="2022-07-08T08:56:00Z">
              <w:rPr/>
            </w:rPrChange>
          </w:rPr>
          <w:t>43</w:t>
        </w:r>
        <w:r>
          <w:fldChar w:fldCharType="end"/>
        </w:r>
      </w:ins>
    </w:p>
    <w:p w14:paraId="0910A966" w14:textId="77777777" w:rsidR="00AF3EC4" w:rsidRPr="00AF3EC4" w:rsidRDefault="00AF3EC4">
      <w:pPr>
        <w:pStyle w:val="TOC2"/>
        <w:rPr>
          <w:ins w:id="166" w:author="Pierre Ayel" w:date="2022-07-08T08:55:00Z"/>
          <w:rFonts w:asciiTheme="minorHAnsi" w:eastAsiaTheme="minorEastAsia" w:hAnsiTheme="minorHAnsi" w:cstheme="minorBidi"/>
          <w:sz w:val="22"/>
          <w:szCs w:val="22"/>
          <w:lang w:val="fr-FR" w:eastAsia="en-GB"/>
          <w:rPrChange w:id="167" w:author="Pierre Ayel" w:date="2022-07-08T08:56:00Z">
            <w:rPr>
              <w:ins w:id="168" w:author="Pierre Ayel" w:date="2022-07-08T08:55:00Z"/>
              <w:rFonts w:asciiTheme="minorHAnsi" w:eastAsiaTheme="minorEastAsia" w:hAnsiTheme="minorHAnsi" w:cstheme="minorBidi"/>
              <w:sz w:val="22"/>
              <w:szCs w:val="22"/>
              <w:lang w:val="en-GB" w:eastAsia="en-GB"/>
            </w:rPr>
          </w:rPrChange>
        </w:rPr>
      </w:pPr>
      <w:ins w:id="169" w:author="Pierre Ayel" w:date="2022-07-08T08:55:00Z">
        <w:r w:rsidRPr="00AF3EC4">
          <w:rPr>
            <w:lang w:val="fr-FR"/>
            <w:rPrChange w:id="170" w:author="Pierre Ayel" w:date="2022-07-08T08:56:00Z">
              <w:rPr>
                <w:lang w:val="en-GB"/>
              </w:rPr>
            </w:rPrChange>
          </w:rPr>
          <w:t>6.1</w:t>
        </w:r>
        <w:r w:rsidRPr="00AF3EC4">
          <w:rPr>
            <w:rFonts w:asciiTheme="minorHAnsi" w:eastAsiaTheme="minorEastAsia" w:hAnsiTheme="minorHAnsi" w:cstheme="minorBidi"/>
            <w:sz w:val="22"/>
            <w:szCs w:val="22"/>
            <w:lang w:val="fr-FR" w:eastAsia="en-GB"/>
            <w:rPrChange w:id="171" w:author="Pierre Ayel" w:date="2022-07-08T08:56:00Z">
              <w:rPr>
                <w:rFonts w:asciiTheme="minorHAnsi" w:eastAsiaTheme="minorEastAsia" w:hAnsiTheme="minorHAnsi" w:cstheme="minorBidi"/>
                <w:sz w:val="22"/>
                <w:szCs w:val="22"/>
                <w:lang w:val="en-GB" w:eastAsia="en-GB"/>
              </w:rPr>
            </w:rPrChange>
          </w:rPr>
          <w:tab/>
        </w:r>
        <w:r w:rsidRPr="00AF3EC4">
          <w:rPr>
            <w:lang w:val="fr-FR"/>
            <w:rPrChange w:id="172" w:author="Pierre Ayel" w:date="2022-07-08T08:56:00Z">
              <w:rPr>
                <w:lang w:val="en-GB"/>
              </w:rPr>
            </w:rPrChange>
          </w:rPr>
          <w:t>Description</w:t>
        </w:r>
        <w:r w:rsidRPr="00AF3EC4">
          <w:rPr>
            <w:lang w:val="fr-FR"/>
            <w:rPrChange w:id="173" w:author="Pierre Ayel" w:date="2022-07-08T08:56:00Z">
              <w:rPr/>
            </w:rPrChange>
          </w:rPr>
          <w:tab/>
        </w:r>
        <w:r>
          <w:fldChar w:fldCharType="begin"/>
        </w:r>
        <w:r w:rsidRPr="00AF3EC4">
          <w:rPr>
            <w:lang w:val="fr-FR"/>
            <w:rPrChange w:id="174" w:author="Pierre Ayel" w:date="2022-07-08T08:56:00Z">
              <w:rPr/>
            </w:rPrChange>
          </w:rPr>
          <w:instrText xml:space="preserve"> PAGEREF _Toc108162985 \h </w:instrText>
        </w:r>
      </w:ins>
      <w:r>
        <w:fldChar w:fldCharType="separate"/>
      </w:r>
      <w:ins w:id="175" w:author="Pierre Ayel" w:date="2022-07-08T08:55:00Z">
        <w:r w:rsidRPr="00AF3EC4">
          <w:rPr>
            <w:lang w:val="fr-FR"/>
            <w:rPrChange w:id="176" w:author="Pierre Ayel" w:date="2022-07-08T08:56:00Z">
              <w:rPr/>
            </w:rPrChange>
          </w:rPr>
          <w:t>43</w:t>
        </w:r>
        <w:r>
          <w:fldChar w:fldCharType="end"/>
        </w:r>
      </w:ins>
    </w:p>
    <w:p w14:paraId="5F3F57DD" w14:textId="77777777" w:rsidR="00AF3EC4" w:rsidRPr="00AF3EC4" w:rsidRDefault="00AF3EC4">
      <w:pPr>
        <w:pStyle w:val="TOC2"/>
        <w:rPr>
          <w:ins w:id="177" w:author="Pierre Ayel" w:date="2022-07-08T08:55:00Z"/>
          <w:rFonts w:asciiTheme="minorHAnsi" w:eastAsiaTheme="minorEastAsia" w:hAnsiTheme="minorHAnsi" w:cstheme="minorBidi"/>
          <w:sz w:val="22"/>
          <w:szCs w:val="22"/>
          <w:lang w:val="fr-FR" w:eastAsia="en-GB"/>
          <w:rPrChange w:id="178" w:author="Pierre Ayel" w:date="2022-07-08T08:56:00Z">
            <w:rPr>
              <w:ins w:id="179" w:author="Pierre Ayel" w:date="2022-07-08T08:55:00Z"/>
              <w:rFonts w:asciiTheme="minorHAnsi" w:eastAsiaTheme="minorEastAsia" w:hAnsiTheme="minorHAnsi" w:cstheme="minorBidi"/>
              <w:sz w:val="22"/>
              <w:szCs w:val="22"/>
              <w:lang w:val="en-GB" w:eastAsia="en-GB"/>
            </w:rPr>
          </w:rPrChange>
        </w:rPr>
      </w:pPr>
      <w:ins w:id="180" w:author="Pierre Ayel" w:date="2022-07-08T08:55:00Z">
        <w:r w:rsidRPr="00AF3EC4">
          <w:rPr>
            <w:lang w:val="fr-FR"/>
            <w:rPrChange w:id="181" w:author="Pierre Ayel" w:date="2022-07-08T08:56:00Z">
              <w:rPr>
                <w:lang w:val="en-GB"/>
              </w:rPr>
            </w:rPrChange>
          </w:rPr>
          <w:t>6.2</w:t>
        </w:r>
        <w:r w:rsidRPr="00AF3EC4">
          <w:rPr>
            <w:rFonts w:asciiTheme="minorHAnsi" w:eastAsiaTheme="minorEastAsia" w:hAnsiTheme="minorHAnsi" w:cstheme="minorBidi"/>
            <w:sz w:val="22"/>
            <w:szCs w:val="22"/>
            <w:lang w:val="fr-FR" w:eastAsia="en-GB"/>
            <w:rPrChange w:id="182" w:author="Pierre Ayel" w:date="2022-07-08T08:56:00Z">
              <w:rPr>
                <w:rFonts w:asciiTheme="minorHAnsi" w:eastAsiaTheme="minorEastAsia" w:hAnsiTheme="minorHAnsi" w:cstheme="minorBidi"/>
                <w:sz w:val="22"/>
                <w:szCs w:val="22"/>
                <w:lang w:val="en-GB" w:eastAsia="en-GB"/>
              </w:rPr>
            </w:rPrChange>
          </w:rPr>
          <w:tab/>
        </w:r>
        <w:r w:rsidRPr="00AF3EC4">
          <w:rPr>
            <w:lang w:val="fr-FR"/>
            <w:rPrChange w:id="183" w:author="Pierre Ayel" w:date="2022-07-08T08:56:00Z">
              <w:rPr>
                <w:lang w:val="en-GB"/>
              </w:rPr>
            </w:rPrChange>
          </w:rPr>
          <w:t>Features</w:t>
        </w:r>
        <w:r w:rsidRPr="00AF3EC4">
          <w:rPr>
            <w:lang w:val="fr-FR"/>
            <w:rPrChange w:id="184" w:author="Pierre Ayel" w:date="2022-07-08T08:56:00Z">
              <w:rPr/>
            </w:rPrChange>
          </w:rPr>
          <w:tab/>
        </w:r>
        <w:r>
          <w:fldChar w:fldCharType="begin"/>
        </w:r>
        <w:r w:rsidRPr="00AF3EC4">
          <w:rPr>
            <w:lang w:val="fr-FR"/>
            <w:rPrChange w:id="185" w:author="Pierre Ayel" w:date="2022-07-08T08:56:00Z">
              <w:rPr/>
            </w:rPrChange>
          </w:rPr>
          <w:instrText xml:space="preserve"> PAGEREF _Toc108162986 \h </w:instrText>
        </w:r>
      </w:ins>
      <w:r>
        <w:fldChar w:fldCharType="separate"/>
      </w:r>
      <w:ins w:id="186" w:author="Pierre Ayel" w:date="2022-07-08T08:55:00Z">
        <w:r w:rsidRPr="00AF3EC4">
          <w:rPr>
            <w:lang w:val="fr-FR"/>
            <w:rPrChange w:id="187" w:author="Pierre Ayel" w:date="2022-07-08T08:56:00Z">
              <w:rPr/>
            </w:rPrChange>
          </w:rPr>
          <w:t>43</w:t>
        </w:r>
        <w:r>
          <w:fldChar w:fldCharType="end"/>
        </w:r>
      </w:ins>
    </w:p>
    <w:p w14:paraId="1C1AA0C3" w14:textId="77777777" w:rsidR="00AF3EC4" w:rsidRPr="00AF3EC4" w:rsidRDefault="00AF3EC4">
      <w:pPr>
        <w:pStyle w:val="TOC2"/>
        <w:rPr>
          <w:ins w:id="188" w:author="Pierre Ayel" w:date="2022-07-08T08:55:00Z"/>
          <w:rFonts w:asciiTheme="minorHAnsi" w:eastAsiaTheme="minorEastAsia" w:hAnsiTheme="minorHAnsi" w:cstheme="minorBidi"/>
          <w:sz w:val="22"/>
          <w:szCs w:val="22"/>
          <w:lang w:val="fr-FR" w:eastAsia="en-GB"/>
          <w:rPrChange w:id="189" w:author="Pierre Ayel" w:date="2022-07-08T08:56:00Z">
            <w:rPr>
              <w:ins w:id="190" w:author="Pierre Ayel" w:date="2022-07-08T08:55:00Z"/>
              <w:rFonts w:asciiTheme="minorHAnsi" w:eastAsiaTheme="minorEastAsia" w:hAnsiTheme="minorHAnsi" w:cstheme="minorBidi"/>
              <w:sz w:val="22"/>
              <w:szCs w:val="22"/>
              <w:lang w:val="en-GB" w:eastAsia="en-GB"/>
            </w:rPr>
          </w:rPrChange>
        </w:rPr>
      </w:pPr>
      <w:ins w:id="191" w:author="Pierre Ayel" w:date="2022-07-08T08:55:00Z">
        <w:r w:rsidRPr="00AF3EC4">
          <w:rPr>
            <w:lang w:val="fr-FR"/>
            <w:rPrChange w:id="192" w:author="Pierre Ayel" w:date="2022-07-08T08:56:00Z">
              <w:rPr>
                <w:lang w:val="en-GB"/>
              </w:rPr>
            </w:rPrChange>
          </w:rPr>
          <w:t>6.3</w:t>
        </w:r>
        <w:r w:rsidRPr="00AF3EC4">
          <w:rPr>
            <w:rFonts w:asciiTheme="minorHAnsi" w:eastAsiaTheme="minorEastAsia" w:hAnsiTheme="minorHAnsi" w:cstheme="minorBidi"/>
            <w:sz w:val="22"/>
            <w:szCs w:val="22"/>
            <w:lang w:val="fr-FR" w:eastAsia="en-GB"/>
            <w:rPrChange w:id="193" w:author="Pierre Ayel" w:date="2022-07-08T08:56:00Z">
              <w:rPr>
                <w:rFonts w:asciiTheme="minorHAnsi" w:eastAsiaTheme="minorEastAsia" w:hAnsiTheme="minorHAnsi" w:cstheme="minorBidi"/>
                <w:sz w:val="22"/>
                <w:szCs w:val="22"/>
                <w:lang w:val="en-GB" w:eastAsia="en-GB"/>
              </w:rPr>
            </w:rPrChange>
          </w:rPr>
          <w:tab/>
        </w:r>
        <w:r w:rsidRPr="00AF3EC4">
          <w:rPr>
            <w:lang w:val="fr-FR"/>
            <w:rPrChange w:id="194" w:author="Pierre Ayel" w:date="2022-07-08T08:56:00Z">
              <w:rPr>
                <w:lang w:val="en-GB"/>
              </w:rPr>
            </w:rPrChange>
          </w:rPr>
          <w:t>Usage</w:t>
        </w:r>
        <w:r w:rsidRPr="00AF3EC4">
          <w:rPr>
            <w:lang w:val="fr-FR"/>
            <w:rPrChange w:id="195" w:author="Pierre Ayel" w:date="2022-07-08T08:56:00Z">
              <w:rPr/>
            </w:rPrChange>
          </w:rPr>
          <w:tab/>
        </w:r>
        <w:r>
          <w:fldChar w:fldCharType="begin"/>
        </w:r>
        <w:r w:rsidRPr="00AF3EC4">
          <w:rPr>
            <w:lang w:val="fr-FR"/>
            <w:rPrChange w:id="196" w:author="Pierre Ayel" w:date="2022-07-08T08:56:00Z">
              <w:rPr/>
            </w:rPrChange>
          </w:rPr>
          <w:instrText xml:space="preserve"> PAGEREF _Toc108162987 \h </w:instrText>
        </w:r>
      </w:ins>
      <w:r>
        <w:fldChar w:fldCharType="separate"/>
      </w:r>
      <w:ins w:id="197" w:author="Pierre Ayel" w:date="2022-07-08T08:55:00Z">
        <w:r w:rsidRPr="00AF3EC4">
          <w:rPr>
            <w:lang w:val="fr-FR"/>
            <w:rPrChange w:id="198" w:author="Pierre Ayel" w:date="2022-07-08T08:56:00Z">
              <w:rPr/>
            </w:rPrChange>
          </w:rPr>
          <w:t>44</w:t>
        </w:r>
        <w:r>
          <w:fldChar w:fldCharType="end"/>
        </w:r>
      </w:ins>
    </w:p>
    <w:p w14:paraId="44962CC2" w14:textId="77777777" w:rsidR="00AF3EC4" w:rsidRPr="00AF3EC4" w:rsidRDefault="00AF3EC4">
      <w:pPr>
        <w:pStyle w:val="TOC2"/>
        <w:rPr>
          <w:ins w:id="199" w:author="Pierre Ayel" w:date="2022-07-08T08:55:00Z"/>
          <w:rFonts w:asciiTheme="minorHAnsi" w:eastAsiaTheme="minorEastAsia" w:hAnsiTheme="minorHAnsi" w:cstheme="minorBidi"/>
          <w:sz w:val="22"/>
          <w:szCs w:val="22"/>
          <w:lang w:val="fr-FR" w:eastAsia="en-GB"/>
          <w:rPrChange w:id="200" w:author="Pierre Ayel" w:date="2022-07-08T08:56:00Z">
            <w:rPr>
              <w:ins w:id="201" w:author="Pierre Ayel" w:date="2022-07-08T08:55:00Z"/>
              <w:rFonts w:asciiTheme="minorHAnsi" w:eastAsiaTheme="minorEastAsia" w:hAnsiTheme="minorHAnsi" w:cstheme="minorBidi"/>
              <w:sz w:val="22"/>
              <w:szCs w:val="22"/>
              <w:lang w:val="en-GB" w:eastAsia="en-GB"/>
            </w:rPr>
          </w:rPrChange>
        </w:rPr>
      </w:pPr>
      <w:ins w:id="202" w:author="Pierre Ayel" w:date="2022-07-08T08:55:00Z">
        <w:r w:rsidRPr="00AF3EC4">
          <w:rPr>
            <w:lang w:val="fr-FR"/>
            <w:rPrChange w:id="203" w:author="Pierre Ayel" w:date="2022-07-08T08:56:00Z">
              <w:rPr>
                <w:lang w:val="en-GB"/>
              </w:rPr>
            </w:rPrChange>
          </w:rPr>
          <w:t>6.4</w:t>
        </w:r>
        <w:r w:rsidRPr="00AF3EC4">
          <w:rPr>
            <w:rFonts w:asciiTheme="minorHAnsi" w:eastAsiaTheme="minorEastAsia" w:hAnsiTheme="minorHAnsi" w:cstheme="minorBidi"/>
            <w:sz w:val="22"/>
            <w:szCs w:val="22"/>
            <w:lang w:val="fr-FR" w:eastAsia="en-GB"/>
            <w:rPrChange w:id="204" w:author="Pierre Ayel" w:date="2022-07-08T08:56:00Z">
              <w:rPr>
                <w:rFonts w:asciiTheme="minorHAnsi" w:eastAsiaTheme="minorEastAsia" w:hAnsiTheme="minorHAnsi" w:cstheme="minorBidi"/>
                <w:sz w:val="22"/>
                <w:szCs w:val="22"/>
                <w:lang w:val="en-GB" w:eastAsia="en-GB"/>
              </w:rPr>
            </w:rPrChange>
          </w:rPr>
          <w:tab/>
        </w:r>
        <w:r w:rsidRPr="00AF3EC4">
          <w:rPr>
            <w:lang w:val="fr-FR"/>
            <w:rPrChange w:id="205" w:author="Pierre Ayel" w:date="2022-07-08T08:56:00Z">
              <w:rPr>
                <w:lang w:val="en-GB"/>
              </w:rPr>
            </w:rPrChange>
          </w:rPr>
          <w:t>Advanced Properties</w:t>
        </w:r>
        <w:r w:rsidRPr="00AF3EC4">
          <w:rPr>
            <w:lang w:val="fr-FR"/>
            <w:rPrChange w:id="206" w:author="Pierre Ayel" w:date="2022-07-08T08:56:00Z">
              <w:rPr/>
            </w:rPrChange>
          </w:rPr>
          <w:tab/>
        </w:r>
        <w:r>
          <w:fldChar w:fldCharType="begin"/>
        </w:r>
        <w:r w:rsidRPr="00AF3EC4">
          <w:rPr>
            <w:lang w:val="fr-FR"/>
            <w:rPrChange w:id="207" w:author="Pierre Ayel" w:date="2022-07-08T08:56:00Z">
              <w:rPr/>
            </w:rPrChange>
          </w:rPr>
          <w:instrText xml:space="preserve"> PAGEREF _Toc108162988 \h </w:instrText>
        </w:r>
      </w:ins>
      <w:r>
        <w:fldChar w:fldCharType="separate"/>
      </w:r>
      <w:ins w:id="208" w:author="Pierre Ayel" w:date="2022-07-08T08:55:00Z">
        <w:r w:rsidRPr="00AF3EC4">
          <w:rPr>
            <w:lang w:val="fr-FR"/>
            <w:rPrChange w:id="209" w:author="Pierre Ayel" w:date="2022-07-08T08:56:00Z">
              <w:rPr/>
            </w:rPrChange>
          </w:rPr>
          <w:t>47</w:t>
        </w:r>
        <w:r>
          <w:fldChar w:fldCharType="end"/>
        </w:r>
      </w:ins>
    </w:p>
    <w:p w14:paraId="503FF919" w14:textId="77777777" w:rsidR="00AF3EC4" w:rsidRPr="00AF3EC4" w:rsidRDefault="00AF3EC4">
      <w:pPr>
        <w:pStyle w:val="TOC2"/>
        <w:rPr>
          <w:ins w:id="210" w:author="Pierre Ayel" w:date="2022-07-08T08:55:00Z"/>
          <w:rFonts w:asciiTheme="minorHAnsi" w:eastAsiaTheme="minorEastAsia" w:hAnsiTheme="minorHAnsi" w:cstheme="minorBidi"/>
          <w:sz w:val="22"/>
          <w:szCs w:val="22"/>
          <w:lang w:val="fr-FR" w:eastAsia="en-GB"/>
          <w:rPrChange w:id="211" w:author="Pierre Ayel" w:date="2022-07-08T08:56:00Z">
            <w:rPr>
              <w:ins w:id="212" w:author="Pierre Ayel" w:date="2022-07-08T08:55:00Z"/>
              <w:rFonts w:asciiTheme="minorHAnsi" w:eastAsiaTheme="minorEastAsia" w:hAnsiTheme="minorHAnsi" w:cstheme="minorBidi"/>
              <w:sz w:val="22"/>
              <w:szCs w:val="22"/>
              <w:lang w:val="en-GB" w:eastAsia="en-GB"/>
            </w:rPr>
          </w:rPrChange>
        </w:rPr>
      </w:pPr>
      <w:ins w:id="213" w:author="Pierre Ayel" w:date="2022-07-08T08:55:00Z">
        <w:r w:rsidRPr="00AF3EC4">
          <w:rPr>
            <w:lang w:val="fr-FR"/>
            <w:rPrChange w:id="214" w:author="Pierre Ayel" w:date="2022-07-08T08:56:00Z">
              <w:rPr>
                <w:lang w:val="en-GB"/>
              </w:rPr>
            </w:rPrChange>
          </w:rPr>
          <w:t>6.5</w:t>
        </w:r>
        <w:r w:rsidRPr="00AF3EC4">
          <w:rPr>
            <w:rFonts w:asciiTheme="minorHAnsi" w:eastAsiaTheme="minorEastAsia" w:hAnsiTheme="minorHAnsi" w:cstheme="minorBidi"/>
            <w:sz w:val="22"/>
            <w:szCs w:val="22"/>
            <w:lang w:val="fr-FR" w:eastAsia="en-GB"/>
            <w:rPrChange w:id="215" w:author="Pierre Ayel" w:date="2022-07-08T08:56:00Z">
              <w:rPr>
                <w:rFonts w:asciiTheme="minorHAnsi" w:eastAsiaTheme="minorEastAsia" w:hAnsiTheme="minorHAnsi" w:cstheme="minorBidi"/>
                <w:sz w:val="22"/>
                <w:szCs w:val="22"/>
                <w:lang w:val="en-GB" w:eastAsia="en-GB"/>
              </w:rPr>
            </w:rPrChange>
          </w:rPr>
          <w:tab/>
        </w:r>
        <w:r w:rsidRPr="00AF3EC4">
          <w:rPr>
            <w:lang w:val="fr-FR"/>
            <w:rPrChange w:id="216" w:author="Pierre Ayel" w:date="2022-07-08T08:56:00Z">
              <w:rPr>
                <w:lang w:val="en-GB"/>
              </w:rPr>
            </w:rPrChange>
          </w:rPr>
          <w:t>Usage Examples</w:t>
        </w:r>
        <w:r w:rsidRPr="00AF3EC4">
          <w:rPr>
            <w:lang w:val="fr-FR"/>
            <w:rPrChange w:id="217" w:author="Pierre Ayel" w:date="2022-07-08T08:56:00Z">
              <w:rPr/>
            </w:rPrChange>
          </w:rPr>
          <w:tab/>
        </w:r>
        <w:r>
          <w:fldChar w:fldCharType="begin"/>
        </w:r>
        <w:r w:rsidRPr="00AF3EC4">
          <w:rPr>
            <w:lang w:val="fr-FR"/>
            <w:rPrChange w:id="218" w:author="Pierre Ayel" w:date="2022-07-08T08:56:00Z">
              <w:rPr/>
            </w:rPrChange>
          </w:rPr>
          <w:instrText xml:space="preserve"> PAGEREF _Toc108162989 \h </w:instrText>
        </w:r>
      </w:ins>
      <w:r>
        <w:fldChar w:fldCharType="separate"/>
      </w:r>
      <w:ins w:id="219" w:author="Pierre Ayel" w:date="2022-07-08T08:55:00Z">
        <w:r w:rsidRPr="00AF3EC4">
          <w:rPr>
            <w:lang w:val="fr-FR"/>
            <w:rPrChange w:id="220" w:author="Pierre Ayel" w:date="2022-07-08T08:56:00Z">
              <w:rPr/>
            </w:rPrChange>
          </w:rPr>
          <w:t>47</w:t>
        </w:r>
        <w:r>
          <w:fldChar w:fldCharType="end"/>
        </w:r>
      </w:ins>
    </w:p>
    <w:p w14:paraId="41442021" w14:textId="77777777" w:rsidR="00AF3EC4" w:rsidRPr="00AF3EC4" w:rsidRDefault="00AF3EC4">
      <w:pPr>
        <w:pStyle w:val="TOC1"/>
        <w:rPr>
          <w:ins w:id="221" w:author="Pierre Ayel" w:date="2022-07-08T08:55:00Z"/>
          <w:rFonts w:asciiTheme="minorHAnsi" w:eastAsiaTheme="minorEastAsia" w:hAnsiTheme="minorHAnsi" w:cstheme="minorBidi"/>
          <w:b w:val="0"/>
          <w:bCs w:val="0"/>
          <w:sz w:val="22"/>
          <w:szCs w:val="22"/>
          <w:lang w:val="fr-FR" w:eastAsia="en-GB"/>
          <w:rPrChange w:id="222" w:author="Pierre Ayel" w:date="2022-07-08T08:56:00Z">
            <w:rPr>
              <w:ins w:id="223" w:author="Pierre Ayel" w:date="2022-07-08T08:55:00Z"/>
              <w:rFonts w:asciiTheme="minorHAnsi" w:eastAsiaTheme="minorEastAsia" w:hAnsiTheme="minorHAnsi" w:cstheme="minorBidi"/>
              <w:b w:val="0"/>
              <w:bCs w:val="0"/>
              <w:sz w:val="22"/>
              <w:szCs w:val="22"/>
              <w:lang w:val="en-GB" w:eastAsia="en-GB"/>
            </w:rPr>
          </w:rPrChange>
        </w:rPr>
      </w:pPr>
      <w:ins w:id="224" w:author="Pierre Ayel" w:date="2022-07-08T08:55:00Z">
        <w:r w:rsidRPr="00AF3EC4">
          <w:rPr>
            <w:lang w:val="fr-FR"/>
            <w:rPrChange w:id="225" w:author="Pierre Ayel" w:date="2022-07-08T08:56:00Z">
              <w:rPr>
                <w:lang w:val="en-GB"/>
              </w:rPr>
            </w:rPrChange>
          </w:rPr>
          <w:t>7</w:t>
        </w:r>
        <w:r w:rsidRPr="00AF3EC4">
          <w:rPr>
            <w:rFonts w:asciiTheme="minorHAnsi" w:eastAsiaTheme="minorEastAsia" w:hAnsiTheme="minorHAnsi" w:cstheme="minorBidi"/>
            <w:b w:val="0"/>
            <w:bCs w:val="0"/>
            <w:sz w:val="22"/>
            <w:szCs w:val="22"/>
            <w:lang w:val="fr-FR" w:eastAsia="en-GB"/>
            <w:rPrChange w:id="226" w:author="Pierre Ayel" w:date="2022-07-08T08:56:00Z">
              <w:rPr>
                <w:rFonts w:asciiTheme="minorHAnsi" w:eastAsiaTheme="minorEastAsia" w:hAnsiTheme="minorHAnsi" w:cstheme="minorBidi"/>
                <w:b w:val="0"/>
                <w:bCs w:val="0"/>
                <w:sz w:val="22"/>
                <w:szCs w:val="22"/>
                <w:lang w:val="en-GB" w:eastAsia="en-GB"/>
              </w:rPr>
            </w:rPrChange>
          </w:rPr>
          <w:tab/>
        </w:r>
        <w:r w:rsidRPr="00AF3EC4">
          <w:rPr>
            <w:lang w:val="fr-FR"/>
            <w:rPrChange w:id="227" w:author="Pierre Ayel" w:date="2022-07-08T08:56:00Z">
              <w:rPr>
                <w:lang w:val="en-GB"/>
              </w:rPr>
            </w:rPrChange>
          </w:rPr>
          <w:t>Appendix – Date and Time Format Syntax</w:t>
        </w:r>
        <w:r w:rsidRPr="00AF3EC4">
          <w:rPr>
            <w:lang w:val="fr-FR"/>
            <w:rPrChange w:id="228" w:author="Pierre Ayel" w:date="2022-07-08T08:56:00Z">
              <w:rPr/>
            </w:rPrChange>
          </w:rPr>
          <w:tab/>
        </w:r>
        <w:r>
          <w:fldChar w:fldCharType="begin"/>
        </w:r>
        <w:r w:rsidRPr="00AF3EC4">
          <w:rPr>
            <w:lang w:val="fr-FR"/>
            <w:rPrChange w:id="229" w:author="Pierre Ayel" w:date="2022-07-08T08:56:00Z">
              <w:rPr/>
            </w:rPrChange>
          </w:rPr>
          <w:instrText xml:space="preserve"> PAGEREF _Toc108162990 \h </w:instrText>
        </w:r>
      </w:ins>
      <w:r>
        <w:fldChar w:fldCharType="separate"/>
      </w:r>
      <w:ins w:id="230" w:author="Pierre Ayel" w:date="2022-07-08T08:55:00Z">
        <w:r w:rsidRPr="00AF3EC4">
          <w:rPr>
            <w:lang w:val="fr-FR"/>
            <w:rPrChange w:id="231" w:author="Pierre Ayel" w:date="2022-07-08T08:56:00Z">
              <w:rPr/>
            </w:rPrChange>
          </w:rPr>
          <w:t>49</w:t>
        </w:r>
        <w:r>
          <w:fldChar w:fldCharType="end"/>
        </w:r>
      </w:ins>
    </w:p>
    <w:p w14:paraId="6D9168FA" w14:textId="77777777" w:rsidR="00AF3EC4" w:rsidRPr="00AF3EC4" w:rsidRDefault="00AF3EC4">
      <w:pPr>
        <w:pStyle w:val="TOC1"/>
        <w:rPr>
          <w:ins w:id="232" w:author="Pierre Ayel" w:date="2022-07-08T08:55:00Z"/>
          <w:rFonts w:asciiTheme="minorHAnsi" w:eastAsiaTheme="minorEastAsia" w:hAnsiTheme="minorHAnsi" w:cstheme="minorBidi"/>
          <w:b w:val="0"/>
          <w:bCs w:val="0"/>
          <w:sz w:val="22"/>
          <w:szCs w:val="22"/>
          <w:lang w:val="fr-FR" w:eastAsia="en-GB"/>
          <w:rPrChange w:id="233" w:author="Pierre Ayel" w:date="2022-07-08T08:55:00Z">
            <w:rPr>
              <w:ins w:id="234" w:author="Pierre Ayel" w:date="2022-07-08T08:55:00Z"/>
              <w:rFonts w:asciiTheme="minorHAnsi" w:eastAsiaTheme="minorEastAsia" w:hAnsiTheme="minorHAnsi" w:cstheme="minorBidi"/>
              <w:b w:val="0"/>
              <w:bCs w:val="0"/>
              <w:sz w:val="22"/>
              <w:szCs w:val="22"/>
              <w:lang w:val="en-GB" w:eastAsia="en-GB"/>
            </w:rPr>
          </w:rPrChange>
        </w:rPr>
      </w:pPr>
      <w:ins w:id="235" w:author="Pierre Ayel" w:date="2022-07-08T08:55:00Z">
        <w:r w:rsidRPr="00AF3EC4">
          <w:rPr>
            <w:lang w:val="fr-FR"/>
            <w:rPrChange w:id="236" w:author="Pierre Ayel" w:date="2022-07-08T08:55:00Z">
              <w:rPr>
                <w:lang w:val="en-GB"/>
              </w:rPr>
            </w:rPrChange>
          </w:rPr>
          <w:t>8</w:t>
        </w:r>
        <w:r w:rsidRPr="00AF3EC4">
          <w:rPr>
            <w:rFonts w:asciiTheme="minorHAnsi" w:eastAsiaTheme="minorEastAsia" w:hAnsiTheme="minorHAnsi" w:cstheme="minorBidi"/>
            <w:b w:val="0"/>
            <w:bCs w:val="0"/>
            <w:sz w:val="22"/>
            <w:szCs w:val="22"/>
            <w:lang w:val="fr-FR" w:eastAsia="en-GB"/>
            <w:rPrChange w:id="237" w:author="Pierre Ayel" w:date="2022-07-08T08:55:00Z">
              <w:rPr>
                <w:rFonts w:asciiTheme="minorHAnsi" w:eastAsiaTheme="minorEastAsia" w:hAnsiTheme="minorHAnsi" w:cstheme="minorBidi"/>
                <w:b w:val="0"/>
                <w:bCs w:val="0"/>
                <w:sz w:val="22"/>
                <w:szCs w:val="22"/>
                <w:lang w:val="en-GB" w:eastAsia="en-GB"/>
              </w:rPr>
            </w:rPrChange>
          </w:rPr>
          <w:tab/>
        </w:r>
        <w:r w:rsidRPr="00AF3EC4">
          <w:rPr>
            <w:lang w:val="fr-FR"/>
            <w:rPrChange w:id="238" w:author="Pierre Ayel" w:date="2022-07-08T08:55:00Z">
              <w:rPr>
                <w:lang w:val="en-GB"/>
              </w:rPr>
            </w:rPrChange>
          </w:rPr>
          <w:t>Appendix – Double Format Syntax</w:t>
        </w:r>
        <w:r w:rsidRPr="00AF3EC4">
          <w:rPr>
            <w:lang w:val="fr-FR"/>
            <w:rPrChange w:id="239" w:author="Pierre Ayel" w:date="2022-07-08T08:55:00Z">
              <w:rPr/>
            </w:rPrChange>
          </w:rPr>
          <w:tab/>
        </w:r>
        <w:r>
          <w:fldChar w:fldCharType="begin"/>
        </w:r>
        <w:r w:rsidRPr="00AF3EC4">
          <w:rPr>
            <w:lang w:val="fr-FR"/>
            <w:rPrChange w:id="240" w:author="Pierre Ayel" w:date="2022-07-08T08:55:00Z">
              <w:rPr/>
            </w:rPrChange>
          </w:rPr>
          <w:instrText xml:space="preserve"> PAGEREF _Toc108162991 \h </w:instrText>
        </w:r>
      </w:ins>
      <w:r>
        <w:fldChar w:fldCharType="separate"/>
      </w:r>
      <w:ins w:id="241" w:author="Pierre Ayel" w:date="2022-07-08T08:55:00Z">
        <w:r w:rsidRPr="00AF3EC4">
          <w:rPr>
            <w:lang w:val="fr-FR"/>
            <w:rPrChange w:id="242" w:author="Pierre Ayel" w:date="2022-07-08T08:55:00Z">
              <w:rPr/>
            </w:rPrChange>
          </w:rPr>
          <w:t>53</w:t>
        </w:r>
        <w:r>
          <w:fldChar w:fldCharType="end"/>
        </w:r>
      </w:ins>
    </w:p>
    <w:p w14:paraId="7E753A99" w14:textId="77777777" w:rsidR="00AF3EC4" w:rsidRPr="00AF3EC4" w:rsidRDefault="00AF3EC4">
      <w:pPr>
        <w:pStyle w:val="TOC1"/>
        <w:rPr>
          <w:ins w:id="243" w:author="Pierre Ayel" w:date="2022-07-08T08:55:00Z"/>
          <w:rFonts w:asciiTheme="minorHAnsi" w:eastAsiaTheme="minorEastAsia" w:hAnsiTheme="minorHAnsi" w:cstheme="minorBidi"/>
          <w:b w:val="0"/>
          <w:bCs w:val="0"/>
          <w:sz w:val="22"/>
          <w:szCs w:val="22"/>
          <w:lang w:val="fr-FR" w:eastAsia="en-GB"/>
          <w:rPrChange w:id="244" w:author="Pierre Ayel" w:date="2022-07-08T08:55:00Z">
            <w:rPr>
              <w:ins w:id="245" w:author="Pierre Ayel" w:date="2022-07-08T08:55:00Z"/>
              <w:rFonts w:asciiTheme="minorHAnsi" w:eastAsiaTheme="minorEastAsia" w:hAnsiTheme="minorHAnsi" w:cstheme="minorBidi"/>
              <w:b w:val="0"/>
              <w:bCs w:val="0"/>
              <w:sz w:val="22"/>
              <w:szCs w:val="22"/>
              <w:lang w:val="en-GB" w:eastAsia="en-GB"/>
            </w:rPr>
          </w:rPrChange>
        </w:rPr>
      </w:pPr>
      <w:ins w:id="246" w:author="Pierre Ayel" w:date="2022-07-08T08:55:00Z">
        <w:r w:rsidRPr="00AF3EC4">
          <w:rPr>
            <w:lang w:val="fr-FR"/>
            <w:rPrChange w:id="247" w:author="Pierre Ayel" w:date="2022-07-08T08:55:00Z">
              <w:rPr>
                <w:lang w:val="en-GB"/>
              </w:rPr>
            </w:rPrChange>
          </w:rPr>
          <w:t>9</w:t>
        </w:r>
        <w:r w:rsidRPr="00AF3EC4">
          <w:rPr>
            <w:rFonts w:asciiTheme="minorHAnsi" w:eastAsiaTheme="minorEastAsia" w:hAnsiTheme="minorHAnsi" w:cstheme="minorBidi"/>
            <w:b w:val="0"/>
            <w:bCs w:val="0"/>
            <w:sz w:val="22"/>
            <w:szCs w:val="22"/>
            <w:lang w:val="fr-FR" w:eastAsia="en-GB"/>
            <w:rPrChange w:id="248" w:author="Pierre Ayel" w:date="2022-07-08T08:55:00Z">
              <w:rPr>
                <w:rFonts w:asciiTheme="minorHAnsi" w:eastAsiaTheme="minorEastAsia" w:hAnsiTheme="minorHAnsi" w:cstheme="minorBidi"/>
                <w:b w:val="0"/>
                <w:bCs w:val="0"/>
                <w:sz w:val="22"/>
                <w:szCs w:val="22"/>
                <w:lang w:val="en-GB" w:eastAsia="en-GB"/>
              </w:rPr>
            </w:rPrChange>
          </w:rPr>
          <w:tab/>
        </w:r>
        <w:r w:rsidRPr="00AF3EC4">
          <w:rPr>
            <w:lang w:val="fr-FR"/>
            <w:rPrChange w:id="249" w:author="Pierre Ayel" w:date="2022-07-08T08:55:00Z">
              <w:rPr>
                <w:lang w:val="en-GB"/>
              </w:rPr>
            </w:rPrChange>
          </w:rPr>
          <w:t>Appendix – SQL Where Syntax</w:t>
        </w:r>
        <w:r w:rsidRPr="00AF3EC4">
          <w:rPr>
            <w:lang w:val="fr-FR"/>
            <w:rPrChange w:id="250" w:author="Pierre Ayel" w:date="2022-07-08T08:55:00Z">
              <w:rPr/>
            </w:rPrChange>
          </w:rPr>
          <w:tab/>
        </w:r>
        <w:r>
          <w:fldChar w:fldCharType="begin"/>
        </w:r>
        <w:r w:rsidRPr="00AF3EC4">
          <w:rPr>
            <w:lang w:val="fr-FR"/>
            <w:rPrChange w:id="251" w:author="Pierre Ayel" w:date="2022-07-08T08:55:00Z">
              <w:rPr/>
            </w:rPrChange>
          </w:rPr>
          <w:instrText xml:space="preserve"> PAGEREF _Toc108162992 \h </w:instrText>
        </w:r>
      </w:ins>
      <w:r>
        <w:fldChar w:fldCharType="separate"/>
      </w:r>
      <w:ins w:id="252" w:author="Pierre Ayel" w:date="2022-07-08T08:55:00Z">
        <w:r w:rsidRPr="00AF3EC4">
          <w:rPr>
            <w:lang w:val="fr-FR"/>
            <w:rPrChange w:id="253" w:author="Pierre Ayel" w:date="2022-07-08T08:55:00Z">
              <w:rPr/>
            </w:rPrChange>
          </w:rPr>
          <w:t>57</w:t>
        </w:r>
        <w:r>
          <w:fldChar w:fldCharType="end"/>
        </w:r>
      </w:ins>
    </w:p>
    <w:p w14:paraId="7256027B" w14:textId="77777777" w:rsidR="00AF3EC4" w:rsidRDefault="00AF3EC4">
      <w:pPr>
        <w:pStyle w:val="TOC2"/>
        <w:rPr>
          <w:ins w:id="254" w:author="Pierre Ayel" w:date="2022-07-08T08:55:00Z"/>
          <w:rFonts w:asciiTheme="minorHAnsi" w:eastAsiaTheme="minorEastAsia" w:hAnsiTheme="minorHAnsi" w:cstheme="minorBidi"/>
          <w:sz w:val="22"/>
          <w:szCs w:val="22"/>
          <w:lang w:val="en-GB" w:eastAsia="en-GB"/>
        </w:rPr>
      </w:pPr>
      <w:ins w:id="255" w:author="Pierre Ayel" w:date="2022-07-08T08:55:00Z">
        <w:r w:rsidRPr="0025381E">
          <w:rPr>
            <w:lang w:val="en-GB"/>
          </w:rPr>
          <w:t>9.1</w:t>
        </w:r>
        <w:r>
          <w:rPr>
            <w:rFonts w:asciiTheme="minorHAnsi" w:eastAsiaTheme="minorEastAsia" w:hAnsiTheme="minorHAnsi" w:cstheme="minorBidi"/>
            <w:sz w:val="22"/>
            <w:szCs w:val="22"/>
            <w:lang w:val="en-GB" w:eastAsia="en-GB"/>
          </w:rPr>
          <w:tab/>
        </w:r>
        <w:r w:rsidRPr="0025381E">
          <w:rPr>
            <w:lang w:val="en-GB"/>
          </w:rPr>
          <w:t>Where Clause</w:t>
        </w:r>
        <w:r>
          <w:tab/>
        </w:r>
        <w:r>
          <w:fldChar w:fldCharType="begin"/>
        </w:r>
        <w:r>
          <w:instrText xml:space="preserve"> PAGEREF _Toc108162993 \h </w:instrText>
        </w:r>
      </w:ins>
      <w:r>
        <w:fldChar w:fldCharType="separate"/>
      </w:r>
      <w:ins w:id="256" w:author="Pierre Ayel" w:date="2022-07-08T08:55:00Z">
        <w:r>
          <w:t>57</w:t>
        </w:r>
        <w:r>
          <w:fldChar w:fldCharType="end"/>
        </w:r>
      </w:ins>
    </w:p>
    <w:p w14:paraId="68AA0F1C" w14:textId="77777777" w:rsidR="00AF3EC4" w:rsidRDefault="00AF3EC4">
      <w:pPr>
        <w:pStyle w:val="TOC2"/>
        <w:rPr>
          <w:ins w:id="257" w:author="Pierre Ayel" w:date="2022-07-08T08:55:00Z"/>
          <w:rFonts w:asciiTheme="minorHAnsi" w:eastAsiaTheme="minorEastAsia" w:hAnsiTheme="minorHAnsi" w:cstheme="minorBidi"/>
          <w:sz w:val="22"/>
          <w:szCs w:val="22"/>
          <w:lang w:val="en-GB" w:eastAsia="en-GB"/>
        </w:rPr>
      </w:pPr>
      <w:ins w:id="258" w:author="Pierre Ayel" w:date="2022-07-08T08:55:00Z">
        <w:r w:rsidRPr="0025381E">
          <w:rPr>
            <w:lang w:val="en-GB"/>
          </w:rPr>
          <w:t>9.2</w:t>
        </w:r>
        <w:r>
          <w:rPr>
            <w:rFonts w:asciiTheme="minorHAnsi" w:eastAsiaTheme="minorEastAsia" w:hAnsiTheme="minorHAnsi" w:cstheme="minorBidi"/>
            <w:sz w:val="22"/>
            <w:szCs w:val="22"/>
            <w:lang w:val="en-GB" w:eastAsia="en-GB"/>
          </w:rPr>
          <w:tab/>
        </w:r>
        <w:r w:rsidRPr="0025381E">
          <w:rPr>
            <w:lang w:val="en-GB"/>
          </w:rPr>
          <w:t>Order Clause</w:t>
        </w:r>
        <w:r>
          <w:tab/>
        </w:r>
        <w:r>
          <w:fldChar w:fldCharType="begin"/>
        </w:r>
        <w:r>
          <w:instrText xml:space="preserve"> PAGEREF _Toc108162994 \h </w:instrText>
        </w:r>
      </w:ins>
      <w:r>
        <w:fldChar w:fldCharType="separate"/>
      </w:r>
      <w:ins w:id="259" w:author="Pierre Ayel" w:date="2022-07-08T08:55:00Z">
        <w:r>
          <w:t>57</w:t>
        </w:r>
        <w:r>
          <w:fldChar w:fldCharType="end"/>
        </w:r>
      </w:ins>
    </w:p>
    <w:p w14:paraId="5F128AB3" w14:textId="77777777" w:rsidR="00AF3EC4" w:rsidRDefault="00AF3EC4">
      <w:pPr>
        <w:pStyle w:val="TOC2"/>
        <w:rPr>
          <w:ins w:id="260" w:author="Pierre Ayel" w:date="2022-07-08T08:55:00Z"/>
          <w:rFonts w:asciiTheme="minorHAnsi" w:eastAsiaTheme="minorEastAsia" w:hAnsiTheme="minorHAnsi" w:cstheme="minorBidi"/>
          <w:sz w:val="22"/>
          <w:szCs w:val="22"/>
          <w:lang w:val="en-GB" w:eastAsia="en-GB"/>
        </w:rPr>
      </w:pPr>
      <w:ins w:id="261" w:author="Pierre Ayel" w:date="2022-07-08T08:55:00Z">
        <w:r w:rsidRPr="0025381E">
          <w:rPr>
            <w:lang w:val="en-GB"/>
          </w:rPr>
          <w:t>9.3</w:t>
        </w:r>
        <w:r>
          <w:rPr>
            <w:rFonts w:asciiTheme="minorHAnsi" w:eastAsiaTheme="minorEastAsia" w:hAnsiTheme="minorHAnsi" w:cstheme="minorBidi"/>
            <w:sz w:val="22"/>
            <w:szCs w:val="22"/>
            <w:lang w:val="en-GB" w:eastAsia="en-GB"/>
          </w:rPr>
          <w:tab/>
        </w:r>
        <w:r w:rsidRPr="0025381E">
          <w:rPr>
            <w:lang w:val="en-GB"/>
          </w:rPr>
          <w:t>Limit Clause</w:t>
        </w:r>
        <w:r>
          <w:tab/>
        </w:r>
        <w:r>
          <w:fldChar w:fldCharType="begin"/>
        </w:r>
        <w:r>
          <w:instrText xml:space="preserve"> PAGEREF _Toc108162995 \h </w:instrText>
        </w:r>
      </w:ins>
      <w:r>
        <w:fldChar w:fldCharType="separate"/>
      </w:r>
      <w:ins w:id="262" w:author="Pierre Ayel" w:date="2022-07-08T08:55:00Z">
        <w:r>
          <w:t>59</w:t>
        </w:r>
        <w:r>
          <w:fldChar w:fldCharType="end"/>
        </w:r>
      </w:ins>
    </w:p>
    <w:p w14:paraId="655FD396" w14:textId="77777777" w:rsidR="00AF3EC4" w:rsidRDefault="00AF3EC4">
      <w:pPr>
        <w:pStyle w:val="TOC1"/>
        <w:rPr>
          <w:ins w:id="263" w:author="Pierre Ayel" w:date="2022-07-08T08:55:00Z"/>
          <w:rFonts w:asciiTheme="minorHAnsi" w:eastAsiaTheme="minorEastAsia" w:hAnsiTheme="minorHAnsi" w:cstheme="minorBidi"/>
          <w:b w:val="0"/>
          <w:bCs w:val="0"/>
          <w:sz w:val="22"/>
          <w:szCs w:val="22"/>
          <w:lang w:val="en-GB" w:eastAsia="en-GB"/>
        </w:rPr>
      </w:pPr>
      <w:ins w:id="264" w:author="Pierre Ayel" w:date="2022-07-08T08:55:00Z">
        <w:r w:rsidRPr="0025381E">
          <w:rPr>
            <w:lang w:val="en-GB"/>
          </w:rPr>
          <w:t>10</w:t>
        </w:r>
        <w:r>
          <w:rPr>
            <w:rFonts w:asciiTheme="minorHAnsi" w:eastAsiaTheme="minorEastAsia" w:hAnsiTheme="minorHAnsi" w:cstheme="minorBidi"/>
            <w:b w:val="0"/>
            <w:bCs w:val="0"/>
            <w:sz w:val="22"/>
            <w:szCs w:val="22"/>
            <w:lang w:val="en-GB" w:eastAsia="en-GB"/>
          </w:rPr>
          <w:tab/>
        </w:r>
        <w:r w:rsidRPr="0025381E">
          <w:rPr>
            <w:lang w:val="en-GB"/>
          </w:rPr>
          <w:t>Appendix – Usage for Performance Testing</w:t>
        </w:r>
        <w:r>
          <w:tab/>
        </w:r>
        <w:r>
          <w:fldChar w:fldCharType="begin"/>
        </w:r>
        <w:r>
          <w:instrText xml:space="preserve"> PAGEREF _Toc108162996 \h </w:instrText>
        </w:r>
      </w:ins>
      <w:r>
        <w:fldChar w:fldCharType="separate"/>
      </w:r>
      <w:ins w:id="265" w:author="Pierre Ayel" w:date="2022-07-08T08:55:00Z">
        <w:r>
          <w:t>60</w:t>
        </w:r>
        <w:r>
          <w:fldChar w:fldCharType="end"/>
        </w:r>
      </w:ins>
    </w:p>
    <w:p w14:paraId="2845042D" w14:textId="77777777" w:rsidR="00AF3EC4" w:rsidRDefault="00AF3EC4">
      <w:pPr>
        <w:pStyle w:val="TOC2"/>
        <w:rPr>
          <w:ins w:id="266" w:author="Pierre Ayel" w:date="2022-07-08T08:55:00Z"/>
          <w:rFonts w:asciiTheme="minorHAnsi" w:eastAsiaTheme="minorEastAsia" w:hAnsiTheme="minorHAnsi" w:cstheme="minorBidi"/>
          <w:sz w:val="22"/>
          <w:szCs w:val="22"/>
          <w:lang w:val="en-GB" w:eastAsia="en-GB"/>
        </w:rPr>
      </w:pPr>
      <w:ins w:id="267" w:author="Pierre Ayel" w:date="2022-07-08T08:55:00Z">
        <w:r w:rsidRPr="0025381E">
          <w:rPr>
            <w:lang w:val="en-GB"/>
          </w:rPr>
          <w:t>10.1</w:t>
        </w:r>
        <w:r>
          <w:rPr>
            <w:rFonts w:asciiTheme="minorHAnsi" w:eastAsiaTheme="minorEastAsia" w:hAnsiTheme="minorHAnsi" w:cstheme="minorBidi"/>
            <w:sz w:val="22"/>
            <w:szCs w:val="22"/>
            <w:lang w:val="en-GB" w:eastAsia="en-GB"/>
          </w:rPr>
          <w:tab/>
        </w:r>
        <w:r w:rsidRPr="0025381E">
          <w:rPr>
            <w:lang w:val="en-GB"/>
          </w:rPr>
          <w:t>How to check the performance of a BW Query-like activity?</w:t>
        </w:r>
        <w:r>
          <w:tab/>
        </w:r>
        <w:r>
          <w:fldChar w:fldCharType="begin"/>
        </w:r>
        <w:r>
          <w:instrText xml:space="preserve"> PAGEREF _Toc108162997 \h </w:instrText>
        </w:r>
      </w:ins>
      <w:r>
        <w:fldChar w:fldCharType="separate"/>
      </w:r>
      <w:ins w:id="268" w:author="Pierre Ayel" w:date="2022-07-08T08:55:00Z">
        <w:r>
          <w:t>60</w:t>
        </w:r>
        <w:r>
          <w:fldChar w:fldCharType="end"/>
        </w:r>
      </w:ins>
    </w:p>
    <w:p w14:paraId="7ABDEE49" w14:textId="77777777" w:rsidR="00AF3EC4" w:rsidRDefault="00AF3EC4">
      <w:pPr>
        <w:pStyle w:val="TOC2"/>
        <w:rPr>
          <w:ins w:id="269" w:author="Pierre Ayel" w:date="2022-07-08T08:55:00Z"/>
          <w:rFonts w:asciiTheme="minorHAnsi" w:eastAsiaTheme="minorEastAsia" w:hAnsiTheme="minorHAnsi" w:cstheme="minorBidi"/>
          <w:sz w:val="22"/>
          <w:szCs w:val="22"/>
          <w:lang w:val="en-GB" w:eastAsia="en-GB"/>
        </w:rPr>
      </w:pPr>
      <w:ins w:id="270" w:author="Pierre Ayel" w:date="2022-07-08T08:55:00Z">
        <w:r w:rsidRPr="0025381E">
          <w:rPr>
            <w:lang w:val="en-GB"/>
          </w:rPr>
          <w:t>10.2</w:t>
        </w:r>
        <w:r>
          <w:rPr>
            <w:rFonts w:asciiTheme="minorHAnsi" w:eastAsiaTheme="minorEastAsia" w:hAnsiTheme="minorHAnsi" w:cstheme="minorBidi"/>
            <w:sz w:val="22"/>
            <w:szCs w:val="22"/>
            <w:lang w:val="en-GB" w:eastAsia="en-GB"/>
          </w:rPr>
          <w:tab/>
        </w:r>
        <w:r w:rsidRPr="0025381E">
          <w:rPr>
            <w:lang w:val="en-GB"/>
          </w:rPr>
          <w:t>How to check the performance of one single GET?</w:t>
        </w:r>
        <w:r>
          <w:tab/>
        </w:r>
        <w:r>
          <w:fldChar w:fldCharType="begin"/>
        </w:r>
        <w:r>
          <w:instrText xml:space="preserve"> PAGEREF _Toc108162998 \h </w:instrText>
        </w:r>
      </w:ins>
      <w:r>
        <w:fldChar w:fldCharType="separate"/>
      </w:r>
      <w:ins w:id="271" w:author="Pierre Ayel" w:date="2022-07-08T08:55:00Z">
        <w:r>
          <w:t>60</w:t>
        </w:r>
        <w:r>
          <w:fldChar w:fldCharType="end"/>
        </w:r>
      </w:ins>
    </w:p>
    <w:p w14:paraId="636B72B5" w14:textId="77777777" w:rsidR="00AF3EC4" w:rsidRDefault="00AF3EC4">
      <w:pPr>
        <w:pStyle w:val="TOC2"/>
        <w:rPr>
          <w:ins w:id="272" w:author="Pierre Ayel" w:date="2022-07-08T08:55:00Z"/>
          <w:rFonts w:asciiTheme="minorHAnsi" w:eastAsiaTheme="minorEastAsia" w:hAnsiTheme="minorHAnsi" w:cstheme="minorBidi"/>
          <w:sz w:val="22"/>
          <w:szCs w:val="22"/>
          <w:lang w:val="en-GB" w:eastAsia="en-GB"/>
        </w:rPr>
      </w:pPr>
      <w:ins w:id="273" w:author="Pierre Ayel" w:date="2022-07-08T08:55:00Z">
        <w:r w:rsidRPr="0025381E">
          <w:rPr>
            <w:lang w:val="en-GB"/>
          </w:rPr>
          <w:t>10.3</w:t>
        </w:r>
        <w:r>
          <w:rPr>
            <w:rFonts w:asciiTheme="minorHAnsi" w:eastAsiaTheme="minorEastAsia" w:hAnsiTheme="minorHAnsi" w:cstheme="minorBidi"/>
            <w:sz w:val="22"/>
            <w:szCs w:val="22"/>
            <w:lang w:val="en-GB" w:eastAsia="en-GB"/>
          </w:rPr>
          <w:tab/>
        </w:r>
        <w:r w:rsidRPr="0025381E">
          <w:rPr>
            <w:lang w:val="en-GB"/>
          </w:rPr>
          <w:t>How to run multiple GETs?</w:t>
        </w:r>
        <w:r>
          <w:tab/>
        </w:r>
        <w:r>
          <w:fldChar w:fldCharType="begin"/>
        </w:r>
        <w:r>
          <w:instrText xml:space="preserve"> PAGEREF _Toc108162999 \h </w:instrText>
        </w:r>
      </w:ins>
      <w:r>
        <w:fldChar w:fldCharType="separate"/>
      </w:r>
      <w:ins w:id="274" w:author="Pierre Ayel" w:date="2022-07-08T08:55:00Z">
        <w:r>
          <w:t>60</w:t>
        </w:r>
        <w:r>
          <w:fldChar w:fldCharType="end"/>
        </w:r>
      </w:ins>
    </w:p>
    <w:p w14:paraId="2C1C8443" w14:textId="77777777" w:rsidR="00AF3EC4" w:rsidRDefault="00AF3EC4">
      <w:pPr>
        <w:pStyle w:val="TOC2"/>
        <w:rPr>
          <w:ins w:id="275" w:author="Pierre Ayel" w:date="2022-07-08T08:55:00Z"/>
          <w:rFonts w:asciiTheme="minorHAnsi" w:eastAsiaTheme="minorEastAsia" w:hAnsiTheme="minorHAnsi" w:cstheme="minorBidi"/>
          <w:sz w:val="22"/>
          <w:szCs w:val="22"/>
          <w:lang w:val="en-GB" w:eastAsia="en-GB"/>
        </w:rPr>
      </w:pPr>
      <w:ins w:id="276" w:author="Pierre Ayel" w:date="2022-07-08T08:55:00Z">
        <w:r w:rsidRPr="0025381E">
          <w:rPr>
            <w:lang w:val="en-GB"/>
          </w:rPr>
          <w:t>10.4</w:t>
        </w:r>
        <w:r>
          <w:rPr>
            <w:rFonts w:asciiTheme="minorHAnsi" w:eastAsiaTheme="minorEastAsia" w:hAnsiTheme="minorHAnsi" w:cstheme="minorBidi"/>
            <w:sz w:val="22"/>
            <w:szCs w:val="22"/>
            <w:lang w:val="en-GB" w:eastAsia="en-GB"/>
          </w:rPr>
          <w:tab/>
        </w:r>
        <w:r w:rsidRPr="0025381E">
          <w:rPr>
            <w:lang w:val="en-GB"/>
          </w:rPr>
          <w:t>How to simulate GETs and PUTs?</w:t>
        </w:r>
        <w:r>
          <w:tab/>
        </w:r>
        <w:r>
          <w:fldChar w:fldCharType="begin"/>
        </w:r>
        <w:r>
          <w:instrText xml:space="preserve"> PAGEREF _Toc108163000 \h </w:instrText>
        </w:r>
      </w:ins>
      <w:r>
        <w:fldChar w:fldCharType="separate"/>
      </w:r>
      <w:ins w:id="277" w:author="Pierre Ayel" w:date="2022-07-08T08:55:00Z">
        <w:r>
          <w:t>61</w:t>
        </w:r>
        <w:r>
          <w:fldChar w:fldCharType="end"/>
        </w:r>
      </w:ins>
    </w:p>
    <w:p w14:paraId="124B81CC" w14:textId="090465AE" w:rsidR="006D0432" w:rsidRPr="00872E20" w:rsidRDefault="002372F0" w:rsidP="008536C9">
      <w:pPr>
        <w:pStyle w:val="TOC2"/>
        <w:rPr>
          <w:lang w:val="en-GB"/>
        </w:rPr>
      </w:pPr>
      <w:r w:rsidRPr="00872E20">
        <w:rPr>
          <w:rFonts w:ascii="Helvetica" w:hAnsi="Helvetica"/>
          <w:sz w:val="24"/>
          <w:szCs w:val="32"/>
          <w:lang w:val="en-GB"/>
        </w:rPr>
        <w:fldChar w:fldCharType="end"/>
      </w:r>
    </w:p>
    <w:p w14:paraId="75BF35C4" w14:textId="77777777" w:rsidR="00F93E8D" w:rsidRPr="00872E20" w:rsidRDefault="00F93E8D" w:rsidP="00F93E8D">
      <w:pPr>
        <w:pBdr>
          <w:bottom w:val="single" w:sz="12" w:space="1" w:color="auto"/>
        </w:pBdr>
        <w:spacing w:after="180"/>
        <w:rPr>
          <w:rFonts w:ascii="Helvetica" w:hAnsi="Helvetica" w:cs="Arial"/>
          <w:b/>
          <w:bCs/>
          <w:sz w:val="32"/>
          <w:lang w:val="en-GB"/>
        </w:rPr>
      </w:pPr>
      <w:r w:rsidRPr="00872E20">
        <w:rPr>
          <w:rFonts w:ascii="Helvetica" w:hAnsi="Helvetica" w:cs="Arial"/>
          <w:b/>
          <w:bCs/>
          <w:sz w:val="32"/>
          <w:lang w:val="en-GB"/>
        </w:rPr>
        <w:lastRenderedPageBreak/>
        <w:t>Table of Figures</w:t>
      </w:r>
    </w:p>
    <w:p w14:paraId="7C921E2A" w14:textId="77777777" w:rsidR="00AF3EC4" w:rsidRDefault="002372F0">
      <w:pPr>
        <w:pStyle w:val="TableofFigures"/>
        <w:rPr>
          <w:ins w:id="278" w:author="Pierre Ayel" w:date="2022-07-08T08:56:00Z"/>
          <w:rFonts w:asciiTheme="minorHAnsi" w:eastAsiaTheme="minorEastAsia" w:hAnsiTheme="minorHAnsi" w:cstheme="minorBidi"/>
          <w:szCs w:val="22"/>
          <w:lang w:val="en-GB" w:eastAsia="en-GB"/>
        </w:rPr>
      </w:pPr>
      <w:r w:rsidRPr="00872E20">
        <w:rPr>
          <w:rFonts w:ascii="Helvetica" w:hAnsi="Helvetica"/>
          <w:lang w:val="en-GB"/>
        </w:rPr>
        <w:fldChar w:fldCharType="begin"/>
      </w:r>
      <w:r w:rsidRPr="00872E20">
        <w:rPr>
          <w:rFonts w:ascii="Helvetica" w:hAnsi="Helvetica"/>
          <w:lang w:val="en-GB"/>
        </w:rPr>
        <w:instrText xml:space="preserve"> TOC \c "Figure" </w:instrText>
      </w:r>
      <w:r w:rsidRPr="00872E20">
        <w:rPr>
          <w:rFonts w:ascii="Helvetica" w:hAnsi="Helvetica"/>
          <w:lang w:val="en-GB"/>
        </w:rPr>
        <w:fldChar w:fldCharType="separate"/>
      </w:r>
      <w:ins w:id="279" w:author="Pierre Ayel" w:date="2022-07-08T08:56:00Z">
        <w:r w:rsidR="00AF3EC4">
          <w:t>Figure 1: TableImport.sh: udate logic with input file</w:t>
        </w:r>
        <w:r w:rsidR="00AF3EC4">
          <w:tab/>
        </w:r>
        <w:r w:rsidR="00AF3EC4">
          <w:fldChar w:fldCharType="begin"/>
        </w:r>
        <w:r w:rsidR="00AF3EC4">
          <w:instrText xml:space="preserve"> PAGEREF _Toc108163024 \h </w:instrText>
        </w:r>
      </w:ins>
      <w:r w:rsidR="00AF3EC4">
        <w:fldChar w:fldCharType="separate"/>
      </w:r>
      <w:ins w:id="280" w:author="Pierre Ayel" w:date="2022-07-08T08:56:00Z">
        <w:r w:rsidR="00AF3EC4">
          <w:t>30</w:t>
        </w:r>
        <w:r w:rsidR="00AF3EC4">
          <w:fldChar w:fldCharType="end"/>
        </w:r>
      </w:ins>
    </w:p>
    <w:p w14:paraId="67C356CE" w14:textId="6E72987D" w:rsidR="00922727" w:rsidRPr="00872E20" w:rsidRDefault="002372F0" w:rsidP="00922727">
      <w:pPr>
        <w:pStyle w:val="BodyText"/>
        <w:rPr>
          <w:noProof/>
          <w:lang w:val="en-GB"/>
        </w:rPr>
      </w:pPr>
      <w:r w:rsidRPr="00872E20">
        <w:rPr>
          <w:rFonts w:ascii="Helvetica" w:hAnsi="Helvetica" w:cs="Times New Roman"/>
          <w:noProof/>
          <w:sz w:val="22"/>
          <w:szCs w:val="20"/>
          <w:lang w:val="en-GB"/>
        </w:rPr>
        <w:fldChar w:fldCharType="end"/>
      </w:r>
    </w:p>
    <w:p w14:paraId="19871F2D" w14:textId="4892A4B2" w:rsidR="006D0432" w:rsidRPr="00872E20" w:rsidRDefault="006D0432" w:rsidP="00F362EF">
      <w:pPr>
        <w:pStyle w:val="BodyText"/>
        <w:rPr>
          <w:noProof/>
          <w:lang w:val="en-GB"/>
        </w:rPr>
      </w:pPr>
    </w:p>
    <w:p w14:paraId="15F080D7" w14:textId="48B6F871" w:rsidR="00E24120" w:rsidRPr="00872E20" w:rsidRDefault="00D93FE8" w:rsidP="00E24120">
      <w:pPr>
        <w:pBdr>
          <w:bottom w:val="single" w:sz="12" w:space="1" w:color="auto"/>
        </w:pBdr>
        <w:spacing w:after="180"/>
        <w:rPr>
          <w:rFonts w:ascii="Helvetica" w:hAnsi="Helvetica" w:cs="Arial"/>
          <w:b/>
          <w:bCs/>
          <w:sz w:val="32"/>
          <w:lang w:val="en-GB"/>
        </w:rPr>
      </w:pPr>
      <w:r>
        <w:rPr>
          <w:rFonts w:ascii="Helvetica" w:hAnsi="Helvetica" w:cs="Arial"/>
          <w:b/>
          <w:bCs/>
          <w:sz w:val="32"/>
          <w:lang w:val="en-GB"/>
        </w:rPr>
        <w:t>Table</w:t>
      </w:r>
      <w:r w:rsidR="00E24120" w:rsidRPr="00872E20">
        <w:rPr>
          <w:rFonts w:ascii="Helvetica" w:hAnsi="Helvetica" w:cs="Arial"/>
          <w:b/>
          <w:bCs/>
          <w:sz w:val="32"/>
          <w:lang w:val="en-GB"/>
        </w:rPr>
        <w:t xml:space="preserve"> of </w:t>
      </w:r>
      <w:r w:rsidR="00E24120">
        <w:rPr>
          <w:rFonts w:ascii="Helvetica" w:hAnsi="Helvetica" w:cs="Arial"/>
          <w:b/>
          <w:bCs/>
          <w:sz w:val="32"/>
          <w:lang w:val="en-GB"/>
        </w:rPr>
        <w:t>Tables</w:t>
      </w:r>
    </w:p>
    <w:p w14:paraId="622C4761" w14:textId="77777777" w:rsidR="00AF3EC4" w:rsidRDefault="00E24120">
      <w:pPr>
        <w:pStyle w:val="TableofFigures"/>
        <w:rPr>
          <w:ins w:id="281" w:author="Pierre Ayel" w:date="2022-07-08T08:55:00Z"/>
          <w:rFonts w:asciiTheme="minorHAnsi" w:eastAsiaTheme="minorEastAsia" w:hAnsiTheme="minorHAnsi" w:cstheme="minorBidi"/>
          <w:szCs w:val="22"/>
          <w:lang w:val="en-GB" w:eastAsia="en-GB"/>
        </w:rPr>
      </w:pPr>
      <w:r>
        <w:rPr>
          <w:rFonts w:ascii="Helvetica" w:hAnsi="Helvetica"/>
          <w:lang w:val="en-GB"/>
        </w:rPr>
        <w:fldChar w:fldCharType="begin"/>
      </w:r>
      <w:r>
        <w:rPr>
          <w:rFonts w:ascii="Helvetica" w:hAnsi="Helvetica"/>
          <w:lang w:val="en-GB"/>
        </w:rPr>
        <w:instrText xml:space="preserve"> TOC \c "Table" </w:instrText>
      </w:r>
      <w:r>
        <w:rPr>
          <w:rFonts w:ascii="Helvetica" w:hAnsi="Helvetica"/>
          <w:lang w:val="en-GB"/>
        </w:rPr>
        <w:fldChar w:fldCharType="separate"/>
      </w:r>
      <w:ins w:id="282" w:author="Pierre Ayel" w:date="2022-07-08T08:55:00Z">
        <w:r w:rsidR="00AF3EC4">
          <w:t>Table 1: Known Issues</w:t>
        </w:r>
        <w:r w:rsidR="00AF3EC4">
          <w:tab/>
        </w:r>
        <w:r w:rsidR="00AF3EC4">
          <w:fldChar w:fldCharType="begin"/>
        </w:r>
        <w:r w:rsidR="00AF3EC4">
          <w:instrText xml:space="preserve"> PAGEREF _Toc108163001 \h </w:instrText>
        </w:r>
      </w:ins>
      <w:r w:rsidR="00AF3EC4">
        <w:fldChar w:fldCharType="separate"/>
      </w:r>
      <w:ins w:id="283" w:author="Pierre Ayel" w:date="2022-07-08T08:55:00Z">
        <w:r w:rsidR="00AF3EC4">
          <w:t>7</w:t>
        </w:r>
        <w:r w:rsidR="00AF3EC4">
          <w:fldChar w:fldCharType="end"/>
        </w:r>
      </w:ins>
    </w:p>
    <w:p w14:paraId="57BB3F03" w14:textId="77777777" w:rsidR="00AF3EC4" w:rsidRDefault="00AF3EC4">
      <w:pPr>
        <w:pStyle w:val="TableofFigures"/>
        <w:rPr>
          <w:ins w:id="284" w:author="Pierre Ayel" w:date="2022-07-08T08:55:00Z"/>
          <w:rFonts w:asciiTheme="minorHAnsi" w:eastAsiaTheme="minorEastAsia" w:hAnsiTheme="minorHAnsi" w:cstheme="minorBidi"/>
          <w:szCs w:val="22"/>
          <w:lang w:val="en-GB" w:eastAsia="en-GB"/>
        </w:rPr>
      </w:pPr>
      <w:ins w:id="285" w:author="Pierre Ayel" w:date="2022-07-08T08:55:00Z">
        <w:r w:rsidRPr="00131F36">
          <w:rPr>
            <w:lang w:val="en-GB"/>
          </w:rPr>
          <w:t>Table 2: &lt;config-file-options&gt;</w:t>
        </w:r>
        <w:r>
          <w:tab/>
        </w:r>
        <w:r>
          <w:fldChar w:fldCharType="begin"/>
        </w:r>
        <w:r>
          <w:instrText xml:space="preserve"> PAGEREF _Toc108163002 \h </w:instrText>
        </w:r>
      </w:ins>
      <w:r>
        <w:fldChar w:fldCharType="separate"/>
      </w:r>
      <w:ins w:id="286" w:author="Pierre Ayel" w:date="2022-07-08T08:55:00Z">
        <w:r>
          <w:t>11</w:t>
        </w:r>
        <w:r>
          <w:fldChar w:fldCharType="end"/>
        </w:r>
      </w:ins>
    </w:p>
    <w:p w14:paraId="456D29B6" w14:textId="77777777" w:rsidR="00AF3EC4" w:rsidRDefault="00AF3EC4">
      <w:pPr>
        <w:pStyle w:val="TableofFigures"/>
        <w:rPr>
          <w:ins w:id="287" w:author="Pierre Ayel" w:date="2022-07-08T08:55:00Z"/>
          <w:rFonts w:asciiTheme="minorHAnsi" w:eastAsiaTheme="minorEastAsia" w:hAnsiTheme="minorHAnsi" w:cstheme="minorBidi"/>
          <w:szCs w:val="22"/>
          <w:lang w:val="en-GB" w:eastAsia="en-GB"/>
        </w:rPr>
      </w:pPr>
      <w:ins w:id="288" w:author="Pierre Ayel" w:date="2022-07-08T08:55:00Z">
        <w:r w:rsidRPr="00131F36">
          <w:rPr>
            <w:lang w:val="en-GB"/>
          </w:rPr>
          <w:t>Table 3: &lt;datagrid-options&gt;</w:t>
        </w:r>
        <w:r>
          <w:tab/>
        </w:r>
        <w:r>
          <w:fldChar w:fldCharType="begin"/>
        </w:r>
        <w:r>
          <w:instrText xml:space="preserve"> PAGEREF _Toc108163003 \h </w:instrText>
        </w:r>
      </w:ins>
      <w:r>
        <w:fldChar w:fldCharType="separate"/>
      </w:r>
      <w:ins w:id="289" w:author="Pierre Ayel" w:date="2022-07-08T08:55:00Z">
        <w:r>
          <w:t>12</w:t>
        </w:r>
        <w:r>
          <w:fldChar w:fldCharType="end"/>
        </w:r>
      </w:ins>
    </w:p>
    <w:p w14:paraId="07E5F9DF" w14:textId="77777777" w:rsidR="00AF3EC4" w:rsidRDefault="00AF3EC4">
      <w:pPr>
        <w:pStyle w:val="TableofFigures"/>
        <w:rPr>
          <w:ins w:id="290" w:author="Pierre Ayel" w:date="2022-07-08T08:55:00Z"/>
          <w:rFonts w:asciiTheme="minorHAnsi" w:eastAsiaTheme="minorEastAsia" w:hAnsiTheme="minorHAnsi" w:cstheme="minorBidi"/>
          <w:szCs w:val="22"/>
          <w:lang w:val="en-GB" w:eastAsia="en-GB"/>
        </w:rPr>
      </w:pPr>
      <w:ins w:id="291" w:author="Pierre Ayel" w:date="2022-07-08T08:55:00Z">
        <w:r>
          <w:t>Table 4: SSL Properties</w:t>
        </w:r>
        <w:r>
          <w:tab/>
        </w:r>
        <w:r>
          <w:fldChar w:fldCharType="begin"/>
        </w:r>
        <w:r>
          <w:instrText xml:space="preserve"> PAGEREF _Toc108163004 \h </w:instrText>
        </w:r>
      </w:ins>
      <w:r>
        <w:fldChar w:fldCharType="separate"/>
      </w:r>
      <w:ins w:id="292" w:author="Pierre Ayel" w:date="2022-07-08T08:55:00Z">
        <w:r>
          <w:t>14</w:t>
        </w:r>
        <w:r>
          <w:fldChar w:fldCharType="end"/>
        </w:r>
      </w:ins>
    </w:p>
    <w:p w14:paraId="1CAF8FD2" w14:textId="77777777" w:rsidR="00AF3EC4" w:rsidRDefault="00AF3EC4">
      <w:pPr>
        <w:pStyle w:val="TableofFigures"/>
        <w:rPr>
          <w:ins w:id="293" w:author="Pierre Ayel" w:date="2022-07-08T08:55:00Z"/>
          <w:rFonts w:asciiTheme="minorHAnsi" w:eastAsiaTheme="minorEastAsia" w:hAnsiTheme="minorHAnsi" w:cstheme="minorBidi"/>
          <w:szCs w:val="22"/>
          <w:lang w:val="en-GB" w:eastAsia="en-GB"/>
        </w:rPr>
      </w:pPr>
      <w:ins w:id="294" w:author="Pierre Ayel" w:date="2022-07-08T08:55:00Z">
        <w:r w:rsidRPr="00131F36">
          <w:rPr>
            <w:lang w:val="en-GB"/>
          </w:rPr>
          <w:t>Table 5: Common advanced properties</w:t>
        </w:r>
        <w:r>
          <w:tab/>
        </w:r>
        <w:r>
          <w:fldChar w:fldCharType="begin"/>
        </w:r>
        <w:r>
          <w:instrText xml:space="preserve"> PAGEREF _Toc108163005 \h </w:instrText>
        </w:r>
      </w:ins>
      <w:r>
        <w:fldChar w:fldCharType="separate"/>
      </w:r>
      <w:ins w:id="295" w:author="Pierre Ayel" w:date="2022-07-08T08:55:00Z">
        <w:r>
          <w:t>14</w:t>
        </w:r>
        <w:r>
          <w:fldChar w:fldCharType="end"/>
        </w:r>
      </w:ins>
    </w:p>
    <w:p w14:paraId="162D1A6C" w14:textId="77777777" w:rsidR="00AF3EC4" w:rsidRDefault="00AF3EC4">
      <w:pPr>
        <w:pStyle w:val="TableofFigures"/>
        <w:rPr>
          <w:ins w:id="296" w:author="Pierre Ayel" w:date="2022-07-08T08:55:00Z"/>
          <w:rFonts w:asciiTheme="minorHAnsi" w:eastAsiaTheme="minorEastAsia" w:hAnsiTheme="minorHAnsi" w:cstheme="minorBidi"/>
          <w:szCs w:val="22"/>
          <w:lang w:val="en-GB" w:eastAsia="en-GB"/>
        </w:rPr>
      </w:pPr>
      <w:ins w:id="297" w:author="Pierre Ayel" w:date="2022-07-08T08:55:00Z">
        <w:r w:rsidRPr="00131F36">
          <w:rPr>
            <w:lang w:val="en-GB"/>
          </w:rPr>
          <w:t>Table 6: TableExport &lt;options&gt;</w:t>
        </w:r>
        <w:r>
          <w:tab/>
        </w:r>
        <w:r>
          <w:fldChar w:fldCharType="begin"/>
        </w:r>
        <w:r>
          <w:instrText xml:space="preserve"> PAGEREF _Toc108163006 \h </w:instrText>
        </w:r>
      </w:ins>
      <w:r>
        <w:fldChar w:fldCharType="separate"/>
      </w:r>
      <w:ins w:id="298" w:author="Pierre Ayel" w:date="2022-07-08T08:55:00Z">
        <w:r>
          <w:t>19</w:t>
        </w:r>
        <w:r>
          <w:fldChar w:fldCharType="end"/>
        </w:r>
      </w:ins>
    </w:p>
    <w:p w14:paraId="5B5B5E60" w14:textId="77777777" w:rsidR="00AF3EC4" w:rsidRDefault="00AF3EC4">
      <w:pPr>
        <w:pStyle w:val="TableofFigures"/>
        <w:rPr>
          <w:ins w:id="299" w:author="Pierre Ayel" w:date="2022-07-08T08:55:00Z"/>
          <w:rFonts w:asciiTheme="minorHAnsi" w:eastAsiaTheme="minorEastAsia" w:hAnsiTheme="minorHAnsi" w:cstheme="minorBidi"/>
          <w:szCs w:val="22"/>
          <w:lang w:val="en-GB" w:eastAsia="en-GB"/>
        </w:rPr>
      </w:pPr>
      <w:ins w:id="300" w:author="Pierre Ayel" w:date="2022-07-08T08:55:00Z">
        <w:r w:rsidRPr="00131F36">
          <w:rPr>
            <w:lang w:val="en-GB"/>
          </w:rPr>
          <w:t>Table 7: TableExport &lt;data options&gt;</w:t>
        </w:r>
        <w:r>
          <w:tab/>
        </w:r>
        <w:r>
          <w:fldChar w:fldCharType="begin"/>
        </w:r>
        <w:r>
          <w:instrText xml:space="preserve"> PAGEREF _Toc108163007 \h </w:instrText>
        </w:r>
      </w:ins>
      <w:r>
        <w:fldChar w:fldCharType="separate"/>
      </w:r>
      <w:ins w:id="301" w:author="Pierre Ayel" w:date="2022-07-08T08:55:00Z">
        <w:r>
          <w:t>20</w:t>
        </w:r>
        <w:r>
          <w:fldChar w:fldCharType="end"/>
        </w:r>
      </w:ins>
    </w:p>
    <w:p w14:paraId="5B406B1B" w14:textId="77777777" w:rsidR="00AF3EC4" w:rsidRDefault="00AF3EC4">
      <w:pPr>
        <w:pStyle w:val="TableofFigures"/>
        <w:rPr>
          <w:ins w:id="302" w:author="Pierre Ayel" w:date="2022-07-08T08:55:00Z"/>
          <w:rFonts w:asciiTheme="minorHAnsi" w:eastAsiaTheme="minorEastAsia" w:hAnsiTheme="minorHAnsi" w:cstheme="minorBidi"/>
          <w:szCs w:val="22"/>
          <w:lang w:val="en-GB" w:eastAsia="en-GB"/>
        </w:rPr>
      </w:pPr>
      <w:ins w:id="303" w:author="Pierre Ayel" w:date="2022-07-08T08:55:00Z">
        <w:r w:rsidRPr="00131F36">
          <w:rPr>
            <w:lang w:val="en-GB"/>
          </w:rPr>
          <w:t>Table 8: TableExport &lt;output formatting options&gt;</w:t>
        </w:r>
        <w:r>
          <w:tab/>
        </w:r>
        <w:r>
          <w:fldChar w:fldCharType="begin"/>
        </w:r>
        <w:r>
          <w:instrText xml:space="preserve"> PAGEREF _Toc108163008 \h </w:instrText>
        </w:r>
      </w:ins>
      <w:r>
        <w:fldChar w:fldCharType="separate"/>
      </w:r>
      <w:ins w:id="304" w:author="Pierre Ayel" w:date="2022-07-08T08:55:00Z">
        <w:r>
          <w:t>22</w:t>
        </w:r>
        <w:r>
          <w:fldChar w:fldCharType="end"/>
        </w:r>
      </w:ins>
    </w:p>
    <w:p w14:paraId="5159C9AB" w14:textId="77777777" w:rsidR="00AF3EC4" w:rsidRDefault="00AF3EC4">
      <w:pPr>
        <w:pStyle w:val="TableofFigures"/>
        <w:rPr>
          <w:ins w:id="305" w:author="Pierre Ayel" w:date="2022-07-08T08:55:00Z"/>
          <w:rFonts w:asciiTheme="minorHAnsi" w:eastAsiaTheme="minorEastAsia" w:hAnsiTheme="minorHAnsi" w:cstheme="minorBidi"/>
          <w:szCs w:val="22"/>
          <w:lang w:val="en-GB" w:eastAsia="en-GB"/>
        </w:rPr>
      </w:pPr>
      <w:ins w:id="306" w:author="Pierre Ayel" w:date="2022-07-08T08:55:00Z">
        <w:r w:rsidRPr="00131F36">
          <w:rPr>
            <w:lang w:val="en-GB"/>
          </w:rPr>
          <w:t>Table 9: TableExport &lt;output file options&gt;</w:t>
        </w:r>
        <w:r>
          <w:tab/>
        </w:r>
        <w:r>
          <w:fldChar w:fldCharType="begin"/>
        </w:r>
        <w:r>
          <w:instrText xml:space="preserve"> PAGEREF _Toc108163009 \h </w:instrText>
        </w:r>
      </w:ins>
      <w:r>
        <w:fldChar w:fldCharType="separate"/>
      </w:r>
      <w:ins w:id="307" w:author="Pierre Ayel" w:date="2022-07-08T08:55:00Z">
        <w:r>
          <w:t>24</w:t>
        </w:r>
        <w:r>
          <w:fldChar w:fldCharType="end"/>
        </w:r>
      </w:ins>
    </w:p>
    <w:p w14:paraId="7C9A7D4F" w14:textId="77777777" w:rsidR="00AF3EC4" w:rsidRDefault="00AF3EC4">
      <w:pPr>
        <w:pStyle w:val="TableofFigures"/>
        <w:rPr>
          <w:ins w:id="308" w:author="Pierre Ayel" w:date="2022-07-08T08:55:00Z"/>
          <w:rFonts w:asciiTheme="minorHAnsi" w:eastAsiaTheme="minorEastAsia" w:hAnsiTheme="minorHAnsi" w:cstheme="minorBidi"/>
          <w:szCs w:val="22"/>
          <w:lang w:val="en-GB" w:eastAsia="en-GB"/>
        </w:rPr>
      </w:pPr>
      <w:ins w:id="309" w:author="Pierre Ayel" w:date="2022-07-08T08:55:00Z">
        <w:r w:rsidRPr="00131F36">
          <w:rPr>
            <w:lang w:val="en-GB"/>
          </w:rPr>
          <w:t>Table 10: TableExport advanced properties</w:t>
        </w:r>
        <w:r>
          <w:tab/>
        </w:r>
        <w:r>
          <w:fldChar w:fldCharType="begin"/>
        </w:r>
        <w:r>
          <w:instrText xml:space="preserve"> PAGEREF _Toc108163010 \h </w:instrText>
        </w:r>
      </w:ins>
      <w:r>
        <w:fldChar w:fldCharType="separate"/>
      </w:r>
      <w:ins w:id="310" w:author="Pierre Ayel" w:date="2022-07-08T08:55:00Z">
        <w:r>
          <w:t>26</w:t>
        </w:r>
        <w:r>
          <w:fldChar w:fldCharType="end"/>
        </w:r>
      </w:ins>
    </w:p>
    <w:p w14:paraId="4DC637E2" w14:textId="77777777" w:rsidR="00AF3EC4" w:rsidRDefault="00AF3EC4">
      <w:pPr>
        <w:pStyle w:val="TableofFigures"/>
        <w:rPr>
          <w:ins w:id="311" w:author="Pierre Ayel" w:date="2022-07-08T08:55:00Z"/>
          <w:rFonts w:asciiTheme="minorHAnsi" w:eastAsiaTheme="minorEastAsia" w:hAnsiTheme="minorHAnsi" w:cstheme="minorBidi"/>
          <w:szCs w:val="22"/>
          <w:lang w:val="en-GB" w:eastAsia="en-GB"/>
        </w:rPr>
      </w:pPr>
      <w:ins w:id="312" w:author="Pierre Ayel" w:date="2022-07-08T08:55:00Z">
        <w:r w:rsidRPr="00131F36">
          <w:rPr>
            <w:lang w:val="en-GB"/>
          </w:rPr>
          <w:t>Table 11: TableImport &lt;options&gt;</w:t>
        </w:r>
        <w:r>
          <w:tab/>
        </w:r>
        <w:r>
          <w:fldChar w:fldCharType="begin"/>
        </w:r>
        <w:r>
          <w:instrText xml:space="preserve"> PAGEREF _Toc108163011 \h </w:instrText>
        </w:r>
      </w:ins>
      <w:r>
        <w:fldChar w:fldCharType="separate"/>
      </w:r>
      <w:ins w:id="313" w:author="Pierre Ayel" w:date="2022-07-08T08:55:00Z">
        <w:r>
          <w:t>34</w:t>
        </w:r>
        <w:r>
          <w:fldChar w:fldCharType="end"/>
        </w:r>
      </w:ins>
    </w:p>
    <w:p w14:paraId="485AC06D" w14:textId="77777777" w:rsidR="00AF3EC4" w:rsidRDefault="00AF3EC4">
      <w:pPr>
        <w:pStyle w:val="TableofFigures"/>
        <w:rPr>
          <w:ins w:id="314" w:author="Pierre Ayel" w:date="2022-07-08T08:55:00Z"/>
          <w:rFonts w:asciiTheme="minorHAnsi" w:eastAsiaTheme="minorEastAsia" w:hAnsiTheme="minorHAnsi" w:cstheme="minorBidi"/>
          <w:szCs w:val="22"/>
          <w:lang w:val="en-GB" w:eastAsia="en-GB"/>
        </w:rPr>
      </w:pPr>
      <w:ins w:id="315" w:author="Pierre Ayel" w:date="2022-07-08T08:55:00Z">
        <w:r w:rsidRPr="00131F36">
          <w:rPr>
            <w:lang w:val="en-GB"/>
          </w:rPr>
          <w:t>Table 12: TableImport &lt;data options&gt;</w:t>
        </w:r>
        <w:r>
          <w:tab/>
        </w:r>
        <w:r>
          <w:fldChar w:fldCharType="begin"/>
        </w:r>
        <w:r>
          <w:instrText xml:space="preserve"> PAGEREF _Toc108163012 \h </w:instrText>
        </w:r>
      </w:ins>
      <w:r>
        <w:fldChar w:fldCharType="separate"/>
      </w:r>
      <w:ins w:id="316" w:author="Pierre Ayel" w:date="2022-07-08T08:55:00Z">
        <w:r>
          <w:t>34</w:t>
        </w:r>
        <w:r>
          <w:fldChar w:fldCharType="end"/>
        </w:r>
      </w:ins>
    </w:p>
    <w:p w14:paraId="5C9501F1" w14:textId="77777777" w:rsidR="00AF3EC4" w:rsidRDefault="00AF3EC4">
      <w:pPr>
        <w:pStyle w:val="TableofFigures"/>
        <w:rPr>
          <w:ins w:id="317" w:author="Pierre Ayel" w:date="2022-07-08T08:55:00Z"/>
          <w:rFonts w:asciiTheme="minorHAnsi" w:eastAsiaTheme="minorEastAsia" w:hAnsiTheme="minorHAnsi" w:cstheme="minorBidi"/>
          <w:szCs w:val="22"/>
          <w:lang w:val="en-GB" w:eastAsia="en-GB"/>
        </w:rPr>
      </w:pPr>
      <w:ins w:id="318" w:author="Pierre Ayel" w:date="2022-07-08T08:55:00Z">
        <w:r w:rsidRPr="00131F36">
          <w:rPr>
            <w:lang w:val="en-GB"/>
          </w:rPr>
          <w:t>Table 13: TableImport &lt;input format options&gt;</w:t>
        </w:r>
        <w:r>
          <w:tab/>
        </w:r>
        <w:r>
          <w:fldChar w:fldCharType="begin"/>
        </w:r>
        <w:r>
          <w:instrText xml:space="preserve"> PAGEREF _Toc108163013 \h </w:instrText>
        </w:r>
      </w:ins>
      <w:r>
        <w:fldChar w:fldCharType="separate"/>
      </w:r>
      <w:ins w:id="319" w:author="Pierre Ayel" w:date="2022-07-08T08:55:00Z">
        <w:r>
          <w:t>35</w:t>
        </w:r>
        <w:r>
          <w:fldChar w:fldCharType="end"/>
        </w:r>
      </w:ins>
    </w:p>
    <w:p w14:paraId="5B786D6A" w14:textId="77777777" w:rsidR="00AF3EC4" w:rsidRDefault="00AF3EC4">
      <w:pPr>
        <w:pStyle w:val="TableofFigures"/>
        <w:rPr>
          <w:ins w:id="320" w:author="Pierre Ayel" w:date="2022-07-08T08:55:00Z"/>
          <w:rFonts w:asciiTheme="minorHAnsi" w:eastAsiaTheme="minorEastAsia" w:hAnsiTheme="minorHAnsi" w:cstheme="minorBidi"/>
          <w:szCs w:val="22"/>
          <w:lang w:val="en-GB" w:eastAsia="en-GB"/>
        </w:rPr>
      </w:pPr>
      <w:ins w:id="321" w:author="Pierre Ayel" w:date="2022-07-08T08:55:00Z">
        <w:r w:rsidRPr="00131F36">
          <w:rPr>
            <w:lang w:val="en-GB"/>
          </w:rPr>
          <w:t>Table 14: TableImport &lt;source options&gt;</w:t>
        </w:r>
        <w:r>
          <w:tab/>
        </w:r>
        <w:r>
          <w:fldChar w:fldCharType="begin"/>
        </w:r>
        <w:r>
          <w:instrText xml:space="preserve"> PAGEREF _Toc108163014 \h </w:instrText>
        </w:r>
      </w:ins>
      <w:r>
        <w:fldChar w:fldCharType="separate"/>
      </w:r>
      <w:ins w:id="322" w:author="Pierre Ayel" w:date="2022-07-08T08:55:00Z">
        <w:r>
          <w:t>36</w:t>
        </w:r>
        <w:r>
          <w:fldChar w:fldCharType="end"/>
        </w:r>
      </w:ins>
    </w:p>
    <w:p w14:paraId="360A66CE" w14:textId="77777777" w:rsidR="00AF3EC4" w:rsidRDefault="00AF3EC4">
      <w:pPr>
        <w:pStyle w:val="TableofFigures"/>
        <w:rPr>
          <w:ins w:id="323" w:author="Pierre Ayel" w:date="2022-07-08T08:55:00Z"/>
          <w:rFonts w:asciiTheme="minorHAnsi" w:eastAsiaTheme="minorEastAsia" w:hAnsiTheme="minorHAnsi" w:cstheme="minorBidi"/>
          <w:szCs w:val="22"/>
          <w:lang w:val="en-GB" w:eastAsia="en-GB"/>
        </w:rPr>
      </w:pPr>
      <w:ins w:id="324" w:author="Pierre Ayel" w:date="2022-07-08T08:55:00Z">
        <w:r w:rsidRPr="00131F36">
          <w:rPr>
            <w:lang w:val="en-GB"/>
          </w:rPr>
          <w:t>Table 15: TableImport &lt;querying options&gt;</w:t>
        </w:r>
        <w:r>
          <w:tab/>
        </w:r>
        <w:r>
          <w:fldChar w:fldCharType="begin"/>
        </w:r>
        <w:r>
          <w:instrText xml:space="preserve"> PAGEREF _Toc108163015 \h </w:instrText>
        </w:r>
      </w:ins>
      <w:r>
        <w:fldChar w:fldCharType="separate"/>
      </w:r>
      <w:ins w:id="325" w:author="Pierre Ayel" w:date="2022-07-08T08:55:00Z">
        <w:r>
          <w:t>37</w:t>
        </w:r>
        <w:r>
          <w:fldChar w:fldCharType="end"/>
        </w:r>
      </w:ins>
    </w:p>
    <w:p w14:paraId="4816CADF" w14:textId="77777777" w:rsidR="00AF3EC4" w:rsidRDefault="00AF3EC4">
      <w:pPr>
        <w:pStyle w:val="TableofFigures"/>
        <w:rPr>
          <w:ins w:id="326" w:author="Pierre Ayel" w:date="2022-07-08T08:55:00Z"/>
          <w:rFonts w:asciiTheme="minorHAnsi" w:eastAsiaTheme="minorEastAsia" w:hAnsiTheme="minorHAnsi" w:cstheme="minorBidi"/>
          <w:szCs w:val="22"/>
          <w:lang w:val="en-GB" w:eastAsia="en-GB"/>
        </w:rPr>
      </w:pPr>
      <w:ins w:id="327" w:author="Pierre Ayel" w:date="2022-07-08T08:55:00Z">
        <w:r w:rsidRPr="00131F36">
          <w:rPr>
            <w:lang w:val="en-GB"/>
          </w:rPr>
          <w:t>Table 16: TableImport &lt;update options&gt;</w:t>
        </w:r>
        <w:r>
          <w:tab/>
        </w:r>
        <w:r>
          <w:fldChar w:fldCharType="begin"/>
        </w:r>
        <w:r>
          <w:instrText xml:space="preserve"> PAGEREF _Toc108163016 \h </w:instrText>
        </w:r>
      </w:ins>
      <w:r>
        <w:fldChar w:fldCharType="separate"/>
      </w:r>
      <w:ins w:id="328" w:author="Pierre Ayel" w:date="2022-07-08T08:55:00Z">
        <w:r>
          <w:t>37</w:t>
        </w:r>
        <w:r>
          <w:fldChar w:fldCharType="end"/>
        </w:r>
      </w:ins>
    </w:p>
    <w:p w14:paraId="2D71A547" w14:textId="77777777" w:rsidR="00AF3EC4" w:rsidRDefault="00AF3EC4">
      <w:pPr>
        <w:pStyle w:val="TableofFigures"/>
        <w:rPr>
          <w:ins w:id="329" w:author="Pierre Ayel" w:date="2022-07-08T08:55:00Z"/>
          <w:rFonts w:asciiTheme="minorHAnsi" w:eastAsiaTheme="minorEastAsia" w:hAnsiTheme="minorHAnsi" w:cstheme="minorBidi"/>
          <w:szCs w:val="22"/>
          <w:lang w:val="en-GB" w:eastAsia="en-GB"/>
        </w:rPr>
      </w:pPr>
      <w:ins w:id="330" w:author="Pierre Ayel" w:date="2022-07-08T08:55:00Z">
        <w:r w:rsidRPr="00131F36">
          <w:rPr>
            <w:lang w:val="en-GB"/>
          </w:rPr>
          <w:t>Table 17: TableImport &lt;report options&gt;</w:t>
        </w:r>
        <w:r>
          <w:tab/>
        </w:r>
        <w:r>
          <w:fldChar w:fldCharType="begin"/>
        </w:r>
        <w:r>
          <w:instrText xml:space="preserve"> PAGEREF _Toc108163017 \h </w:instrText>
        </w:r>
      </w:ins>
      <w:r>
        <w:fldChar w:fldCharType="separate"/>
      </w:r>
      <w:ins w:id="331" w:author="Pierre Ayel" w:date="2022-07-08T08:55:00Z">
        <w:r>
          <w:t>39</w:t>
        </w:r>
        <w:r>
          <w:fldChar w:fldCharType="end"/>
        </w:r>
      </w:ins>
    </w:p>
    <w:p w14:paraId="7BDE6D94" w14:textId="77777777" w:rsidR="00AF3EC4" w:rsidRDefault="00AF3EC4">
      <w:pPr>
        <w:pStyle w:val="TableofFigures"/>
        <w:rPr>
          <w:ins w:id="332" w:author="Pierre Ayel" w:date="2022-07-08T08:55:00Z"/>
          <w:rFonts w:asciiTheme="minorHAnsi" w:eastAsiaTheme="minorEastAsia" w:hAnsiTheme="minorHAnsi" w:cstheme="minorBidi"/>
          <w:szCs w:val="22"/>
          <w:lang w:val="en-GB" w:eastAsia="en-GB"/>
        </w:rPr>
      </w:pPr>
      <w:ins w:id="333" w:author="Pierre Ayel" w:date="2022-07-08T08:55:00Z">
        <w:r w:rsidRPr="00131F36">
          <w:rPr>
            <w:lang w:val="en-GB"/>
          </w:rPr>
          <w:t>Table 18: TableImport &lt;advanced options&gt;</w:t>
        </w:r>
        <w:r>
          <w:tab/>
        </w:r>
        <w:r>
          <w:fldChar w:fldCharType="begin"/>
        </w:r>
        <w:r>
          <w:instrText xml:space="preserve"> PAGEREF _Toc108163018 \h </w:instrText>
        </w:r>
      </w:ins>
      <w:r>
        <w:fldChar w:fldCharType="separate"/>
      </w:r>
      <w:ins w:id="334" w:author="Pierre Ayel" w:date="2022-07-08T08:55:00Z">
        <w:r>
          <w:t>40</w:t>
        </w:r>
        <w:r>
          <w:fldChar w:fldCharType="end"/>
        </w:r>
      </w:ins>
    </w:p>
    <w:p w14:paraId="1F1ED056" w14:textId="77777777" w:rsidR="00AF3EC4" w:rsidRDefault="00AF3EC4">
      <w:pPr>
        <w:pStyle w:val="TableofFigures"/>
        <w:rPr>
          <w:ins w:id="335" w:author="Pierre Ayel" w:date="2022-07-08T08:55:00Z"/>
          <w:rFonts w:asciiTheme="minorHAnsi" w:eastAsiaTheme="minorEastAsia" w:hAnsiTheme="minorHAnsi" w:cstheme="minorBidi"/>
          <w:szCs w:val="22"/>
          <w:lang w:val="en-GB" w:eastAsia="en-GB"/>
        </w:rPr>
      </w:pPr>
      <w:ins w:id="336" w:author="Pierre Ayel" w:date="2022-07-08T08:55:00Z">
        <w:r w:rsidRPr="00131F36">
          <w:rPr>
            <w:lang w:val="en-GB"/>
          </w:rPr>
          <w:t>Table 19: TableImport &lt;performance testing options&gt;</w:t>
        </w:r>
        <w:r>
          <w:tab/>
        </w:r>
        <w:r>
          <w:fldChar w:fldCharType="begin"/>
        </w:r>
        <w:r>
          <w:instrText xml:space="preserve"> PAGEREF _Toc108163019 \h </w:instrText>
        </w:r>
      </w:ins>
      <w:r>
        <w:fldChar w:fldCharType="separate"/>
      </w:r>
      <w:ins w:id="337" w:author="Pierre Ayel" w:date="2022-07-08T08:55:00Z">
        <w:r>
          <w:t>41</w:t>
        </w:r>
        <w:r>
          <w:fldChar w:fldCharType="end"/>
        </w:r>
      </w:ins>
    </w:p>
    <w:p w14:paraId="7C2B3999" w14:textId="77777777" w:rsidR="00AF3EC4" w:rsidRDefault="00AF3EC4">
      <w:pPr>
        <w:pStyle w:val="TableofFigures"/>
        <w:rPr>
          <w:ins w:id="338" w:author="Pierre Ayel" w:date="2022-07-08T08:55:00Z"/>
          <w:rFonts w:asciiTheme="minorHAnsi" w:eastAsiaTheme="minorEastAsia" w:hAnsiTheme="minorHAnsi" w:cstheme="minorBidi"/>
          <w:szCs w:val="22"/>
          <w:lang w:val="en-GB" w:eastAsia="en-GB"/>
        </w:rPr>
      </w:pPr>
      <w:ins w:id="339" w:author="Pierre Ayel" w:date="2022-07-08T08:55:00Z">
        <w:r w:rsidRPr="00131F36">
          <w:rPr>
            <w:lang w:val="en-GB"/>
          </w:rPr>
          <w:t>Table 6: TableExport &lt;options&gt;</w:t>
        </w:r>
        <w:r>
          <w:tab/>
        </w:r>
        <w:r>
          <w:fldChar w:fldCharType="begin"/>
        </w:r>
        <w:r>
          <w:instrText xml:space="preserve"> PAGEREF _Toc108163020 \h </w:instrText>
        </w:r>
      </w:ins>
      <w:r>
        <w:fldChar w:fldCharType="separate"/>
      </w:r>
      <w:ins w:id="340" w:author="Pierre Ayel" w:date="2022-07-08T08:55:00Z">
        <w:r>
          <w:t>44</w:t>
        </w:r>
        <w:r>
          <w:fldChar w:fldCharType="end"/>
        </w:r>
      </w:ins>
    </w:p>
    <w:p w14:paraId="214D91ED" w14:textId="77777777" w:rsidR="00AF3EC4" w:rsidRDefault="00AF3EC4">
      <w:pPr>
        <w:pStyle w:val="TableofFigures"/>
        <w:rPr>
          <w:ins w:id="341" w:author="Pierre Ayel" w:date="2022-07-08T08:55:00Z"/>
          <w:rFonts w:asciiTheme="minorHAnsi" w:eastAsiaTheme="minorEastAsia" w:hAnsiTheme="minorHAnsi" w:cstheme="minorBidi"/>
          <w:szCs w:val="22"/>
          <w:lang w:val="en-GB" w:eastAsia="en-GB"/>
        </w:rPr>
      </w:pPr>
      <w:ins w:id="342" w:author="Pierre Ayel" w:date="2022-07-08T08:55:00Z">
        <w:r w:rsidRPr="00131F36">
          <w:rPr>
            <w:lang w:val="en-GB"/>
          </w:rPr>
          <w:t>Table 7: TableDelete &lt;data options&gt;</w:t>
        </w:r>
        <w:r>
          <w:tab/>
        </w:r>
        <w:r>
          <w:fldChar w:fldCharType="begin"/>
        </w:r>
        <w:r>
          <w:instrText xml:space="preserve"> PAGEREF _Toc108163021 \h </w:instrText>
        </w:r>
      </w:ins>
      <w:r>
        <w:fldChar w:fldCharType="separate"/>
      </w:r>
      <w:ins w:id="343" w:author="Pierre Ayel" w:date="2022-07-08T08:55:00Z">
        <w:r>
          <w:t>44</w:t>
        </w:r>
        <w:r>
          <w:fldChar w:fldCharType="end"/>
        </w:r>
      </w:ins>
    </w:p>
    <w:p w14:paraId="37E407F1" w14:textId="77777777" w:rsidR="00AF3EC4" w:rsidRDefault="00AF3EC4">
      <w:pPr>
        <w:pStyle w:val="TableofFigures"/>
        <w:rPr>
          <w:ins w:id="344" w:author="Pierre Ayel" w:date="2022-07-08T08:55:00Z"/>
          <w:rFonts w:asciiTheme="minorHAnsi" w:eastAsiaTheme="minorEastAsia" w:hAnsiTheme="minorHAnsi" w:cstheme="minorBidi"/>
          <w:szCs w:val="22"/>
          <w:lang w:val="en-GB" w:eastAsia="en-GB"/>
        </w:rPr>
      </w:pPr>
      <w:ins w:id="345" w:author="Pierre Ayel" w:date="2022-07-08T08:55:00Z">
        <w:r w:rsidRPr="00131F36">
          <w:rPr>
            <w:lang w:val="en-GB"/>
          </w:rPr>
          <w:t>Table 18: TableDelete &lt;advanced options&gt;</w:t>
        </w:r>
        <w:r>
          <w:tab/>
        </w:r>
        <w:r>
          <w:fldChar w:fldCharType="begin"/>
        </w:r>
        <w:r>
          <w:instrText xml:space="preserve"> PAGEREF _Toc108163022 \h </w:instrText>
        </w:r>
      </w:ins>
      <w:r>
        <w:fldChar w:fldCharType="separate"/>
      </w:r>
      <w:ins w:id="346" w:author="Pierre Ayel" w:date="2022-07-08T08:55:00Z">
        <w:r>
          <w:t>46</w:t>
        </w:r>
        <w:r>
          <w:fldChar w:fldCharType="end"/>
        </w:r>
      </w:ins>
    </w:p>
    <w:p w14:paraId="42117008" w14:textId="77777777" w:rsidR="00AF3EC4" w:rsidRDefault="00AF3EC4">
      <w:pPr>
        <w:pStyle w:val="TableofFigures"/>
        <w:rPr>
          <w:ins w:id="347" w:author="Pierre Ayel" w:date="2022-07-08T08:55:00Z"/>
          <w:rFonts w:asciiTheme="minorHAnsi" w:eastAsiaTheme="minorEastAsia" w:hAnsiTheme="minorHAnsi" w:cstheme="minorBidi"/>
          <w:szCs w:val="22"/>
          <w:lang w:val="en-GB" w:eastAsia="en-GB"/>
        </w:rPr>
      </w:pPr>
      <w:ins w:id="348" w:author="Pierre Ayel" w:date="2022-07-08T08:55:00Z">
        <w:r w:rsidRPr="00131F36">
          <w:rPr>
            <w:lang w:val="en-GB"/>
          </w:rPr>
          <w:t>Table 10: TableDelete advanced properties</w:t>
        </w:r>
        <w:r>
          <w:tab/>
        </w:r>
        <w:r>
          <w:fldChar w:fldCharType="begin"/>
        </w:r>
        <w:r>
          <w:instrText xml:space="preserve"> PAGEREF _Toc108163023 \h </w:instrText>
        </w:r>
      </w:ins>
      <w:r>
        <w:fldChar w:fldCharType="separate"/>
      </w:r>
      <w:ins w:id="349" w:author="Pierre Ayel" w:date="2022-07-08T08:55:00Z">
        <w:r>
          <w:t>47</w:t>
        </w:r>
        <w:r>
          <w:fldChar w:fldCharType="end"/>
        </w:r>
      </w:ins>
    </w:p>
    <w:bookmarkStart w:id="350" w:name="_GoBack"/>
    <w:bookmarkEnd w:id="350"/>
    <w:p w14:paraId="43A36150" w14:textId="1B1D15F6" w:rsidR="006D0432" w:rsidRPr="00872E20" w:rsidRDefault="00E24120" w:rsidP="00F362EF">
      <w:pPr>
        <w:pStyle w:val="BodyText"/>
        <w:rPr>
          <w:noProof/>
          <w:lang w:val="en-GB"/>
        </w:rPr>
      </w:pPr>
      <w:r>
        <w:rPr>
          <w:rFonts w:ascii="Helvetica" w:hAnsi="Helvetica"/>
          <w:lang w:val="en-GB"/>
        </w:rPr>
        <w:fldChar w:fldCharType="end"/>
      </w:r>
    </w:p>
    <w:p w14:paraId="7E1FB00E" w14:textId="18C8E36B" w:rsidR="006C167C" w:rsidRPr="00872E20" w:rsidRDefault="006C167C" w:rsidP="006C167C">
      <w:pPr>
        <w:pStyle w:val="Heading1Numbered"/>
        <w:rPr>
          <w:lang w:val="en-GB"/>
        </w:rPr>
      </w:pPr>
      <w:bookmarkStart w:id="351" w:name="_Toc108162960"/>
      <w:r w:rsidRPr="00872E20">
        <w:rPr>
          <w:lang w:val="en-GB"/>
        </w:rPr>
        <w:lastRenderedPageBreak/>
        <w:t>Introduction</w:t>
      </w:r>
      <w:bookmarkEnd w:id="351"/>
    </w:p>
    <w:p w14:paraId="20B2149B" w14:textId="656BCE99" w:rsidR="006C167C" w:rsidRDefault="006C167C" w:rsidP="006C167C">
      <w:pPr>
        <w:pStyle w:val="BodyText"/>
        <w:rPr>
          <w:lang w:val="en-GB"/>
        </w:rPr>
      </w:pPr>
      <w:r w:rsidRPr="00872E20">
        <w:rPr>
          <w:lang w:val="en-GB"/>
        </w:rPr>
        <w:t xml:space="preserve">This document is a user’s guide for the </w:t>
      </w:r>
      <w:r w:rsidR="00EA2483">
        <w:rPr>
          <w:lang w:val="en-GB"/>
        </w:rPr>
        <w:t>TIBCO PSG ActiveSpaces Tools</w:t>
      </w:r>
      <w:r w:rsidRPr="00872E20">
        <w:rPr>
          <w:lang w:val="en-GB"/>
        </w:rPr>
        <w:t xml:space="preserve">, a set of command line tools to </w:t>
      </w:r>
      <w:r w:rsidR="004E030F">
        <w:rPr>
          <w:lang w:val="en-GB"/>
        </w:rPr>
        <w:t xml:space="preserve">export data from </w:t>
      </w:r>
      <w:r w:rsidR="00EA2483">
        <w:rPr>
          <w:lang w:val="en-GB"/>
        </w:rPr>
        <w:t>one TIBCO ActiveSpaces datagrid table</w:t>
      </w:r>
      <w:r w:rsidR="004E030F">
        <w:rPr>
          <w:lang w:val="en-GB"/>
        </w:rPr>
        <w:t xml:space="preserve"> into csv-like files and import data from csv-like files. </w:t>
      </w:r>
      <w:r w:rsidRPr="00872E20">
        <w:rPr>
          <w:lang w:val="en-GB"/>
        </w:rPr>
        <w:t>The tools are not a TIBCO product, but a project-ware provided with samples, source code and documentation.</w:t>
      </w:r>
    </w:p>
    <w:p w14:paraId="01DE224D" w14:textId="6688FF85" w:rsidR="00EA2483" w:rsidRDefault="00EA2483" w:rsidP="006C167C">
      <w:pPr>
        <w:pStyle w:val="BodyText"/>
        <w:rPr>
          <w:lang w:val="en-GB"/>
        </w:rPr>
      </w:pPr>
      <w:r>
        <w:rPr>
          <w:lang w:val="en-GB"/>
        </w:rPr>
        <w:t>The tools are written in Java, using the TIBCO ActiveSpaces Java API version 4.4. They can work on both Windows and Linux.</w:t>
      </w:r>
    </w:p>
    <w:p w14:paraId="54C9F78C" w14:textId="75475BA2" w:rsidR="008B0930" w:rsidRPr="008B0930" w:rsidRDefault="008B0930" w:rsidP="006C167C">
      <w:pPr>
        <w:pStyle w:val="BodyText"/>
        <w:rPr>
          <w:b/>
          <w:i/>
          <w:lang w:val="en-GB"/>
        </w:rPr>
      </w:pPr>
      <w:r w:rsidRPr="008B0930">
        <w:rPr>
          <w:b/>
          <w:i/>
          <w:lang w:val="en-GB"/>
        </w:rPr>
        <w:t>Notes:</w:t>
      </w:r>
    </w:p>
    <w:p w14:paraId="267EDE40" w14:textId="6C20F3A5" w:rsidR="008B0930" w:rsidRDefault="008B0930" w:rsidP="000E3D40">
      <w:pPr>
        <w:pStyle w:val="BodyText"/>
        <w:numPr>
          <w:ilvl w:val="0"/>
          <w:numId w:val="32"/>
        </w:numPr>
        <w:rPr>
          <w:lang w:val="en-GB"/>
        </w:rPr>
      </w:pPr>
      <w:r>
        <w:rPr>
          <w:lang w:val="en-GB"/>
        </w:rPr>
        <w:t>Some features of the tools come from customer requirements and may be removed in future releases if they are not generic enough.</w:t>
      </w:r>
    </w:p>
    <w:p w14:paraId="472FFC33" w14:textId="50D45703" w:rsidR="008B0930" w:rsidRDefault="008B0930" w:rsidP="000E3D40">
      <w:pPr>
        <w:pStyle w:val="BodyText"/>
        <w:numPr>
          <w:ilvl w:val="0"/>
          <w:numId w:val="32"/>
        </w:numPr>
        <w:rPr>
          <w:lang w:val="en-GB"/>
        </w:rPr>
      </w:pPr>
      <w:r>
        <w:rPr>
          <w:lang w:val="en-GB"/>
        </w:rPr>
        <w:t>Some command line options or configuration properties may be removed in future releases for the same reasons.</w:t>
      </w:r>
    </w:p>
    <w:p w14:paraId="16EB02BA" w14:textId="0E0DC7F5" w:rsidR="008B0930" w:rsidRPr="00872E20" w:rsidRDefault="008B0930" w:rsidP="000E3D40">
      <w:pPr>
        <w:pStyle w:val="BodyText"/>
        <w:numPr>
          <w:ilvl w:val="0"/>
          <w:numId w:val="32"/>
        </w:numPr>
        <w:rPr>
          <w:lang w:val="en-GB"/>
        </w:rPr>
      </w:pPr>
      <w:r>
        <w:rPr>
          <w:lang w:val="en-GB"/>
        </w:rPr>
        <w:t>In case of question, please contact Pierre Ayel (payel@tibco.com).</w:t>
      </w:r>
    </w:p>
    <w:p w14:paraId="12959FB8" w14:textId="77777777" w:rsidR="00872E20" w:rsidRDefault="00872E20" w:rsidP="00872E20">
      <w:pPr>
        <w:pStyle w:val="Heading2Numbered"/>
        <w:rPr>
          <w:lang w:val="en-GB"/>
        </w:rPr>
      </w:pPr>
      <w:bookmarkStart w:id="352" w:name="_Toc108162961"/>
      <w:r>
        <w:rPr>
          <w:lang w:val="en-GB"/>
        </w:rPr>
        <w:t>Overview</w:t>
      </w:r>
      <w:bookmarkEnd w:id="352"/>
    </w:p>
    <w:p w14:paraId="37298961" w14:textId="26F53136" w:rsidR="00155171" w:rsidRDefault="00155171" w:rsidP="00395AD4">
      <w:pPr>
        <w:pStyle w:val="BodyText"/>
        <w:numPr>
          <w:ilvl w:val="0"/>
          <w:numId w:val="12"/>
        </w:numPr>
        <w:rPr>
          <w:lang w:val="en-GB"/>
        </w:rPr>
      </w:pPr>
      <w:r>
        <w:rPr>
          <w:b/>
          <w:lang w:val="en-GB"/>
        </w:rPr>
        <w:t>TableExport</w:t>
      </w:r>
      <w:r w:rsidRPr="00872E20">
        <w:rPr>
          <w:lang w:val="en-GB"/>
        </w:rPr>
        <w:t xml:space="preserve"> </w:t>
      </w:r>
      <w:r>
        <w:rPr>
          <w:lang w:val="en-GB"/>
        </w:rPr>
        <w:t>can retrieve rows from one existing table in one TIBCO ActiveSpaces datagrid and write the column values into a set of CSV-like output files.</w:t>
      </w:r>
    </w:p>
    <w:p w14:paraId="34C700D4" w14:textId="0F06E394" w:rsidR="00155171" w:rsidRDefault="00155171" w:rsidP="00395AD4">
      <w:pPr>
        <w:pStyle w:val="BodyText"/>
        <w:numPr>
          <w:ilvl w:val="0"/>
          <w:numId w:val="12"/>
        </w:numPr>
        <w:rPr>
          <w:lang w:val="en-GB"/>
        </w:rPr>
      </w:pPr>
      <w:r w:rsidRPr="00B33A4E">
        <w:rPr>
          <w:b/>
          <w:lang w:val="en-GB"/>
        </w:rPr>
        <w:t>TableImport</w:t>
      </w:r>
      <w:r w:rsidRPr="00B33A4E">
        <w:rPr>
          <w:lang w:val="en-GB"/>
        </w:rPr>
        <w:t xml:space="preserve"> can read rows from one CSV-like input file and put them into one existing table in one TIBCO ActiveSpaces datagrid.</w:t>
      </w:r>
      <w:r w:rsidR="00B33A4E" w:rsidRPr="00B33A4E">
        <w:rPr>
          <w:lang w:val="en-GB"/>
        </w:rPr>
        <w:t xml:space="preserve"> Alternatively, it can insert rows with random data as well.</w:t>
      </w:r>
    </w:p>
    <w:p w14:paraId="444CCF45" w14:textId="287BFCDD" w:rsidR="00F644B3" w:rsidRPr="00B33A4E" w:rsidRDefault="00F644B3" w:rsidP="00395AD4">
      <w:pPr>
        <w:pStyle w:val="BodyText"/>
        <w:numPr>
          <w:ilvl w:val="0"/>
          <w:numId w:val="12"/>
        </w:numPr>
        <w:rPr>
          <w:lang w:val="en-GB"/>
        </w:rPr>
      </w:pPr>
      <w:r>
        <w:rPr>
          <w:b/>
          <w:lang w:val="en-GB"/>
        </w:rPr>
        <w:t xml:space="preserve">TableDelete </w:t>
      </w:r>
      <w:r w:rsidRPr="00F644B3">
        <w:rPr>
          <w:lang w:val="en-GB"/>
        </w:rPr>
        <w:t>can delete one or more rows from one existing table. The rows can be selected with an SQL expression (as with TableExport tool).</w:t>
      </w:r>
    </w:p>
    <w:p w14:paraId="66F40615" w14:textId="7B93C95B" w:rsidR="00155171" w:rsidRDefault="00E60DDA" w:rsidP="00604FBC">
      <w:pPr>
        <w:pStyle w:val="Heading2Numbered"/>
        <w:rPr>
          <w:lang w:val="en-GB"/>
        </w:rPr>
      </w:pPr>
      <w:bookmarkStart w:id="353" w:name="_Toc108162962"/>
      <w:r>
        <w:rPr>
          <w:lang w:val="en-GB"/>
        </w:rPr>
        <w:t>Known Issues</w:t>
      </w:r>
      <w:bookmarkEnd w:id="353"/>
    </w:p>
    <w:p w14:paraId="3B728A07" w14:textId="084C4A66" w:rsidR="00604FBC" w:rsidRDefault="00604FBC" w:rsidP="00604FBC">
      <w:pPr>
        <w:pStyle w:val="Caption"/>
        <w:keepNext/>
      </w:pPr>
      <w:bookmarkStart w:id="354" w:name="_Toc108163001"/>
      <w:r>
        <w:t xml:space="preserve">Table </w:t>
      </w:r>
      <w:r w:rsidR="00E15225">
        <w:rPr>
          <w:noProof/>
        </w:rPr>
        <w:fldChar w:fldCharType="begin"/>
      </w:r>
      <w:r w:rsidR="00E15225">
        <w:rPr>
          <w:noProof/>
        </w:rPr>
        <w:instrText xml:space="preserve"> SEQ Table \* ARABIC </w:instrText>
      </w:r>
      <w:r w:rsidR="00E15225">
        <w:rPr>
          <w:noProof/>
        </w:rPr>
        <w:fldChar w:fldCharType="separate"/>
      </w:r>
      <w:r w:rsidR="00963D0B">
        <w:rPr>
          <w:noProof/>
        </w:rPr>
        <w:t>1</w:t>
      </w:r>
      <w:r w:rsidR="00E15225">
        <w:rPr>
          <w:noProof/>
        </w:rPr>
        <w:fldChar w:fldCharType="end"/>
      </w:r>
      <w:r>
        <w:t>: Known Issues</w:t>
      </w:r>
      <w:bookmarkEnd w:id="354"/>
    </w:p>
    <w:tbl>
      <w:tblPr>
        <w:tblStyle w:val="TableGrid"/>
        <w:tblW w:w="0" w:type="auto"/>
        <w:tblLook w:val="04A0" w:firstRow="1" w:lastRow="0" w:firstColumn="1" w:lastColumn="0" w:noHBand="0" w:noVBand="1"/>
      </w:tblPr>
      <w:tblGrid>
        <w:gridCol w:w="421"/>
        <w:gridCol w:w="1275"/>
        <w:gridCol w:w="7797"/>
      </w:tblGrid>
      <w:tr w:rsidR="00604FBC" w14:paraId="0EA75186" w14:textId="77777777" w:rsidTr="00285ABD">
        <w:trPr>
          <w:tblHeader/>
        </w:trPr>
        <w:tc>
          <w:tcPr>
            <w:tcW w:w="421" w:type="dxa"/>
          </w:tcPr>
          <w:p w14:paraId="338FC682" w14:textId="23E5A330" w:rsidR="00604FBC" w:rsidRPr="00604FBC" w:rsidRDefault="00604FBC" w:rsidP="00155171">
            <w:pPr>
              <w:pStyle w:val="BodyText"/>
              <w:rPr>
                <w:b/>
                <w:lang w:val="en-GB"/>
              </w:rPr>
            </w:pPr>
            <w:r w:rsidRPr="00604FBC">
              <w:rPr>
                <w:b/>
                <w:lang w:val="en-GB"/>
              </w:rPr>
              <w:t>#</w:t>
            </w:r>
          </w:p>
        </w:tc>
        <w:tc>
          <w:tcPr>
            <w:tcW w:w="1275" w:type="dxa"/>
          </w:tcPr>
          <w:p w14:paraId="2DBF34F1" w14:textId="3BB23E88" w:rsidR="00604FBC" w:rsidRPr="00604FBC" w:rsidRDefault="00604FBC" w:rsidP="00155171">
            <w:pPr>
              <w:pStyle w:val="BodyText"/>
              <w:rPr>
                <w:b/>
                <w:lang w:val="en-GB"/>
              </w:rPr>
            </w:pPr>
            <w:r w:rsidRPr="00604FBC">
              <w:rPr>
                <w:b/>
                <w:lang w:val="en-GB"/>
              </w:rPr>
              <w:t>Version</w:t>
            </w:r>
          </w:p>
        </w:tc>
        <w:tc>
          <w:tcPr>
            <w:tcW w:w="7797" w:type="dxa"/>
          </w:tcPr>
          <w:p w14:paraId="1B5EDD3A" w14:textId="4015B5EE" w:rsidR="00604FBC" w:rsidRPr="00604FBC" w:rsidRDefault="00604FBC" w:rsidP="00155171">
            <w:pPr>
              <w:pStyle w:val="BodyText"/>
              <w:rPr>
                <w:b/>
                <w:lang w:val="en-GB"/>
              </w:rPr>
            </w:pPr>
            <w:r w:rsidRPr="00604FBC">
              <w:rPr>
                <w:b/>
                <w:lang w:val="en-GB"/>
              </w:rPr>
              <w:t>Issue</w:t>
            </w:r>
          </w:p>
        </w:tc>
      </w:tr>
      <w:tr w:rsidR="00604FBC" w14:paraId="0A2E0E42" w14:textId="77777777" w:rsidTr="00604FBC">
        <w:tc>
          <w:tcPr>
            <w:tcW w:w="421" w:type="dxa"/>
          </w:tcPr>
          <w:p w14:paraId="43EF43E1" w14:textId="5EBEFF8B" w:rsidR="00604FBC" w:rsidRDefault="00604FBC" w:rsidP="00155171">
            <w:pPr>
              <w:pStyle w:val="BodyText"/>
              <w:rPr>
                <w:lang w:val="en-GB"/>
              </w:rPr>
            </w:pPr>
            <w:r>
              <w:rPr>
                <w:lang w:val="en-GB"/>
              </w:rPr>
              <w:t>1</w:t>
            </w:r>
          </w:p>
        </w:tc>
        <w:tc>
          <w:tcPr>
            <w:tcW w:w="1275" w:type="dxa"/>
          </w:tcPr>
          <w:p w14:paraId="4D0BE7CA" w14:textId="68AA0CEE" w:rsidR="00604FBC" w:rsidRDefault="00604FBC" w:rsidP="00155171">
            <w:pPr>
              <w:pStyle w:val="BodyText"/>
              <w:rPr>
                <w:lang w:val="en-GB"/>
              </w:rPr>
            </w:pPr>
            <w:r>
              <w:rPr>
                <w:lang w:val="en-GB"/>
              </w:rPr>
              <w:t>All to 0.4.3</w:t>
            </w:r>
          </w:p>
        </w:tc>
        <w:tc>
          <w:tcPr>
            <w:tcW w:w="7797" w:type="dxa"/>
          </w:tcPr>
          <w:p w14:paraId="66E4615E" w14:textId="77777777" w:rsidR="00604FBC" w:rsidRDefault="00604FBC" w:rsidP="00155171">
            <w:pPr>
              <w:pStyle w:val="BodyText"/>
              <w:rPr>
                <w:lang w:val="en-GB"/>
              </w:rPr>
            </w:pPr>
            <w:r>
              <w:rPr>
                <w:lang w:val="en-GB"/>
              </w:rPr>
              <w:t>MEDIUM: TableImport.sh: when importing rows, the name of the key column must be in lowercase in the input file. It should be case-insensitive.</w:t>
            </w:r>
          </w:p>
          <w:p w14:paraId="5CC818D5" w14:textId="62784C88" w:rsidR="00595D32" w:rsidRPr="00595D32" w:rsidRDefault="00595D32" w:rsidP="00155171">
            <w:pPr>
              <w:pStyle w:val="BodyText"/>
              <w:rPr>
                <w:b/>
                <w:lang w:val="en-GB"/>
              </w:rPr>
            </w:pPr>
            <w:r w:rsidRPr="00595D32">
              <w:rPr>
                <w:b/>
                <w:lang w:val="en-GB"/>
              </w:rPr>
              <w:t>Fixed in version 0.4.4</w:t>
            </w:r>
          </w:p>
        </w:tc>
      </w:tr>
      <w:tr w:rsidR="00604FBC" w14:paraId="472A3847" w14:textId="77777777" w:rsidTr="00604FBC">
        <w:tc>
          <w:tcPr>
            <w:tcW w:w="421" w:type="dxa"/>
          </w:tcPr>
          <w:p w14:paraId="1E8C1DB0" w14:textId="34F5B470" w:rsidR="00604FBC" w:rsidRDefault="00604FBC" w:rsidP="00155171">
            <w:pPr>
              <w:pStyle w:val="BodyText"/>
              <w:rPr>
                <w:lang w:val="en-GB"/>
              </w:rPr>
            </w:pPr>
            <w:r>
              <w:rPr>
                <w:lang w:val="en-GB"/>
              </w:rPr>
              <w:t>2</w:t>
            </w:r>
          </w:p>
        </w:tc>
        <w:tc>
          <w:tcPr>
            <w:tcW w:w="1275" w:type="dxa"/>
          </w:tcPr>
          <w:p w14:paraId="005BBD3D" w14:textId="1E60E184" w:rsidR="00604FBC" w:rsidRDefault="00604FBC" w:rsidP="00155171">
            <w:pPr>
              <w:pStyle w:val="BodyText"/>
              <w:rPr>
                <w:lang w:val="en-GB"/>
              </w:rPr>
            </w:pPr>
            <w:r>
              <w:rPr>
                <w:lang w:val="en-GB"/>
              </w:rPr>
              <w:t>All to 0.4.3</w:t>
            </w:r>
          </w:p>
        </w:tc>
        <w:tc>
          <w:tcPr>
            <w:tcW w:w="7797" w:type="dxa"/>
          </w:tcPr>
          <w:p w14:paraId="1B2D0299" w14:textId="77777777" w:rsidR="00604FBC" w:rsidRDefault="00604FBC" w:rsidP="00155171">
            <w:pPr>
              <w:pStyle w:val="BodyText"/>
              <w:rPr>
                <w:lang w:val="en-GB"/>
              </w:rPr>
            </w:pPr>
            <w:r>
              <w:rPr>
                <w:lang w:val="en-GB"/>
              </w:rPr>
              <w:t>MEDIUM: TableImport.sh: when importing rows, the first column in the input file must be the key column. If the key column is in second place or more, the GET fails.</w:t>
            </w:r>
          </w:p>
          <w:p w14:paraId="5A777E89" w14:textId="28C96ED8" w:rsidR="00595D32" w:rsidRDefault="00595D32" w:rsidP="00155171">
            <w:pPr>
              <w:pStyle w:val="BodyText"/>
              <w:rPr>
                <w:lang w:val="en-GB"/>
              </w:rPr>
            </w:pPr>
            <w:r w:rsidRPr="001C3AF5">
              <w:rPr>
                <w:b/>
                <w:lang w:val="en-GB"/>
              </w:rPr>
              <w:t>Fixed in version 0.4.4</w:t>
            </w:r>
          </w:p>
        </w:tc>
      </w:tr>
      <w:tr w:rsidR="00604FBC" w14:paraId="57E8E448" w14:textId="77777777" w:rsidTr="00604FBC">
        <w:tc>
          <w:tcPr>
            <w:tcW w:w="421" w:type="dxa"/>
          </w:tcPr>
          <w:p w14:paraId="132E7C8B" w14:textId="1C8A7DEB" w:rsidR="00604FBC" w:rsidRDefault="00604FBC" w:rsidP="00155171">
            <w:pPr>
              <w:pStyle w:val="BodyText"/>
              <w:rPr>
                <w:lang w:val="en-GB"/>
              </w:rPr>
            </w:pPr>
            <w:r>
              <w:rPr>
                <w:lang w:val="en-GB"/>
              </w:rPr>
              <w:t>3</w:t>
            </w:r>
          </w:p>
        </w:tc>
        <w:tc>
          <w:tcPr>
            <w:tcW w:w="1275" w:type="dxa"/>
          </w:tcPr>
          <w:p w14:paraId="796C9C5C" w14:textId="080D5918" w:rsidR="00604FBC" w:rsidRDefault="00604FBC" w:rsidP="00155171">
            <w:pPr>
              <w:pStyle w:val="BodyText"/>
              <w:rPr>
                <w:lang w:val="en-GB"/>
              </w:rPr>
            </w:pPr>
            <w:r>
              <w:rPr>
                <w:lang w:val="en-GB"/>
              </w:rPr>
              <w:t>All to 0.4.3</w:t>
            </w:r>
          </w:p>
        </w:tc>
        <w:tc>
          <w:tcPr>
            <w:tcW w:w="7797" w:type="dxa"/>
          </w:tcPr>
          <w:p w14:paraId="52AE14FB" w14:textId="77777777" w:rsidR="00604FBC" w:rsidRDefault="00604FBC" w:rsidP="00155171">
            <w:pPr>
              <w:pStyle w:val="BodyText"/>
              <w:rPr>
                <w:lang w:val="en-GB"/>
              </w:rPr>
            </w:pPr>
            <w:r>
              <w:rPr>
                <w:lang w:val="en-GB"/>
              </w:rPr>
              <w:t>MAJOR: To avoid a full table scan, the default datetime filtering in TableExport.sh must be changed into &lt;column&gt; BETWEEN &lt;datetime&gt; AND &lt;datetime&gt;</w:t>
            </w:r>
          </w:p>
          <w:p w14:paraId="56B77AA5" w14:textId="7B67CA14" w:rsidR="00595D32" w:rsidRDefault="00595D32" w:rsidP="00155171">
            <w:pPr>
              <w:pStyle w:val="BodyText"/>
              <w:rPr>
                <w:lang w:val="en-GB"/>
              </w:rPr>
            </w:pPr>
            <w:r w:rsidRPr="001C3AF5">
              <w:rPr>
                <w:b/>
                <w:lang w:val="en-GB"/>
              </w:rPr>
              <w:lastRenderedPageBreak/>
              <w:t>Fixed in version 0.4.4</w:t>
            </w:r>
          </w:p>
        </w:tc>
      </w:tr>
      <w:tr w:rsidR="00604FBC" w14:paraId="22B40A57" w14:textId="77777777" w:rsidTr="00604FBC">
        <w:tc>
          <w:tcPr>
            <w:tcW w:w="421" w:type="dxa"/>
          </w:tcPr>
          <w:p w14:paraId="51C8B43E" w14:textId="6FFD739C" w:rsidR="00604FBC" w:rsidRDefault="00604FBC" w:rsidP="00155171">
            <w:pPr>
              <w:pStyle w:val="BodyText"/>
              <w:rPr>
                <w:lang w:val="en-GB"/>
              </w:rPr>
            </w:pPr>
            <w:r>
              <w:rPr>
                <w:lang w:val="en-GB"/>
              </w:rPr>
              <w:t>4</w:t>
            </w:r>
          </w:p>
        </w:tc>
        <w:tc>
          <w:tcPr>
            <w:tcW w:w="1275" w:type="dxa"/>
          </w:tcPr>
          <w:p w14:paraId="1BB79674" w14:textId="694916DD" w:rsidR="00604FBC" w:rsidRDefault="00604FBC" w:rsidP="00155171">
            <w:pPr>
              <w:pStyle w:val="BodyText"/>
              <w:rPr>
                <w:lang w:val="en-GB"/>
              </w:rPr>
            </w:pPr>
            <w:r>
              <w:rPr>
                <w:lang w:val="en-GB"/>
              </w:rPr>
              <w:t>All to 0.4.3</w:t>
            </w:r>
          </w:p>
        </w:tc>
        <w:tc>
          <w:tcPr>
            <w:tcW w:w="7797" w:type="dxa"/>
          </w:tcPr>
          <w:p w14:paraId="78578A0E" w14:textId="77777777" w:rsidR="00604FBC" w:rsidRDefault="00604FBC" w:rsidP="00155171">
            <w:pPr>
              <w:pStyle w:val="BodyText"/>
              <w:rPr>
                <w:lang w:val="en-GB"/>
              </w:rPr>
            </w:pPr>
            <w:r>
              <w:rPr>
                <w:lang w:val="en-GB"/>
              </w:rPr>
              <w:t>MINOR: If the configuration file contains SSL parameters, they will be used even if the connection to the realm does not use SSL, which will make the connection fail.</w:t>
            </w:r>
          </w:p>
          <w:p w14:paraId="41321444" w14:textId="77777777" w:rsidR="00604FBC" w:rsidRPr="00604FBC" w:rsidRDefault="00604FBC" w:rsidP="00155171">
            <w:pPr>
              <w:pStyle w:val="BodyText"/>
              <w:rPr>
                <w:b/>
                <w:lang w:val="en-GB"/>
              </w:rPr>
            </w:pPr>
            <w:r w:rsidRPr="00604FBC">
              <w:rPr>
                <w:b/>
                <w:lang w:val="en-GB"/>
              </w:rPr>
              <w:t xml:space="preserve">Workaround: </w:t>
            </w:r>
          </w:p>
          <w:p w14:paraId="57C06CDB" w14:textId="77777777" w:rsidR="00604FBC" w:rsidRDefault="00604FBC" w:rsidP="00155171">
            <w:pPr>
              <w:pStyle w:val="BodyText"/>
              <w:rPr>
                <w:lang w:val="en-GB"/>
              </w:rPr>
            </w:pPr>
            <w:r>
              <w:rPr>
                <w:lang w:val="en-GB"/>
              </w:rPr>
              <w:t>Comment out SSL parameters in the configuration file if the connection to the real server does not use SSL.</w:t>
            </w:r>
          </w:p>
          <w:p w14:paraId="6D139124" w14:textId="0C1CF6B0" w:rsidR="00595D32" w:rsidRDefault="00595D32" w:rsidP="00155171">
            <w:pPr>
              <w:pStyle w:val="BodyText"/>
              <w:rPr>
                <w:lang w:val="en-GB"/>
              </w:rPr>
            </w:pPr>
            <w:r w:rsidRPr="001C3AF5">
              <w:rPr>
                <w:b/>
                <w:lang w:val="en-GB"/>
              </w:rPr>
              <w:t>Fixed in version 0.4.4</w:t>
            </w:r>
          </w:p>
        </w:tc>
      </w:tr>
      <w:tr w:rsidR="00285ABD" w14:paraId="4E569C51" w14:textId="77777777" w:rsidTr="00604FBC">
        <w:tc>
          <w:tcPr>
            <w:tcW w:w="421" w:type="dxa"/>
          </w:tcPr>
          <w:p w14:paraId="0A2961A5" w14:textId="6BB7A0A5" w:rsidR="00285ABD" w:rsidRDefault="00285ABD" w:rsidP="00155171">
            <w:pPr>
              <w:pStyle w:val="BodyText"/>
              <w:rPr>
                <w:lang w:val="en-GB"/>
              </w:rPr>
            </w:pPr>
            <w:r>
              <w:rPr>
                <w:lang w:val="en-GB"/>
              </w:rPr>
              <w:t>5</w:t>
            </w:r>
          </w:p>
        </w:tc>
        <w:tc>
          <w:tcPr>
            <w:tcW w:w="1275" w:type="dxa"/>
          </w:tcPr>
          <w:p w14:paraId="7093A1F3" w14:textId="7E9AD63E" w:rsidR="00285ABD" w:rsidRDefault="00285ABD" w:rsidP="00155171">
            <w:pPr>
              <w:pStyle w:val="BodyText"/>
              <w:rPr>
                <w:lang w:val="en-GB"/>
              </w:rPr>
            </w:pPr>
            <w:r>
              <w:rPr>
                <w:lang w:val="en-GB"/>
              </w:rPr>
              <w:t>All to 0.4.3</w:t>
            </w:r>
          </w:p>
        </w:tc>
        <w:tc>
          <w:tcPr>
            <w:tcW w:w="7797" w:type="dxa"/>
          </w:tcPr>
          <w:p w14:paraId="6AB8CB28" w14:textId="2CF0531E" w:rsidR="00285ABD" w:rsidRDefault="00285ABD" w:rsidP="00285ABD">
            <w:pPr>
              <w:pStyle w:val="BodyText"/>
              <w:rPr>
                <w:lang w:val="en-GB"/>
              </w:rPr>
            </w:pPr>
            <w:r>
              <w:rPr>
                <w:lang w:val="en-GB"/>
              </w:rPr>
              <w:t>MINOR: TableExport.sh does not surround output column values with double-quotes if they contain the same characters as the output delimiter. This is not an issue for 3UK use-case as exported columns will not contain the output delimiter.</w:t>
            </w:r>
          </w:p>
        </w:tc>
      </w:tr>
      <w:tr w:rsidR="00285ABD" w14:paraId="6D54EDDE" w14:textId="77777777" w:rsidTr="00604FBC">
        <w:tc>
          <w:tcPr>
            <w:tcW w:w="421" w:type="dxa"/>
          </w:tcPr>
          <w:p w14:paraId="2F0EB340" w14:textId="6E3644BF" w:rsidR="00285ABD" w:rsidRDefault="00285ABD" w:rsidP="00155171">
            <w:pPr>
              <w:pStyle w:val="BodyText"/>
              <w:rPr>
                <w:lang w:val="en-GB"/>
              </w:rPr>
            </w:pPr>
            <w:r>
              <w:rPr>
                <w:lang w:val="en-GB"/>
              </w:rPr>
              <w:t>6</w:t>
            </w:r>
          </w:p>
        </w:tc>
        <w:tc>
          <w:tcPr>
            <w:tcW w:w="1275" w:type="dxa"/>
          </w:tcPr>
          <w:p w14:paraId="61FF7564" w14:textId="32F85131" w:rsidR="00285ABD" w:rsidRDefault="00285ABD" w:rsidP="00155171">
            <w:pPr>
              <w:pStyle w:val="BodyText"/>
              <w:rPr>
                <w:lang w:val="en-GB"/>
              </w:rPr>
            </w:pPr>
            <w:r>
              <w:rPr>
                <w:lang w:val="en-GB"/>
              </w:rPr>
              <w:t>All to 0.4.3</w:t>
            </w:r>
          </w:p>
        </w:tc>
        <w:tc>
          <w:tcPr>
            <w:tcW w:w="7797" w:type="dxa"/>
          </w:tcPr>
          <w:p w14:paraId="204760AF" w14:textId="5486391A" w:rsidR="00285ABD" w:rsidRDefault="00285ABD" w:rsidP="00285ABD">
            <w:pPr>
              <w:pStyle w:val="BodyText"/>
              <w:rPr>
                <w:lang w:val="en-GB"/>
              </w:rPr>
            </w:pPr>
            <w:r>
              <w:rPr>
                <w:lang w:val="en-GB"/>
              </w:rPr>
              <w:t>MEDIUM: TableImport.sh does not support double-quote around column values in the input CSV file.</w:t>
            </w:r>
          </w:p>
        </w:tc>
      </w:tr>
      <w:tr w:rsidR="00285ABD" w14:paraId="620DEEE5" w14:textId="77777777" w:rsidTr="00604FBC">
        <w:tc>
          <w:tcPr>
            <w:tcW w:w="421" w:type="dxa"/>
          </w:tcPr>
          <w:p w14:paraId="4AFB7325" w14:textId="4B92A7A0" w:rsidR="00285ABD" w:rsidRDefault="00285ABD" w:rsidP="00155171">
            <w:pPr>
              <w:pStyle w:val="BodyText"/>
              <w:rPr>
                <w:lang w:val="en-GB"/>
              </w:rPr>
            </w:pPr>
            <w:r>
              <w:rPr>
                <w:lang w:val="en-GB"/>
              </w:rPr>
              <w:t>7</w:t>
            </w:r>
          </w:p>
        </w:tc>
        <w:tc>
          <w:tcPr>
            <w:tcW w:w="1275" w:type="dxa"/>
          </w:tcPr>
          <w:p w14:paraId="2B7D3799" w14:textId="54357632" w:rsidR="00285ABD" w:rsidRDefault="00285ABD" w:rsidP="00155171">
            <w:pPr>
              <w:pStyle w:val="BodyText"/>
              <w:rPr>
                <w:lang w:val="en-GB"/>
              </w:rPr>
            </w:pPr>
            <w:r>
              <w:rPr>
                <w:lang w:val="en-GB"/>
              </w:rPr>
              <w:t>All to 0.4.3</w:t>
            </w:r>
          </w:p>
        </w:tc>
        <w:tc>
          <w:tcPr>
            <w:tcW w:w="7797" w:type="dxa"/>
          </w:tcPr>
          <w:p w14:paraId="4E306B58" w14:textId="77777777" w:rsidR="00285ABD" w:rsidRDefault="00285ABD" w:rsidP="00285ABD">
            <w:pPr>
              <w:pStyle w:val="BodyText"/>
              <w:rPr>
                <w:lang w:val="en-GB"/>
              </w:rPr>
            </w:pPr>
            <w:r>
              <w:rPr>
                <w:lang w:val="en-GB"/>
              </w:rPr>
              <w:t>MAJOR: TableImport.sh will fail to update a column if the input file contain an empty string as value and the column type is not string. For string columns, the column will be updated with an empty string. The next version will have an option to disable updating columns if the value is empty string in the input file</w:t>
            </w:r>
            <w:r w:rsidR="00595D32">
              <w:rPr>
                <w:lang w:val="en-GB"/>
              </w:rPr>
              <w:t>.</w:t>
            </w:r>
          </w:p>
          <w:p w14:paraId="7DCAA44C" w14:textId="496759F5" w:rsidR="00595D32" w:rsidRDefault="00595D32" w:rsidP="00285ABD">
            <w:pPr>
              <w:pStyle w:val="BodyText"/>
              <w:rPr>
                <w:lang w:val="en-GB"/>
              </w:rPr>
            </w:pPr>
            <w:r w:rsidRPr="001C3AF5">
              <w:rPr>
                <w:b/>
                <w:lang w:val="en-GB"/>
              </w:rPr>
              <w:t>Fixed in version 0.4.4</w:t>
            </w:r>
          </w:p>
        </w:tc>
      </w:tr>
      <w:tr w:rsidR="00723201" w14:paraId="33C7DF81" w14:textId="77777777" w:rsidTr="00604FBC">
        <w:tc>
          <w:tcPr>
            <w:tcW w:w="421" w:type="dxa"/>
          </w:tcPr>
          <w:p w14:paraId="1BAD410E" w14:textId="15D61934" w:rsidR="00723201" w:rsidRDefault="00723201" w:rsidP="00155171">
            <w:pPr>
              <w:pStyle w:val="BodyText"/>
              <w:rPr>
                <w:lang w:val="en-GB"/>
              </w:rPr>
            </w:pPr>
            <w:r>
              <w:rPr>
                <w:lang w:val="en-GB"/>
              </w:rPr>
              <w:t>8</w:t>
            </w:r>
          </w:p>
        </w:tc>
        <w:tc>
          <w:tcPr>
            <w:tcW w:w="1275" w:type="dxa"/>
          </w:tcPr>
          <w:p w14:paraId="60A56EA8" w14:textId="5191A25A" w:rsidR="00723201" w:rsidRDefault="00723201" w:rsidP="00155171">
            <w:pPr>
              <w:pStyle w:val="BodyText"/>
              <w:rPr>
                <w:lang w:val="en-GB"/>
              </w:rPr>
            </w:pPr>
            <w:r>
              <w:rPr>
                <w:lang w:val="en-GB"/>
              </w:rPr>
              <w:t>All to 0.4.6</w:t>
            </w:r>
          </w:p>
        </w:tc>
        <w:tc>
          <w:tcPr>
            <w:tcW w:w="7797" w:type="dxa"/>
          </w:tcPr>
          <w:p w14:paraId="5B0E34F4" w14:textId="77777777" w:rsidR="00723201" w:rsidRDefault="00723201" w:rsidP="00285ABD">
            <w:pPr>
              <w:pStyle w:val="BodyText"/>
              <w:rPr>
                <w:lang w:val="en-GB"/>
              </w:rPr>
            </w:pPr>
            <w:r>
              <w:rPr>
                <w:lang w:val="en-GB"/>
              </w:rPr>
              <w:t>MEDIUM: TableExport.sh and TableImport.sh cannot write out or update columns of type OPAQUE.</w:t>
            </w:r>
          </w:p>
          <w:p w14:paraId="45930231" w14:textId="1B3F34FE" w:rsidR="00723201" w:rsidRPr="00EA2483" w:rsidRDefault="00723201" w:rsidP="00285ABD">
            <w:pPr>
              <w:pStyle w:val="BodyText"/>
              <w:rPr>
                <w:b/>
                <w:lang w:val="en-GB"/>
              </w:rPr>
            </w:pPr>
            <w:r w:rsidRPr="00EA2483">
              <w:rPr>
                <w:b/>
                <w:lang w:val="en-GB"/>
              </w:rPr>
              <w:t>Fixed in version 0.5.0</w:t>
            </w:r>
          </w:p>
        </w:tc>
      </w:tr>
      <w:tr w:rsidR="00403DAA" w14:paraId="1F59DC1D" w14:textId="77777777" w:rsidTr="00604FBC">
        <w:tc>
          <w:tcPr>
            <w:tcW w:w="421" w:type="dxa"/>
          </w:tcPr>
          <w:p w14:paraId="7CF17CD9" w14:textId="555E00DA" w:rsidR="00403DAA" w:rsidRDefault="00403DAA" w:rsidP="00155171">
            <w:pPr>
              <w:pStyle w:val="BodyText"/>
              <w:rPr>
                <w:lang w:val="en-GB"/>
              </w:rPr>
            </w:pPr>
            <w:r>
              <w:rPr>
                <w:lang w:val="en-GB"/>
              </w:rPr>
              <w:t>9</w:t>
            </w:r>
          </w:p>
        </w:tc>
        <w:tc>
          <w:tcPr>
            <w:tcW w:w="1275" w:type="dxa"/>
          </w:tcPr>
          <w:p w14:paraId="574F9E72" w14:textId="12538D81" w:rsidR="00403DAA" w:rsidRDefault="00403DAA" w:rsidP="00155171">
            <w:pPr>
              <w:pStyle w:val="BodyText"/>
              <w:rPr>
                <w:lang w:val="en-GB"/>
              </w:rPr>
            </w:pPr>
            <w:r>
              <w:rPr>
                <w:lang w:val="en-GB"/>
              </w:rPr>
              <w:t>All to 0.5.0</w:t>
            </w:r>
          </w:p>
        </w:tc>
        <w:tc>
          <w:tcPr>
            <w:tcW w:w="7797" w:type="dxa"/>
          </w:tcPr>
          <w:p w14:paraId="247E60F2" w14:textId="29D5EC8D" w:rsidR="00403DAA" w:rsidRDefault="00403DAA" w:rsidP="00285ABD">
            <w:pPr>
              <w:pStyle w:val="BodyText"/>
              <w:rPr>
                <w:lang w:val="en-GB"/>
              </w:rPr>
            </w:pPr>
            <w:r>
              <w:rPr>
                <w:lang w:val="en-GB"/>
              </w:rPr>
              <w:t>MINOR: TableImport.sh: when querying for existing rows, key columns of type datetime are ignored.</w:t>
            </w:r>
          </w:p>
        </w:tc>
      </w:tr>
      <w:tr w:rsidR="00F32A41" w14:paraId="4187DB85" w14:textId="77777777" w:rsidTr="00604FBC">
        <w:tc>
          <w:tcPr>
            <w:tcW w:w="421" w:type="dxa"/>
          </w:tcPr>
          <w:p w14:paraId="49A0E873" w14:textId="13FD4A32" w:rsidR="00F32A41" w:rsidRDefault="00F32A41" w:rsidP="00155171">
            <w:pPr>
              <w:pStyle w:val="BodyText"/>
              <w:rPr>
                <w:lang w:val="en-GB"/>
              </w:rPr>
            </w:pPr>
            <w:r>
              <w:rPr>
                <w:lang w:val="en-GB"/>
              </w:rPr>
              <w:t>10</w:t>
            </w:r>
          </w:p>
        </w:tc>
        <w:tc>
          <w:tcPr>
            <w:tcW w:w="1275" w:type="dxa"/>
          </w:tcPr>
          <w:p w14:paraId="3D0255AD" w14:textId="77142193" w:rsidR="00F32A41" w:rsidRDefault="00F32A41" w:rsidP="00155171">
            <w:pPr>
              <w:pStyle w:val="BodyText"/>
              <w:rPr>
                <w:lang w:val="en-GB"/>
              </w:rPr>
            </w:pPr>
            <w:r>
              <w:rPr>
                <w:lang w:val="en-GB"/>
              </w:rPr>
              <w:t>All to 0.5.2</w:t>
            </w:r>
          </w:p>
        </w:tc>
        <w:tc>
          <w:tcPr>
            <w:tcW w:w="7797" w:type="dxa"/>
          </w:tcPr>
          <w:p w14:paraId="6FF468BF" w14:textId="77777777" w:rsidR="00F32A41" w:rsidRDefault="00F32A41" w:rsidP="00285ABD">
            <w:pPr>
              <w:pStyle w:val="BodyText"/>
              <w:rPr>
                <w:lang w:val="en-GB"/>
              </w:rPr>
            </w:pPr>
            <w:r>
              <w:rPr>
                <w:lang w:val="en-GB"/>
              </w:rPr>
              <w:t>MAJOR: TableImport.sh will fail to put rows into grid with “ColumnName is null” error if –insert-new-primary-keys command line option (or corresponding property) is false or not specified (which defaults to false),</w:t>
            </w:r>
          </w:p>
          <w:p w14:paraId="1D9D95C8" w14:textId="34E1E18F" w:rsidR="00F32A41" w:rsidRDefault="00EA2483" w:rsidP="00285ABD">
            <w:pPr>
              <w:pStyle w:val="BodyText"/>
              <w:rPr>
                <w:lang w:val="en-GB"/>
              </w:rPr>
            </w:pPr>
            <w:r>
              <w:rPr>
                <w:lang w:val="en-GB"/>
              </w:rPr>
              <w:t>Fixed</w:t>
            </w:r>
            <w:r w:rsidR="00F32A41">
              <w:rPr>
                <w:lang w:val="en-GB"/>
              </w:rPr>
              <w:t xml:space="preserve"> in version 0.5.3.</w:t>
            </w:r>
          </w:p>
        </w:tc>
      </w:tr>
      <w:tr w:rsidR="00ED325D" w14:paraId="3F91272F" w14:textId="77777777" w:rsidTr="00604FBC">
        <w:tc>
          <w:tcPr>
            <w:tcW w:w="421" w:type="dxa"/>
          </w:tcPr>
          <w:p w14:paraId="69A3F19D" w14:textId="3E991C34" w:rsidR="00ED325D" w:rsidRDefault="00ED325D" w:rsidP="00155171">
            <w:pPr>
              <w:pStyle w:val="BodyText"/>
              <w:rPr>
                <w:lang w:val="en-GB"/>
              </w:rPr>
            </w:pPr>
            <w:r>
              <w:rPr>
                <w:lang w:val="en-GB"/>
              </w:rPr>
              <w:t>11</w:t>
            </w:r>
          </w:p>
        </w:tc>
        <w:tc>
          <w:tcPr>
            <w:tcW w:w="1275" w:type="dxa"/>
          </w:tcPr>
          <w:p w14:paraId="517909AC" w14:textId="12DBC079" w:rsidR="00ED325D" w:rsidRDefault="00ED325D" w:rsidP="00155171">
            <w:pPr>
              <w:pStyle w:val="BodyText"/>
              <w:rPr>
                <w:lang w:val="en-GB"/>
              </w:rPr>
            </w:pPr>
            <w:r>
              <w:rPr>
                <w:lang w:val="en-GB"/>
              </w:rPr>
              <w:t>All to 0.5.3</w:t>
            </w:r>
          </w:p>
        </w:tc>
        <w:tc>
          <w:tcPr>
            <w:tcW w:w="7797" w:type="dxa"/>
          </w:tcPr>
          <w:p w14:paraId="4DAEED85" w14:textId="75EF96C6" w:rsidR="00ED325D" w:rsidRDefault="00ED325D" w:rsidP="00285ABD">
            <w:pPr>
              <w:pStyle w:val="BodyText"/>
              <w:rPr>
                <w:lang w:val="en-GB"/>
              </w:rPr>
            </w:pPr>
            <w:r>
              <w:rPr>
                <w:lang w:val="en-GB"/>
              </w:rPr>
              <w:t>MEDIUM: TableImport.sh and TableExport.sh are not handling quote</w:t>
            </w:r>
            <w:r w:rsidR="00EA2483">
              <w:rPr>
                <w:lang w:val="en-GB"/>
              </w:rPr>
              <w:t>d</w:t>
            </w:r>
            <w:r>
              <w:rPr>
                <w:lang w:val="en-GB"/>
              </w:rPr>
              <w:t xml:space="preserve"> command line parameters correctly. The work-around is to put those parameters as properties in the config file. For example: where=transactionstatus=’SUCCESS’ order by transactiondate ASC</w:t>
            </w:r>
          </w:p>
          <w:p w14:paraId="2B74EC12" w14:textId="319D2DB7" w:rsidR="00ED325D" w:rsidRPr="00EA2483" w:rsidRDefault="00EA2483" w:rsidP="00285ABD">
            <w:pPr>
              <w:pStyle w:val="BodyText"/>
              <w:rPr>
                <w:b/>
                <w:lang w:val="en-GB"/>
              </w:rPr>
            </w:pPr>
            <w:r w:rsidRPr="00EA2483">
              <w:rPr>
                <w:b/>
                <w:lang w:val="en-GB"/>
              </w:rPr>
              <w:t>F</w:t>
            </w:r>
            <w:r w:rsidR="00ED325D" w:rsidRPr="00EA2483">
              <w:rPr>
                <w:b/>
                <w:lang w:val="en-GB"/>
              </w:rPr>
              <w:t>ixed in version 0.5.4</w:t>
            </w:r>
          </w:p>
        </w:tc>
      </w:tr>
      <w:tr w:rsidR="008B0930" w14:paraId="3276B6F3" w14:textId="77777777" w:rsidTr="00604FBC">
        <w:tc>
          <w:tcPr>
            <w:tcW w:w="421" w:type="dxa"/>
          </w:tcPr>
          <w:p w14:paraId="2B9BCFAB" w14:textId="0F554439" w:rsidR="008B0930" w:rsidRDefault="008B0930" w:rsidP="00155171">
            <w:pPr>
              <w:pStyle w:val="BodyText"/>
              <w:rPr>
                <w:lang w:val="en-GB"/>
              </w:rPr>
            </w:pPr>
            <w:r>
              <w:rPr>
                <w:lang w:val="en-GB"/>
              </w:rPr>
              <w:t>12</w:t>
            </w:r>
          </w:p>
        </w:tc>
        <w:tc>
          <w:tcPr>
            <w:tcW w:w="1275" w:type="dxa"/>
          </w:tcPr>
          <w:p w14:paraId="137A924A" w14:textId="5526FE2C" w:rsidR="008B0930" w:rsidRDefault="008B0930" w:rsidP="00155171">
            <w:pPr>
              <w:pStyle w:val="BodyText"/>
              <w:rPr>
                <w:lang w:val="en-GB"/>
              </w:rPr>
            </w:pPr>
            <w:r>
              <w:rPr>
                <w:lang w:val="en-GB"/>
              </w:rPr>
              <w:t>All</w:t>
            </w:r>
          </w:p>
        </w:tc>
        <w:tc>
          <w:tcPr>
            <w:tcW w:w="7797" w:type="dxa"/>
          </w:tcPr>
          <w:p w14:paraId="604AD914" w14:textId="27AE9CDA" w:rsidR="008B0930" w:rsidRDefault="00302205" w:rsidP="00285ABD">
            <w:pPr>
              <w:pStyle w:val="BodyText"/>
              <w:rPr>
                <w:lang w:val="en-GB"/>
              </w:rPr>
            </w:pPr>
            <w:r>
              <w:rPr>
                <w:lang w:val="en-GB"/>
              </w:rPr>
              <w:t xml:space="preserve">MEDIUM: </w:t>
            </w:r>
            <w:r w:rsidR="008B0930">
              <w:rPr>
                <w:lang w:val="en-GB"/>
              </w:rPr>
              <w:t>Some features of the tools come from customer requirements and may be removed in future releases if they are not generic enough.</w:t>
            </w:r>
          </w:p>
        </w:tc>
      </w:tr>
      <w:tr w:rsidR="00302205" w14:paraId="02624F31" w14:textId="77777777" w:rsidTr="00604FBC">
        <w:tc>
          <w:tcPr>
            <w:tcW w:w="421" w:type="dxa"/>
          </w:tcPr>
          <w:p w14:paraId="6055D3A4" w14:textId="1084CC5E" w:rsidR="00302205" w:rsidRDefault="00302205" w:rsidP="00155171">
            <w:pPr>
              <w:pStyle w:val="BodyText"/>
              <w:rPr>
                <w:lang w:val="en-GB"/>
              </w:rPr>
            </w:pPr>
            <w:r>
              <w:rPr>
                <w:lang w:val="en-GB"/>
              </w:rPr>
              <w:lastRenderedPageBreak/>
              <w:t>13</w:t>
            </w:r>
          </w:p>
        </w:tc>
        <w:tc>
          <w:tcPr>
            <w:tcW w:w="1275" w:type="dxa"/>
          </w:tcPr>
          <w:p w14:paraId="57A5213B" w14:textId="51A0E327" w:rsidR="00302205" w:rsidRDefault="00302205" w:rsidP="00155171">
            <w:pPr>
              <w:pStyle w:val="BodyText"/>
              <w:rPr>
                <w:lang w:val="en-GB"/>
              </w:rPr>
            </w:pPr>
            <w:r>
              <w:rPr>
                <w:lang w:val="en-GB"/>
              </w:rPr>
              <w:t>All</w:t>
            </w:r>
          </w:p>
        </w:tc>
        <w:tc>
          <w:tcPr>
            <w:tcW w:w="7797" w:type="dxa"/>
          </w:tcPr>
          <w:p w14:paraId="74F8A86D" w14:textId="167528E5" w:rsidR="00302205" w:rsidRDefault="00302205" w:rsidP="00285ABD">
            <w:pPr>
              <w:pStyle w:val="BodyText"/>
              <w:rPr>
                <w:lang w:val="en-GB"/>
              </w:rPr>
            </w:pPr>
            <w:r>
              <w:rPr>
                <w:lang w:val="en-GB"/>
              </w:rPr>
              <w:t>MEDIUM: Some of the command line options and corresponding properties default values are not accurate in this document (--columns default value is not *)</w:t>
            </w:r>
          </w:p>
        </w:tc>
      </w:tr>
    </w:tbl>
    <w:p w14:paraId="3EB9DE59" w14:textId="4ADAEE0B" w:rsidR="00E60DDA" w:rsidRPr="00872E20" w:rsidRDefault="00E60DDA" w:rsidP="00155171">
      <w:pPr>
        <w:pStyle w:val="BodyText"/>
        <w:rPr>
          <w:lang w:val="en-GB"/>
        </w:rPr>
      </w:pPr>
    </w:p>
    <w:p w14:paraId="1AA707D6" w14:textId="19A45536" w:rsidR="006C167C" w:rsidRPr="00872E20" w:rsidRDefault="006C167C" w:rsidP="006C167C">
      <w:pPr>
        <w:pStyle w:val="Heading1Numbered"/>
        <w:rPr>
          <w:lang w:val="en-GB"/>
        </w:rPr>
      </w:pPr>
      <w:bookmarkStart w:id="355" w:name="_Toc108162963"/>
      <w:r w:rsidRPr="00872E20">
        <w:rPr>
          <w:lang w:val="en-GB"/>
        </w:rPr>
        <w:lastRenderedPageBreak/>
        <w:t>Installation</w:t>
      </w:r>
      <w:bookmarkEnd w:id="355"/>
    </w:p>
    <w:p w14:paraId="14E45E9B" w14:textId="4388BE4D" w:rsidR="006C167C" w:rsidRPr="00872E20" w:rsidRDefault="006C167C" w:rsidP="00E56EDD">
      <w:pPr>
        <w:pStyle w:val="Heading2Numbered"/>
        <w:rPr>
          <w:lang w:val="en-GB"/>
        </w:rPr>
      </w:pPr>
      <w:bookmarkStart w:id="356" w:name="_Toc108162964"/>
      <w:r w:rsidRPr="00872E20">
        <w:rPr>
          <w:lang w:val="en-GB"/>
        </w:rPr>
        <w:t>Software Location</w:t>
      </w:r>
      <w:bookmarkEnd w:id="356"/>
    </w:p>
    <w:p w14:paraId="180E2D30" w14:textId="1F61E632" w:rsidR="006C167C" w:rsidRPr="00872E20" w:rsidRDefault="004E030F" w:rsidP="006C167C">
      <w:pPr>
        <w:pStyle w:val="BodyText"/>
        <w:rPr>
          <w:lang w:val="en-GB"/>
        </w:rPr>
      </w:pPr>
      <w:r>
        <w:rPr>
          <w:lang w:val="en-GB"/>
        </w:rPr>
        <w:t>The tools</w:t>
      </w:r>
      <w:r w:rsidR="006C167C" w:rsidRPr="00872E20">
        <w:rPr>
          <w:lang w:val="en-GB"/>
        </w:rPr>
        <w:t xml:space="preserve"> are provided in a zip file called </w:t>
      </w:r>
      <w:r w:rsidR="00EA2483">
        <w:rPr>
          <w:lang w:val="en-GB"/>
        </w:rPr>
        <w:t>astools</w:t>
      </w:r>
      <w:r>
        <w:rPr>
          <w:lang w:val="en-GB"/>
        </w:rPr>
        <w:t>-&lt;version&gt;.</w:t>
      </w:r>
      <w:r w:rsidR="00EA2483">
        <w:rPr>
          <w:lang w:val="en-GB"/>
        </w:rPr>
        <w:t>z</w:t>
      </w:r>
      <w:r w:rsidR="006C167C" w:rsidRPr="00872E20">
        <w:rPr>
          <w:lang w:val="en-GB"/>
        </w:rPr>
        <w:t>ip.</w:t>
      </w:r>
    </w:p>
    <w:p w14:paraId="30BF7A11" w14:textId="77777777" w:rsidR="00EA2483" w:rsidRDefault="00EA2483" w:rsidP="00E56EDD">
      <w:pPr>
        <w:pStyle w:val="Heading2Numbered"/>
        <w:rPr>
          <w:lang w:val="en-GB"/>
        </w:rPr>
      </w:pPr>
      <w:bookmarkStart w:id="357" w:name="_Toc108162965"/>
      <w:r>
        <w:rPr>
          <w:lang w:val="en-GB"/>
        </w:rPr>
        <w:t>Installation on Windows</w:t>
      </w:r>
      <w:bookmarkEnd w:id="357"/>
    </w:p>
    <w:p w14:paraId="3755E868" w14:textId="77777777" w:rsidR="00EA2483" w:rsidRPr="00872E20" w:rsidRDefault="00EA2483" w:rsidP="00EA2483">
      <w:pPr>
        <w:pStyle w:val="Heading3Numbered"/>
        <w:rPr>
          <w:lang w:val="en-GB"/>
        </w:rPr>
      </w:pPr>
      <w:r w:rsidRPr="00872E20">
        <w:rPr>
          <w:lang w:val="en-GB"/>
        </w:rPr>
        <w:t>Pre-Requisites</w:t>
      </w:r>
    </w:p>
    <w:p w14:paraId="75C1BFEF" w14:textId="77777777" w:rsidR="00EA2483" w:rsidRPr="00872E20" w:rsidRDefault="00EA2483" w:rsidP="00EA2483">
      <w:pPr>
        <w:pStyle w:val="BodyText"/>
        <w:numPr>
          <w:ilvl w:val="0"/>
          <w:numId w:val="11"/>
        </w:numPr>
        <w:rPr>
          <w:lang w:val="en-GB"/>
        </w:rPr>
      </w:pPr>
      <w:r w:rsidRPr="00872E20">
        <w:rPr>
          <w:lang w:val="en-GB"/>
        </w:rPr>
        <w:t xml:space="preserve">A Java runtime environment (JRE) or JDK </w:t>
      </w:r>
      <w:r>
        <w:rPr>
          <w:lang w:val="en-GB"/>
        </w:rPr>
        <w:t>(version 1.8) must be available</w:t>
      </w:r>
      <w:r w:rsidRPr="00872E20">
        <w:rPr>
          <w:lang w:val="en-GB"/>
        </w:rPr>
        <w:t>.</w:t>
      </w:r>
    </w:p>
    <w:p w14:paraId="24ED3215" w14:textId="77777777" w:rsidR="00EA2483" w:rsidRPr="00872E20" w:rsidRDefault="00EA2483" w:rsidP="00EA2483">
      <w:pPr>
        <w:pStyle w:val="BodyText"/>
        <w:numPr>
          <w:ilvl w:val="0"/>
          <w:numId w:val="11"/>
        </w:numPr>
        <w:rPr>
          <w:lang w:val="en-GB"/>
        </w:rPr>
      </w:pPr>
      <w:r w:rsidRPr="00872E20">
        <w:rPr>
          <w:lang w:val="en-GB"/>
        </w:rPr>
        <w:t xml:space="preserve">You DO NOT need to install TIBCO </w:t>
      </w:r>
      <w:r>
        <w:rPr>
          <w:lang w:val="en-GB"/>
        </w:rPr>
        <w:t>ActiveSpaces or TIBCO FTL client libraries. The too</w:t>
      </w:r>
      <w:r w:rsidRPr="00872E20">
        <w:rPr>
          <w:lang w:val="en-GB"/>
        </w:rPr>
        <w:t xml:space="preserve">ls installation </w:t>
      </w:r>
      <w:r>
        <w:rPr>
          <w:lang w:val="en-GB"/>
        </w:rPr>
        <w:t xml:space="preserve">archive </w:t>
      </w:r>
      <w:r w:rsidRPr="00872E20">
        <w:rPr>
          <w:lang w:val="en-GB"/>
        </w:rPr>
        <w:t xml:space="preserve">contains its own set of TIBCO </w:t>
      </w:r>
      <w:r>
        <w:rPr>
          <w:lang w:val="en-GB"/>
        </w:rPr>
        <w:t xml:space="preserve">ActiveSpaces and TIBCO FTL </w:t>
      </w:r>
      <w:r w:rsidRPr="00872E20">
        <w:rPr>
          <w:lang w:val="en-GB"/>
        </w:rPr>
        <w:t>client libraries.</w:t>
      </w:r>
    </w:p>
    <w:p w14:paraId="3AA705A7" w14:textId="77777777" w:rsidR="00EA2483" w:rsidRPr="00872E20" w:rsidRDefault="00EA2483" w:rsidP="00EA2483">
      <w:pPr>
        <w:pStyle w:val="Heading3Numbered"/>
        <w:rPr>
          <w:lang w:val="en-GB"/>
        </w:rPr>
      </w:pPr>
      <w:r w:rsidRPr="00872E20">
        <w:rPr>
          <w:lang w:val="en-GB"/>
        </w:rPr>
        <w:t>Installation</w:t>
      </w:r>
    </w:p>
    <w:p w14:paraId="3490B016" w14:textId="39410A06" w:rsidR="00EA2483" w:rsidRPr="00872E20" w:rsidRDefault="00EA2483" w:rsidP="00EA2483">
      <w:pPr>
        <w:pStyle w:val="BodyText"/>
        <w:numPr>
          <w:ilvl w:val="0"/>
          <w:numId w:val="10"/>
        </w:numPr>
        <w:rPr>
          <w:lang w:val="en-GB"/>
        </w:rPr>
      </w:pPr>
      <w:r w:rsidRPr="00872E20">
        <w:rPr>
          <w:lang w:val="en-GB"/>
        </w:rPr>
        <w:t xml:space="preserve">Extract the archive into </w:t>
      </w:r>
      <w:r>
        <w:rPr>
          <w:lang w:val="en-GB"/>
        </w:rPr>
        <w:t>a folder of your choice.</w:t>
      </w:r>
    </w:p>
    <w:p w14:paraId="66A1DB43" w14:textId="3CBAB578" w:rsidR="006C167C" w:rsidRPr="00872E20" w:rsidRDefault="006C167C" w:rsidP="00E56EDD">
      <w:pPr>
        <w:pStyle w:val="Heading2Numbered"/>
        <w:rPr>
          <w:lang w:val="en-GB"/>
        </w:rPr>
      </w:pPr>
      <w:bookmarkStart w:id="358" w:name="_Toc108162966"/>
      <w:r w:rsidRPr="00872E20">
        <w:rPr>
          <w:lang w:val="en-GB"/>
        </w:rPr>
        <w:t>Installation on Unix</w:t>
      </w:r>
      <w:bookmarkEnd w:id="358"/>
    </w:p>
    <w:p w14:paraId="53F47B5F" w14:textId="070B3B52" w:rsidR="006C167C" w:rsidRPr="00872E20" w:rsidRDefault="006C167C" w:rsidP="00E56EDD">
      <w:pPr>
        <w:pStyle w:val="Heading3Numbered"/>
        <w:rPr>
          <w:lang w:val="en-GB"/>
        </w:rPr>
      </w:pPr>
      <w:r w:rsidRPr="00872E20">
        <w:rPr>
          <w:lang w:val="en-GB"/>
        </w:rPr>
        <w:t>Pre-Requisites</w:t>
      </w:r>
    </w:p>
    <w:p w14:paraId="3C18CA3E" w14:textId="7FD9A5C8" w:rsidR="00E56EDD" w:rsidRPr="00872E20" w:rsidRDefault="00E56EDD" w:rsidP="00B5617D">
      <w:pPr>
        <w:pStyle w:val="BodyText"/>
        <w:numPr>
          <w:ilvl w:val="0"/>
          <w:numId w:val="11"/>
        </w:numPr>
        <w:rPr>
          <w:lang w:val="en-GB"/>
        </w:rPr>
      </w:pPr>
      <w:r w:rsidRPr="00872E20">
        <w:rPr>
          <w:lang w:val="en-GB"/>
        </w:rPr>
        <w:t xml:space="preserve">A Java runtime environment (JRE) or JDK </w:t>
      </w:r>
      <w:r w:rsidR="004E030F">
        <w:rPr>
          <w:lang w:val="en-GB"/>
        </w:rPr>
        <w:t>(version 1.8) must be available</w:t>
      </w:r>
      <w:r w:rsidRPr="00872E20">
        <w:rPr>
          <w:lang w:val="en-GB"/>
        </w:rPr>
        <w:t>.</w:t>
      </w:r>
    </w:p>
    <w:p w14:paraId="18ED0F98" w14:textId="6F6CC295" w:rsidR="00E56EDD" w:rsidRPr="00872E20" w:rsidRDefault="00E56EDD" w:rsidP="00B5617D">
      <w:pPr>
        <w:pStyle w:val="BodyText"/>
        <w:numPr>
          <w:ilvl w:val="0"/>
          <w:numId w:val="11"/>
        </w:numPr>
        <w:rPr>
          <w:lang w:val="en-GB"/>
        </w:rPr>
      </w:pPr>
      <w:r w:rsidRPr="00872E20">
        <w:rPr>
          <w:lang w:val="en-GB"/>
        </w:rPr>
        <w:t xml:space="preserve">You DO NOT need to install TIBCO </w:t>
      </w:r>
      <w:r w:rsidR="004E030F">
        <w:rPr>
          <w:lang w:val="en-GB"/>
        </w:rPr>
        <w:t>ActiveSpaces or TIBCO FTL client libraries. The too</w:t>
      </w:r>
      <w:r w:rsidRPr="00872E20">
        <w:rPr>
          <w:lang w:val="en-GB"/>
        </w:rPr>
        <w:t xml:space="preserve">ls installation </w:t>
      </w:r>
      <w:r w:rsidR="004E030F">
        <w:rPr>
          <w:lang w:val="en-GB"/>
        </w:rPr>
        <w:t xml:space="preserve">archive </w:t>
      </w:r>
      <w:r w:rsidRPr="00872E20">
        <w:rPr>
          <w:lang w:val="en-GB"/>
        </w:rPr>
        <w:t xml:space="preserve">contains its own set of TIBCO </w:t>
      </w:r>
      <w:r w:rsidR="004E030F">
        <w:rPr>
          <w:lang w:val="en-GB"/>
        </w:rPr>
        <w:t xml:space="preserve">ActiveSpaces and TIBCO FTL </w:t>
      </w:r>
      <w:r w:rsidRPr="00872E20">
        <w:rPr>
          <w:lang w:val="en-GB"/>
        </w:rPr>
        <w:t>client libraries.</w:t>
      </w:r>
    </w:p>
    <w:p w14:paraId="2674D0D4" w14:textId="2412051C" w:rsidR="006C167C" w:rsidRPr="00872E20" w:rsidRDefault="006C167C" w:rsidP="00E56EDD">
      <w:pPr>
        <w:pStyle w:val="Heading3Numbered"/>
        <w:rPr>
          <w:lang w:val="en-GB"/>
        </w:rPr>
      </w:pPr>
      <w:r w:rsidRPr="00872E20">
        <w:rPr>
          <w:lang w:val="en-GB"/>
        </w:rPr>
        <w:t>Installation</w:t>
      </w:r>
    </w:p>
    <w:p w14:paraId="6E88105C" w14:textId="1BD1ADC6" w:rsidR="006C167C" w:rsidRDefault="006C167C" w:rsidP="00B5617D">
      <w:pPr>
        <w:pStyle w:val="BodyText"/>
        <w:numPr>
          <w:ilvl w:val="0"/>
          <w:numId w:val="10"/>
        </w:numPr>
        <w:rPr>
          <w:lang w:val="en-GB"/>
        </w:rPr>
      </w:pPr>
      <w:r w:rsidRPr="00872E20">
        <w:rPr>
          <w:lang w:val="en-GB"/>
        </w:rPr>
        <w:t xml:space="preserve">Extract the archive into </w:t>
      </w:r>
      <w:r w:rsidR="00EA2483">
        <w:rPr>
          <w:lang w:val="en-GB"/>
        </w:rPr>
        <w:t>a</w:t>
      </w:r>
      <w:r w:rsidRPr="00872E20">
        <w:rPr>
          <w:lang w:val="en-GB"/>
        </w:rPr>
        <w:t xml:space="preserve"> folder </w:t>
      </w:r>
      <w:r w:rsidR="00EA2483">
        <w:rPr>
          <w:lang w:val="en-GB"/>
        </w:rPr>
        <w:t xml:space="preserve">of your choice (named </w:t>
      </w:r>
      <w:r w:rsidR="004E030F">
        <w:rPr>
          <w:lang w:val="en-GB"/>
        </w:rPr>
        <w:t>&lt;</w:t>
      </w:r>
      <w:r w:rsidR="000A7CCC">
        <w:rPr>
          <w:lang w:val="en-GB"/>
        </w:rPr>
        <w:t>install-folder</w:t>
      </w:r>
      <w:r w:rsidR="004E030F">
        <w:rPr>
          <w:lang w:val="en-GB"/>
        </w:rPr>
        <w:t>&gt;</w:t>
      </w:r>
      <w:r w:rsidR="00EA2483">
        <w:rPr>
          <w:lang w:val="en-GB"/>
        </w:rPr>
        <w:t>below</w:t>
      </w:r>
      <w:r w:rsidR="000A7CCC">
        <w:rPr>
          <w:lang w:val="en-GB"/>
        </w:rPr>
        <w:t xml:space="preserve"> and in the rest of this document</w:t>
      </w:r>
      <w:r w:rsidR="00EA2483">
        <w:rPr>
          <w:lang w:val="en-GB"/>
        </w:rPr>
        <w:t>)</w:t>
      </w:r>
      <w:r w:rsidRPr="00872E20">
        <w:rPr>
          <w:lang w:val="en-GB"/>
        </w:rPr>
        <w:t>.</w:t>
      </w:r>
    </w:p>
    <w:p w14:paraId="1C679FB4" w14:textId="4E667FC0" w:rsidR="000A7CCC" w:rsidRPr="000A7CCC" w:rsidRDefault="000A7CCC" w:rsidP="000A7CCC">
      <w:pPr>
        <w:pStyle w:val="BodyText"/>
        <w:ind w:left="360"/>
        <w:rPr>
          <w:b/>
          <w:i/>
          <w:lang w:val="en-GB"/>
        </w:rPr>
      </w:pPr>
      <w:r w:rsidRPr="000A7CCC">
        <w:rPr>
          <w:b/>
          <w:i/>
          <w:lang w:val="en-GB"/>
        </w:rPr>
        <w:t>Example:</w:t>
      </w:r>
    </w:p>
    <w:p w14:paraId="15751943" w14:textId="22A9DC5A" w:rsidR="006C167C" w:rsidRPr="00872E20" w:rsidRDefault="006C167C" w:rsidP="00E56EDD">
      <w:pPr>
        <w:pStyle w:val="Code"/>
        <w:rPr>
          <w:lang w:val="en-GB"/>
        </w:rPr>
      </w:pPr>
      <w:r w:rsidRPr="00872E20">
        <w:rPr>
          <w:lang w:val="en-GB"/>
        </w:rPr>
        <w:t>cd /</w:t>
      </w:r>
      <w:r w:rsidR="00E56EDD" w:rsidRPr="00872E20">
        <w:rPr>
          <w:lang w:val="en-GB"/>
        </w:rPr>
        <w:t>opt</w:t>
      </w:r>
      <w:r w:rsidRPr="00872E20">
        <w:rPr>
          <w:lang w:val="en-GB"/>
        </w:rPr>
        <w:t>/tibco</w:t>
      </w:r>
    </w:p>
    <w:p w14:paraId="4856D31D" w14:textId="19A0343C" w:rsidR="006C167C" w:rsidRPr="00872E20" w:rsidRDefault="006C167C" w:rsidP="00E56EDD">
      <w:pPr>
        <w:pStyle w:val="Code"/>
        <w:rPr>
          <w:lang w:val="en-GB"/>
        </w:rPr>
      </w:pPr>
      <w:r w:rsidRPr="00872E20">
        <w:rPr>
          <w:lang w:val="en-GB"/>
        </w:rPr>
        <w:t>mkdir t</w:t>
      </w:r>
      <w:r w:rsidR="00E56EDD" w:rsidRPr="00872E20">
        <w:rPr>
          <w:lang w:val="en-GB"/>
        </w:rPr>
        <w:t>ools</w:t>
      </w:r>
    </w:p>
    <w:p w14:paraId="45EDED15" w14:textId="600E9AB0" w:rsidR="006C167C" w:rsidRPr="00872E20" w:rsidRDefault="00E56EDD" w:rsidP="00E56EDD">
      <w:pPr>
        <w:pStyle w:val="Code"/>
        <w:rPr>
          <w:lang w:val="en-GB"/>
        </w:rPr>
      </w:pPr>
      <w:r w:rsidRPr="00872E20">
        <w:rPr>
          <w:lang w:val="en-GB"/>
        </w:rPr>
        <w:t>cd tools</w:t>
      </w:r>
    </w:p>
    <w:p w14:paraId="53AD0789" w14:textId="74FCAD4A" w:rsidR="006C167C" w:rsidRPr="00872E20" w:rsidRDefault="00EA2483" w:rsidP="00E56EDD">
      <w:pPr>
        <w:pStyle w:val="Code"/>
        <w:rPr>
          <w:lang w:val="en-GB"/>
        </w:rPr>
      </w:pPr>
      <w:r>
        <w:rPr>
          <w:lang w:val="en-GB"/>
        </w:rPr>
        <w:t>unzip</w:t>
      </w:r>
      <w:r w:rsidR="004E030F">
        <w:rPr>
          <w:lang w:val="en-GB"/>
        </w:rPr>
        <w:t xml:space="preserve"> </w:t>
      </w:r>
      <w:r>
        <w:rPr>
          <w:lang w:val="en-GB"/>
        </w:rPr>
        <w:t>astools</w:t>
      </w:r>
      <w:r w:rsidR="004E030F">
        <w:rPr>
          <w:lang w:val="en-GB"/>
        </w:rPr>
        <w:t>-</w:t>
      </w:r>
      <w:r>
        <w:rPr>
          <w:lang w:val="en-GB"/>
        </w:rPr>
        <w:t>0.7.</w:t>
      </w:r>
      <w:r w:rsidR="00F644B3">
        <w:rPr>
          <w:lang w:val="en-GB"/>
        </w:rPr>
        <w:t>1</w:t>
      </w:r>
      <w:r w:rsidR="006C167C" w:rsidRPr="00872E20">
        <w:rPr>
          <w:lang w:val="en-GB"/>
        </w:rPr>
        <w:t>.</w:t>
      </w:r>
      <w:r>
        <w:rPr>
          <w:lang w:val="en-GB"/>
        </w:rPr>
        <w:t>zip</w:t>
      </w:r>
    </w:p>
    <w:p w14:paraId="3006E27F" w14:textId="77777777" w:rsidR="006C167C" w:rsidRPr="00872E20" w:rsidRDefault="006C167C" w:rsidP="006C167C">
      <w:pPr>
        <w:pStyle w:val="BodyText"/>
        <w:rPr>
          <w:lang w:val="en-GB"/>
        </w:rPr>
      </w:pPr>
    </w:p>
    <w:p w14:paraId="132BDFCE" w14:textId="1E6B381D" w:rsidR="006C167C" w:rsidRPr="00872E20" w:rsidRDefault="00EA2483" w:rsidP="00B5617D">
      <w:pPr>
        <w:pStyle w:val="BodyText"/>
        <w:numPr>
          <w:ilvl w:val="0"/>
          <w:numId w:val="10"/>
        </w:numPr>
        <w:rPr>
          <w:lang w:val="en-GB"/>
        </w:rPr>
      </w:pPr>
      <w:r>
        <w:rPr>
          <w:lang w:val="en-GB"/>
        </w:rPr>
        <w:t>Execute the following commands to complete the installation (that will unzip some of the provided client libraries for TIBCO ActiveSpaces and FTL for Linux):</w:t>
      </w:r>
    </w:p>
    <w:p w14:paraId="4F646DF8" w14:textId="7AA16333" w:rsidR="00EA2483" w:rsidRDefault="00EA2483" w:rsidP="00E56EDD">
      <w:pPr>
        <w:pStyle w:val="Code"/>
        <w:rPr>
          <w:lang w:val="en-GB"/>
        </w:rPr>
      </w:pPr>
      <w:r>
        <w:rPr>
          <w:lang w:val="en-GB"/>
        </w:rPr>
        <w:t xml:space="preserve">cd </w:t>
      </w:r>
      <w:r w:rsidR="000A7CCC">
        <w:rPr>
          <w:lang w:val="en-GB"/>
        </w:rPr>
        <w:t>&lt;install-folder&gt;</w:t>
      </w:r>
      <w:r>
        <w:rPr>
          <w:lang w:val="en-GB"/>
        </w:rPr>
        <w:t>/bin</w:t>
      </w:r>
    </w:p>
    <w:p w14:paraId="467F6F46" w14:textId="2817C8B1" w:rsidR="006C167C" w:rsidRPr="00872E20" w:rsidRDefault="00EA2483" w:rsidP="00E56EDD">
      <w:pPr>
        <w:pStyle w:val="Code"/>
        <w:rPr>
          <w:lang w:val="en-GB"/>
        </w:rPr>
      </w:pPr>
      <w:r>
        <w:rPr>
          <w:lang w:val="en-GB"/>
        </w:rPr>
        <w:t>sh ./install.sh</w:t>
      </w:r>
    </w:p>
    <w:p w14:paraId="6FD9B26A" w14:textId="0742C634" w:rsidR="006C167C" w:rsidRPr="00872E20" w:rsidRDefault="006C167C" w:rsidP="006C167C">
      <w:pPr>
        <w:pStyle w:val="Heading1Numbered"/>
        <w:rPr>
          <w:lang w:val="en-GB"/>
        </w:rPr>
      </w:pPr>
      <w:bookmarkStart w:id="359" w:name="_Toc108162967"/>
      <w:r w:rsidRPr="00872E20">
        <w:rPr>
          <w:lang w:val="en-GB"/>
        </w:rPr>
        <w:lastRenderedPageBreak/>
        <w:t xml:space="preserve">Common </w:t>
      </w:r>
      <w:r w:rsidR="00872E20">
        <w:rPr>
          <w:lang w:val="en-GB"/>
        </w:rPr>
        <w:t>Options</w:t>
      </w:r>
      <w:bookmarkEnd w:id="359"/>
    </w:p>
    <w:p w14:paraId="0D9E8F1C" w14:textId="580DED74" w:rsidR="006C167C" w:rsidRPr="00872E20" w:rsidRDefault="004E030F" w:rsidP="006C167C">
      <w:pPr>
        <w:pStyle w:val="BodyText"/>
        <w:rPr>
          <w:lang w:val="en-GB"/>
        </w:rPr>
      </w:pPr>
      <w:r>
        <w:rPr>
          <w:lang w:val="en-GB"/>
        </w:rPr>
        <w:t xml:space="preserve">The tools </w:t>
      </w:r>
      <w:r w:rsidR="00872E20">
        <w:rPr>
          <w:lang w:val="en-GB"/>
        </w:rPr>
        <w:t>are a set</w:t>
      </w:r>
      <w:r w:rsidR="006C167C" w:rsidRPr="00872E20">
        <w:rPr>
          <w:lang w:val="en-GB"/>
        </w:rPr>
        <w:t xml:space="preserve"> of command line</w:t>
      </w:r>
      <w:r w:rsidR="00B33A4E">
        <w:rPr>
          <w:lang w:val="en-GB"/>
        </w:rPr>
        <w:t>/shell</w:t>
      </w:r>
      <w:r w:rsidR="006C167C" w:rsidRPr="00872E20">
        <w:rPr>
          <w:lang w:val="en-GB"/>
        </w:rPr>
        <w:t xml:space="preserve"> scripts for </w:t>
      </w:r>
      <w:r w:rsidR="00EA2483">
        <w:rPr>
          <w:lang w:val="en-GB"/>
        </w:rPr>
        <w:t>Windows and Linux</w:t>
      </w:r>
      <w:r w:rsidR="006C167C" w:rsidRPr="00872E20">
        <w:rPr>
          <w:lang w:val="en-GB"/>
        </w:rPr>
        <w:t xml:space="preserve"> </w:t>
      </w:r>
    </w:p>
    <w:p w14:paraId="67CD8224" w14:textId="7F6DD0C2" w:rsidR="006C167C" w:rsidRPr="00872E20" w:rsidRDefault="006C167C" w:rsidP="006C167C">
      <w:pPr>
        <w:pStyle w:val="BodyText"/>
        <w:rPr>
          <w:lang w:val="en-GB"/>
        </w:rPr>
      </w:pPr>
      <w:r w:rsidRPr="00872E20">
        <w:rPr>
          <w:lang w:val="en-GB"/>
        </w:rPr>
        <w:t xml:space="preserve">This chapter describes the command line </w:t>
      </w:r>
      <w:r w:rsidR="00872E20">
        <w:rPr>
          <w:lang w:val="en-GB"/>
        </w:rPr>
        <w:t>options which are</w:t>
      </w:r>
      <w:r w:rsidRPr="00872E20">
        <w:rPr>
          <w:lang w:val="en-GB"/>
        </w:rPr>
        <w:t xml:space="preserve"> common to all scripts.</w:t>
      </w:r>
    </w:p>
    <w:p w14:paraId="7F50D635" w14:textId="3B9C588A" w:rsidR="00BB55C0" w:rsidRDefault="00BB55C0" w:rsidP="006C167C">
      <w:pPr>
        <w:pStyle w:val="Heading2Numbered"/>
        <w:rPr>
          <w:lang w:val="en-GB"/>
        </w:rPr>
      </w:pPr>
      <w:bookmarkStart w:id="360" w:name="_Ref40800189"/>
      <w:bookmarkStart w:id="361" w:name="_Toc108162968"/>
      <w:r>
        <w:rPr>
          <w:lang w:val="en-GB"/>
        </w:rPr>
        <w:t>&lt;config-file-options&gt;</w:t>
      </w:r>
      <w:bookmarkEnd w:id="360"/>
      <w:bookmarkEnd w:id="361"/>
    </w:p>
    <w:p w14:paraId="223E2EA6" w14:textId="521E6831" w:rsidR="00BB55C0" w:rsidRDefault="00BB55C0" w:rsidP="00BB55C0">
      <w:pPr>
        <w:pStyle w:val="BodyText"/>
        <w:rPr>
          <w:lang w:val="en-GB"/>
        </w:rPr>
      </w:pPr>
      <w:r>
        <w:rPr>
          <w:lang w:val="en-GB"/>
        </w:rPr>
        <w:t>All the command line options of all scripts are overwriting the values or properties that can be defined in a configuration file. The following command line parameters ca</w:t>
      </w:r>
      <w:r w:rsidR="00BF25E4">
        <w:rPr>
          <w:lang w:val="en-GB"/>
        </w:rPr>
        <w:t xml:space="preserve">n be provided to specify where </w:t>
      </w:r>
      <w:r>
        <w:rPr>
          <w:lang w:val="en-GB"/>
        </w:rPr>
        <w:t>the configuration file</w:t>
      </w:r>
      <w:r w:rsidR="00BF25E4">
        <w:rPr>
          <w:lang w:val="en-GB"/>
        </w:rPr>
        <w:t xml:space="preserve"> is</w:t>
      </w:r>
      <w:r>
        <w:rPr>
          <w:lang w:val="en-GB"/>
        </w:rPr>
        <w:t>:</w:t>
      </w:r>
    </w:p>
    <w:p w14:paraId="77FD733B" w14:textId="77777777" w:rsidR="00BB55C0" w:rsidRDefault="00BB55C0" w:rsidP="00BF25E4">
      <w:pPr>
        <w:pStyle w:val="Code"/>
        <w:ind w:left="0"/>
        <w:rPr>
          <w:lang w:val="en-GB"/>
        </w:rPr>
      </w:pPr>
      <w:r>
        <w:rPr>
          <w:lang w:val="en-GB"/>
        </w:rPr>
        <w:t>[--config &lt;config-file&gt;]</w:t>
      </w:r>
    </w:p>
    <w:p w14:paraId="67D6A27E" w14:textId="77777777" w:rsidR="00BB55C0" w:rsidRPr="00872E20" w:rsidRDefault="00BB55C0" w:rsidP="00BB55C0">
      <w:pPr>
        <w:pStyle w:val="BodyText"/>
        <w:rPr>
          <w:lang w:val="en-GB"/>
        </w:rPr>
      </w:pPr>
    </w:p>
    <w:p w14:paraId="15E1E2FC" w14:textId="77777777" w:rsidR="002D55B1" w:rsidRPr="00872E20" w:rsidRDefault="002D55B1" w:rsidP="002D55B1">
      <w:pPr>
        <w:pStyle w:val="BodyText"/>
        <w:rPr>
          <w:lang w:val="en-GB"/>
        </w:rPr>
      </w:pPr>
      <w:r>
        <w:rPr>
          <w:lang w:val="en-GB"/>
        </w:rPr>
        <w:t>Options</w:t>
      </w:r>
      <w:r w:rsidRPr="00872E20">
        <w:rPr>
          <w:lang w:val="en-GB"/>
        </w:rPr>
        <w:t xml:space="preserve"> can be provided in any order.</w:t>
      </w:r>
      <w:r>
        <w:rPr>
          <w:lang w:val="en-GB"/>
        </w:rPr>
        <w:t xml:space="preserve"> Options inside [ ] are optional.</w:t>
      </w:r>
    </w:p>
    <w:p w14:paraId="08108840" w14:textId="77777777" w:rsidR="00BB55C0" w:rsidRPr="00872E20" w:rsidRDefault="00BB55C0" w:rsidP="00BB55C0">
      <w:pPr>
        <w:pStyle w:val="BodyText"/>
        <w:rPr>
          <w:lang w:val="en-GB"/>
        </w:rPr>
      </w:pPr>
      <w:r>
        <w:rPr>
          <w:lang w:val="en-GB"/>
        </w:rPr>
        <w:t>Options</w:t>
      </w:r>
      <w:r w:rsidRPr="00872E20">
        <w:rPr>
          <w:lang w:val="en-GB"/>
        </w:rPr>
        <w:t xml:space="preserve"> are </w:t>
      </w:r>
      <w:r>
        <w:rPr>
          <w:lang w:val="en-GB"/>
        </w:rPr>
        <w:t>listed in this table</w:t>
      </w:r>
      <w:r w:rsidRPr="00872E20">
        <w:rPr>
          <w:lang w:val="en-GB"/>
        </w:rPr>
        <w:t>:</w:t>
      </w:r>
    </w:p>
    <w:p w14:paraId="7D47C561" w14:textId="2458B433" w:rsidR="00BB55C0" w:rsidRPr="00872E20" w:rsidRDefault="00BB55C0" w:rsidP="00BB55C0">
      <w:pPr>
        <w:pStyle w:val="Caption"/>
        <w:rPr>
          <w:lang w:val="en-GB"/>
        </w:rPr>
      </w:pPr>
      <w:bookmarkStart w:id="362" w:name="_Toc108163002"/>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2</w:t>
      </w:r>
      <w:r w:rsidRPr="00872E20">
        <w:rPr>
          <w:lang w:val="en-GB"/>
        </w:rPr>
        <w:fldChar w:fldCharType="end"/>
      </w:r>
      <w:r w:rsidRPr="00872E20">
        <w:rPr>
          <w:lang w:val="en-GB"/>
        </w:rPr>
        <w:t>: &lt;</w:t>
      </w:r>
      <w:r>
        <w:rPr>
          <w:lang w:val="en-GB"/>
        </w:rPr>
        <w:t>config-file</w:t>
      </w:r>
      <w:r w:rsidRPr="00872E20">
        <w:rPr>
          <w:lang w:val="en-GB"/>
        </w:rPr>
        <w:t>-options&gt;</w:t>
      </w:r>
      <w:bookmarkEnd w:id="362"/>
    </w:p>
    <w:tbl>
      <w:tblPr>
        <w:tblStyle w:val="TableGrid"/>
        <w:tblW w:w="9753" w:type="dxa"/>
        <w:tblLook w:val="04A0" w:firstRow="1" w:lastRow="0" w:firstColumn="1" w:lastColumn="0" w:noHBand="0" w:noVBand="1"/>
      </w:tblPr>
      <w:tblGrid>
        <w:gridCol w:w="1683"/>
        <w:gridCol w:w="4662"/>
        <w:gridCol w:w="3408"/>
      </w:tblGrid>
      <w:tr w:rsidR="00BB55C0" w:rsidRPr="00872E20" w14:paraId="45BDF352" w14:textId="77777777" w:rsidTr="008A314E">
        <w:trPr>
          <w:tblHeader/>
        </w:trPr>
        <w:tc>
          <w:tcPr>
            <w:tcW w:w="1687" w:type="dxa"/>
            <w:shd w:val="clear" w:color="auto" w:fill="D9D9D9" w:themeFill="background1" w:themeFillShade="D9"/>
          </w:tcPr>
          <w:p w14:paraId="456C1B0A" w14:textId="77777777" w:rsidR="00BB55C0" w:rsidRPr="00872E20" w:rsidRDefault="00BB55C0" w:rsidP="008A314E">
            <w:pPr>
              <w:pStyle w:val="TableHeader"/>
              <w:rPr>
                <w:lang w:val="en-GB"/>
              </w:rPr>
            </w:pPr>
            <w:r w:rsidRPr="00872E20">
              <w:rPr>
                <w:lang w:val="en-GB"/>
              </w:rPr>
              <w:t>Parameter</w:t>
            </w:r>
          </w:p>
        </w:tc>
        <w:tc>
          <w:tcPr>
            <w:tcW w:w="4688" w:type="dxa"/>
            <w:shd w:val="clear" w:color="auto" w:fill="D9D9D9" w:themeFill="background1" w:themeFillShade="D9"/>
          </w:tcPr>
          <w:p w14:paraId="5F5631C3" w14:textId="77777777" w:rsidR="00BB55C0" w:rsidRPr="00872E20" w:rsidRDefault="00BB55C0" w:rsidP="008A314E">
            <w:pPr>
              <w:pStyle w:val="TableHeader"/>
              <w:rPr>
                <w:lang w:val="en-GB"/>
              </w:rPr>
            </w:pPr>
            <w:r w:rsidRPr="00872E20">
              <w:rPr>
                <w:lang w:val="en-GB"/>
              </w:rPr>
              <w:t>Description</w:t>
            </w:r>
          </w:p>
        </w:tc>
        <w:tc>
          <w:tcPr>
            <w:tcW w:w="3378" w:type="dxa"/>
            <w:shd w:val="clear" w:color="auto" w:fill="D9D9D9" w:themeFill="background1" w:themeFillShade="D9"/>
          </w:tcPr>
          <w:p w14:paraId="08BFEB99" w14:textId="77777777" w:rsidR="00BB55C0" w:rsidRPr="00872E20" w:rsidRDefault="00BB55C0" w:rsidP="008A314E">
            <w:pPr>
              <w:pStyle w:val="TableHeader"/>
              <w:rPr>
                <w:lang w:val="en-GB"/>
              </w:rPr>
            </w:pPr>
            <w:r w:rsidRPr="00872E20">
              <w:rPr>
                <w:lang w:val="en-GB"/>
              </w:rPr>
              <w:t>Examples</w:t>
            </w:r>
          </w:p>
        </w:tc>
      </w:tr>
      <w:tr w:rsidR="00BB55C0" w:rsidRPr="00872E20" w14:paraId="0D095F5E" w14:textId="77777777" w:rsidTr="008A314E">
        <w:tc>
          <w:tcPr>
            <w:tcW w:w="1687" w:type="dxa"/>
          </w:tcPr>
          <w:p w14:paraId="232C671C" w14:textId="0197F342" w:rsidR="00BB55C0" w:rsidRPr="00872E20" w:rsidRDefault="00BB55C0" w:rsidP="00BB55C0">
            <w:pPr>
              <w:pStyle w:val="BodyText"/>
              <w:rPr>
                <w:lang w:val="en-GB"/>
              </w:rPr>
            </w:pPr>
            <w:r>
              <w:rPr>
                <w:lang w:val="en-GB"/>
              </w:rPr>
              <w:t>--config &lt;config-file&gt;</w:t>
            </w:r>
          </w:p>
        </w:tc>
        <w:tc>
          <w:tcPr>
            <w:tcW w:w="4688" w:type="dxa"/>
          </w:tcPr>
          <w:p w14:paraId="797C5A3C" w14:textId="1FA0F893" w:rsidR="00BB55C0" w:rsidRPr="00872E20" w:rsidRDefault="00BB55C0" w:rsidP="00BB55C0">
            <w:pPr>
              <w:pStyle w:val="TableText"/>
              <w:rPr>
                <w:lang w:val="en-GB"/>
              </w:rPr>
            </w:pPr>
            <w:r>
              <w:rPr>
                <w:lang w:val="en-GB"/>
              </w:rPr>
              <w:t>The location and name of a configuration file to use for some or all of the property to use.</w:t>
            </w:r>
          </w:p>
        </w:tc>
        <w:tc>
          <w:tcPr>
            <w:tcW w:w="3378" w:type="dxa"/>
          </w:tcPr>
          <w:p w14:paraId="329EB16D" w14:textId="76D146CD" w:rsidR="00BB55C0" w:rsidRPr="00872E20" w:rsidRDefault="00BB55C0" w:rsidP="00EA2483">
            <w:pPr>
              <w:pStyle w:val="TableText"/>
              <w:rPr>
                <w:lang w:val="en-GB"/>
              </w:rPr>
            </w:pPr>
            <w:r>
              <w:rPr>
                <w:lang w:val="en-GB"/>
              </w:rPr>
              <w:t>--config /opt/tibco/</w:t>
            </w:r>
            <w:r w:rsidR="00EA2483">
              <w:rPr>
                <w:lang w:val="en-GB"/>
              </w:rPr>
              <w:t>astools</w:t>
            </w:r>
            <w:r>
              <w:rPr>
                <w:lang w:val="en-GB"/>
              </w:rPr>
              <w:t>/</w:t>
            </w:r>
            <w:r w:rsidR="00EA2483">
              <w:rPr>
                <w:lang w:val="en-GB"/>
              </w:rPr>
              <w:t>config</w:t>
            </w:r>
            <w:r>
              <w:rPr>
                <w:lang w:val="en-GB"/>
              </w:rPr>
              <w:t>/TableExport.cfg</w:t>
            </w:r>
          </w:p>
        </w:tc>
      </w:tr>
    </w:tbl>
    <w:p w14:paraId="23CF885D" w14:textId="77777777" w:rsidR="00BB55C0" w:rsidRPr="00BB55C0" w:rsidRDefault="00BB55C0" w:rsidP="00BB55C0">
      <w:pPr>
        <w:pStyle w:val="BodyText"/>
        <w:rPr>
          <w:lang w:val="en-GB"/>
        </w:rPr>
      </w:pPr>
    </w:p>
    <w:p w14:paraId="6F11BC7C" w14:textId="77777777" w:rsidR="00FE0505" w:rsidRDefault="00FE0505">
      <w:pPr>
        <w:rPr>
          <w:rFonts w:ascii="Arial" w:hAnsi="Arial" w:cs="Arial"/>
          <w:b/>
          <w:bCs/>
          <w:color w:val="000000"/>
          <w:szCs w:val="28"/>
          <w:lang w:val="en-GB"/>
        </w:rPr>
      </w:pPr>
      <w:bookmarkStart w:id="363" w:name="_Ref40800169"/>
      <w:r>
        <w:rPr>
          <w:lang w:val="en-GB"/>
        </w:rPr>
        <w:br w:type="page"/>
      </w:r>
    </w:p>
    <w:p w14:paraId="52069B89" w14:textId="6C6162A1" w:rsidR="006C167C" w:rsidRPr="00872E20" w:rsidRDefault="006C167C" w:rsidP="006C167C">
      <w:pPr>
        <w:pStyle w:val="Heading2Numbered"/>
        <w:rPr>
          <w:lang w:val="en-GB"/>
        </w:rPr>
      </w:pPr>
      <w:bookmarkStart w:id="364" w:name="_Toc108162969"/>
      <w:r w:rsidRPr="00872E20">
        <w:rPr>
          <w:lang w:val="en-GB"/>
        </w:rPr>
        <w:lastRenderedPageBreak/>
        <w:t>&lt;</w:t>
      </w:r>
      <w:r w:rsidR="00BB55C0">
        <w:rPr>
          <w:lang w:val="en-GB"/>
        </w:rPr>
        <w:t>datagrid</w:t>
      </w:r>
      <w:r w:rsidRPr="00872E20">
        <w:rPr>
          <w:lang w:val="en-GB"/>
        </w:rPr>
        <w:t>-options&gt;</w:t>
      </w:r>
      <w:bookmarkEnd w:id="363"/>
      <w:bookmarkEnd w:id="364"/>
    </w:p>
    <w:p w14:paraId="6289A54B" w14:textId="020C7DD3" w:rsidR="006C167C" w:rsidRPr="00872E20" w:rsidRDefault="006C167C" w:rsidP="006C167C">
      <w:pPr>
        <w:pStyle w:val="BodyText"/>
        <w:rPr>
          <w:lang w:val="en-GB"/>
        </w:rPr>
      </w:pPr>
      <w:r w:rsidRPr="00872E20">
        <w:rPr>
          <w:lang w:val="en-GB"/>
        </w:rPr>
        <w:t xml:space="preserve">The following command line parameters must be provided for the script to connect to one </w:t>
      </w:r>
      <w:r w:rsidR="00BB55C0">
        <w:rPr>
          <w:lang w:val="en-GB"/>
        </w:rPr>
        <w:t>TIBCO ActiveSpaces datagrid</w:t>
      </w:r>
      <w:r w:rsidRPr="00872E20">
        <w:rPr>
          <w:lang w:val="en-GB"/>
        </w:rPr>
        <w:t>:</w:t>
      </w:r>
    </w:p>
    <w:p w14:paraId="70B39402" w14:textId="11FBB382" w:rsidR="002D55B1" w:rsidRPr="002D55B1" w:rsidRDefault="002D55B1" w:rsidP="00BF25E4">
      <w:pPr>
        <w:pStyle w:val="Code"/>
        <w:ind w:left="0"/>
        <w:rPr>
          <w:lang w:val="en-GB"/>
        </w:rPr>
      </w:pPr>
      <w:r>
        <w:rPr>
          <w:lang w:val="en-GB"/>
        </w:rPr>
        <w:t>[</w:t>
      </w:r>
      <w:r w:rsidRPr="002D55B1">
        <w:rPr>
          <w:lang w:val="en-GB"/>
        </w:rPr>
        <w:t>--realm &lt;url&gt;</w:t>
      </w:r>
      <w:r>
        <w:rPr>
          <w:lang w:val="en-GB"/>
        </w:rPr>
        <w:t>]</w:t>
      </w:r>
    </w:p>
    <w:p w14:paraId="34420B63" w14:textId="0FA133A1" w:rsidR="002D55B1" w:rsidRPr="002D55B1" w:rsidRDefault="002D55B1" w:rsidP="00BF25E4">
      <w:pPr>
        <w:pStyle w:val="Code"/>
        <w:ind w:left="0"/>
        <w:rPr>
          <w:lang w:val="en-GB"/>
        </w:rPr>
      </w:pPr>
      <w:r>
        <w:rPr>
          <w:lang w:val="en-GB"/>
        </w:rPr>
        <w:t>[</w:t>
      </w:r>
      <w:r w:rsidRPr="002D55B1">
        <w:rPr>
          <w:lang w:val="en-GB"/>
        </w:rPr>
        <w:t>--grid &lt;name&gt;</w:t>
      </w:r>
      <w:r>
        <w:rPr>
          <w:lang w:val="en-GB"/>
        </w:rPr>
        <w:t>]</w:t>
      </w:r>
    </w:p>
    <w:p w14:paraId="75E7548F" w14:textId="77777777" w:rsidR="00BF25E4" w:rsidRDefault="002D55B1" w:rsidP="00BF25E4">
      <w:pPr>
        <w:pStyle w:val="Code"/>
        <w:ind w:left="0"/>
        <w:rPr>
          <w:lang w:val="en-GB"/>
        </w:rPr>
      </w:pPr>
      <w:r>
        <w:rPr>
          <w:lang w:val="en-GB"/>
        </w:rPr>
        <w:t>[</w:t>
      </w:r>
      <w:r w:rsidRPr="002D55B1">
        <w:rPr>
          <w:lang w:val="en-GB"/>
        </w:rPr>
        <w:t>--user &lt;username&gt;</w:t>
      </w:r>
      <w:r>
        <w:rPr>
          <w:lang w:val="en-GB"/>
        </w:rPr>
        <w:t>]</w:t>
      </w:r>
    </w:p>
    <w:p w14:paraId="5CA1F1E6" w14:textId="46A3D5FA" w:rsidR="002D55B1" w:rsidRDefault="002D55B1" w:rsidP="00BF25E4">
      <w:pPr>
        <w:pStyle w:val="Code"/>
        <w:ind w:left="0"/>
        <w:rPr>
          <w:lang w:val="en-GB"/>
        </w:rPr>
      </w:pPr>
      <w:r>
        <w:rPr>
          <w:lang w:val="en-GB"/>
        </w:rPr>
        <w:t>[</w:t>
      </w:r>
      <w:r w:rsidRPr="002D55B1">
        <w:rPr>
          <w:lang w:val="en-GB"/>
        </w:rPr>
        <w:t>--password &lt;password&gt;</w:t>
      </w:r>
      <w:r>
        <w:rPr>
          <w:lang w:val="en-GB"/>
        </w:rPr>
        <w:t>]</w:t>
      </w:r>
    </w:p>
    <w:p w14:paraId="25C03D4A" w14:textId="77777777" w:rsidR="00C6528D" w:rsidRDefault="00C6528D" w:rsidP="00BF25E4">
      <w:pPr>
        <w:pStyle w:val="Code"/>
        <w:ind w:left="0"/>
        <w:rPr>
          <w:lang w:val="en-GB"/>
        </w:rPr>
      </w:pPr>
    </w:p>
    <w:p w14:paraId="5AFBFF92" w14:textId="1D7E5ABC" w:rsidR="00C6528D" w:rsidRPr="00C6528D" w:rsidRDefault="00C6528D" w:rsidP="00BF25E4">
      <w:pPr>
        <w:pStyle w:val="Code"/>
        <w:ind w:left="0"/>
      </w:pPr>
      <w:r>
        <w:t>[</w:t>
      </w:r>
      <w:r w:rsidRPr="00C6528D">
        <w:t>--dg-log-level tibdg:off|tibdg:severe|tibdg:warn|tibdg:info|tibdg:verbose|tibdg:debug|tibdgapi:debug3</w:t>
      </w:r>
      <w:r>
        <w:t>]</w:t>
      </w:r>
    </w:p>
    <w:p w14:paraId="71D9C99C" w14:textId="77777777" w:rsidR="006C167C" w:rsidRPr="00872E20" w:rsidRDefault="006C167C" w:rsidP="006C167C">
      <w:pPr>
        <w:pStyle w:val="BodyText"/>
        <w:rPr>
          <w:lang w:val="en-GB"/>
        </w:rPr>
      </w:pPr>
    </w:p>
    <w:p w14:paraId="4B1859E3" w14:textId="01329246" w:rsidR="006C167C" w:rsidRPr="00872E20" w:rsidRDefault="00872E20" w:rsidP="006C167C">
      <w:pPr>
        <w:pStyle w:val="BodyText"/>
        <w:rPr>
          <w:lang w:val="en-GB"/>
        </w:rPr>
      </w:pPr>
      <w:r>
        <w:rPr>
          <w:lang w:val="en-GB"/>
        </w:rPr>
        <w:t>Options</w:t>
      </w:r>
      <w:r w:rsidR="006C167C" w:rsidRPr="00872E20">
        <w:rPr>
          <w:lang w:val="en-GB"/>
        </w:rPr>
        <w:t xml:space="preserve"> can be provided in any order.</w:t>
      </w:r>
      <w:r w:rsidR="002D55B1">
        <w:rPr>
          <w:lang w:val="en-GB"/>
        </w:rPr>
        <w:t xml:space="preserve"> Options inside [ ] are optional.</w:t>
      </w:r>
    </w:p>
    <w:p w14:paraId="45539B1D" w14:textId="34468CB3"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28917EF0" w14:textId="60F22FAA" w:rsidR="006C167C" w:rsidRPr="00872E20" w:rsidRDefault="006C167C" w:rsidP="006C167C">
      <w:pPr>
        <w:pStyle w:val="Caption"/>
        <w:rPr>
          <w:lang w:val="en-GB"/>
        </w:rPr>
      </w:pPr>
      <w:bookmarkStart w:id="365" w:name="_Toc108163003"/>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3</w:t>
      </w:r>
      <w:r w:rsidRPr="00872E20">
        <w:rPr>
          <w:lang w:val="en-GB"/>
        </w:rPr>
        <w:fldChar w:fldCharType="end"/>
      </w:r>
      <w:r w:rsidRPr="00872E20">
        <w:rPr>
          <w:lang w:val="en-GB"/>
        </w:rPr>
        <w:t>: &lt;</w:t>
      </w:r>
      <w:r w:rsidR="00BB55C0">
        <w:rPr>
          <w:lang w:val="en-GB"/>
        </w:rPr>
        <w:t>datagrid</w:t>
      </w:r>
      <w:r w:rsidRPr="00872E20">
        <w:rPr>
          <w:lang w:val="en-GB"/>
        </w:rPr>
        <w:t>-options&gt;</w:t>
      </w:r>
      <w:bookmarkEnd w:id="365"/>
    </w:p>
    <w:tbl>
      <w:tblPr>
        <w:tblStyle w:val="TableGrid"/>
        <w:tblW w:w="9753" w:type="dxa"/>
        <w:tblLook w:val="04A0" w:firstRow="1" w:lastRow="0" w:firstColumn="1" w:lastColumn="0" w:noHBand="0" w:noVBand="1"/>
      </w:tblPr>
      <w:tblGrid>
        <w:gridCol w:w="1663"/>
        <w:gridCol w:w="4574"/>
        <w:gridCol w:w="3516"/>
      </w:tblGrid>
      <w:tr w:rsidR="006C167C" w:rsidRPr="00872E20" w14:paraId="2527E936" w14:textId="77777777" w:rsidTr="0097332A">
        <w:trPr>
          <w:tblHeader/>
        </w:trPr>
        <w:tc>
          <w:tcPr>
            <w:tcW w:w="1663" w:type="dxa"/>
            <w:shd w:val="clear" w:color="auto" w:fill="D9D9D9" w:themeFill="background1" w:themeFillShade="D9"/>
          </w:tcPr>
          <w:p w14:paraId="70BF8C16" w14:textId="77777777" w:rsidR="006C167C" w:rsidRPr="00872E20" w:rsidRDefault="006C167C" w:rsidP="00C806F9">
            <w:pPr>
              <w:pStyle w:val="TableHeader"/>
              <w:rPr>
                <w:lang w:val="en-GB"/>
              </w:rPr>
            </w:pPr>
            <w:r w:rsidRPr="00872E20">
              <w:rPr>
                <w:lang w:val="en-GB"/>
              </w:rPr>
              <w:t>Parameter</w:t>
            </w:r>
          </w:p>
        </w:tc>
        <w:tc>
          <w:tcPr>
            <w:tcW w:w="4574" w:type="dxa"/>
            <w:shd w:val="clear" w:color="auto" w:fill="D9D9D9" w:themeFill="background1" w:themeFillShade="D9"/>
          </w:tcPr>
          <w:p w14:paraId="7F6E0C18" w14:textId="77777777" w:rsidR="006C167C" w:rsidRPr="00872E20" w:rsidRDefault="006C167C" w:rsidP="00C806F9">
            <w:pPr>
              <w:pStyle w:val="TableHeader"/>
              <w:rPr>
                <w:lang w:val="en-GB"/>
              </w:rPr>
            </w:pPr>
            <w:r w:rsidRPr="00872E20">
              <w:rPr>
                <w:lang w:val="en-GB"/>
              </w:rPr>
              <w:t>Description</w:t>
            </w:r>
          </w:p>
        </w:tc>
        <w:tc>
          <w:tcPr>
            <w:tcW w:w="3516" w:type="dxa"/>
            <w:shd w:val="clear" w:color="auto" w:fill="D9D9D9" w:themeFill="background1" w:themeFillShade="D9"/>
          </w:tcPr>
          <w:p w14:paraId="3BD2E855" w14:textId="77777777" w:rsidR="006C167C" w:rsidRPr="00872E20" w:rsidRDefault="006C167C" w:rsidP="00C806F9">
            <w:pPr>
              <w:pStyle w:val="TableHeader"/>
              <w:rPr>
                <w:lang w:val="en-GB"/>
              </w:rPr>
            </w:pPr>
            <w:r w:rsidRPr="00872E20">
              <w:rPr>
                <w:lang w:val="en-GB"/>
              </w:rPr>
              <w:t>Examples</w:t>
            </w:r>
          </w:p>
        </w:tc>
      </w:tr>
      <w:tr w:rsidR="0097332A" w:rsidRPr="00872E20" w14:paraId="1372F294" w14:textId="77777777" w:rsidTr="0097332A">
        <w:tc>
          <w:tcPr>
            <w:tcW w:w="1663" w:type="dxa"/>
          </w:tcPr>
          <w:p w14:paraId="072A786A" w14:textId="760AAAB2" w:rsidR="0097332A" w:rsidRPr="00872E20" w:rsidRDefault="0097332A" w:rsidP="0097332A">
            <w:pPr>
              <w:pStyle w:val="BodyText"/>
              <w:rPr>
                <w:lang w:val="en-GB"/>
              </w:rPr>
            </w:pPr>
            <w:r>
              <w:rPr>
                <w:lang w:val="en-GB"/>
              </w:rPr>
              <w:t>--realm &lt;url&gt;</w:t>
            </w:r>
          </w:p>
        </w:tc>
        <w:tc>
          <w:tcPr>
            <w:tcW w:w="4574" w:type="dxa"/>
          </w:tcPr>
          <w:p w14:paraId="124355EB" w14:textId="77777777" w:rsidR="0097332A" w:rsidRDefault="0097332A" w:rsidP="0097332A">
            <w:pPr>
              <w:pStyle w:val="BodyText"/>
              <w:rPr>
                <w:lang w:val="en-GB"/>
              </w:rPr>
            </w:pPr>
            <w:r>
              <w:rPr>
                <w:lang w:val="en-GB"/>
              </w:rPr>
              <w:t>The URL of the datagrid FTL Realm Server (or a pipe-separated list of server URLs).</w:t>
            </w:r>
          </w:p>
          <w:p w14:paraId="3C43D789" w14:textId="16FEE30B" w:rsidR="0097332A" w:rsidRDefault="00622840" w:rsidP="0097332A">
            <w:pPr>
              <w:pStyle w:val="BodyText"/>
              <w:rPr>
                <w:lang w:val="en-GB"/>
              </w:rPr>
            </w:pPr>
            <w:r>
              <w:rPr>
                <w:lang w:val="en-GB"/>
              </w:rPr>
              <w:t xml:space="preserve">If missing from the command line, the tool will use </w:t>
            </w:r>
            <w:r w:rsidR="0097332A">
              <w:rPr>
                <w:lang w:val="en-GB"/>
              </w:rPr>
              <w:t>the property “dg.url” from the configuration file.</w:t>
            </w:r>
          </w:p>
          <w:p w14:paraId="035A2C0A" w14:textId="11B08155" w:rsidR="0097332A" w:rsidRPr="00872E20" w:rsidRDefault="0097332A" w:rsidP="0097332A">
            <w:pPr>
              <w:pStyle w:val="TableText"/>
              <w:rPr>
                <w:lang w:val="en-GB"/>
              </w:rPr>
            </w:pPr>
            <w:r>
              <w:rPr>
                <w:lang w:val="en-GB"/>
              </w:rPr>
              <w:t xml:space="preserve">If the property is also missing from the configuration file or no configuration file has been specified, the default value </w:t>
            </w:r>
            <w:r w:rsidRPr="001E7684">
              <w:rPr>
                <w:lang w:val="en-GB"/>
              </w:rPr>
              <w:t>http://localhost:8080</w:t>
            </w:r>
            <w:r>
              <w:rPr>
                <w:lang w:val="en-GB"/>
              </w:rPr>
              <w:t xml:space="preserve"> is used.</w:t>
            </w:r>
          </w:p>
        </w:tc>
        <w:tc>
          <w:tcPr>
            <w:tcW w:w="3516" w:type="dxa"/>
          </w:tcPr>
          <w:p w14:paraId="35583195" w14:textId="689E833B" w:rsidR="0097332A" w:rsidRPr="00872E20" w:rsidRDefault="00C6528D" w:rsidP="0097332A">
            <w:pPr>
              <w:pStyle w:val="TableText"/>
              <w:rPr>
                <w:lang w:val="en-GB"/>
              </w:rPr>
            </w:pPr>
            <w:r>
              <w:rPr>
                <w:lang w:val="en-GB"/>
              </w:rPr>
              <w:t xml:space="preserve">--realm </w:t>
            </w:r>
            <w:r w:rsidR="0097332A">
              <w:rPr>
                <w:lang w:val="en-GB"/>
              </w:rPr>
              <w:t>http://10.0.0.2:18080|http://10.0.03:18080</w:t>
            </w:r>
          </w:p>
        </w:tc>
      </w:tr>
      <w:tr w:rsidR="0097332A" w:rsidRPr="00872E20" w14:paraId="78CEC1D6" w14:textId="77777777" w:rsidTr="0097332A">
        <w:tc>
          <w:tcPr>
            <w:tcW w:w="1663" w:type="dxa"/>
          </w:tcPr>
          <w:p w14:paraId="3BD0DC40" w14:textId="2D1D9E79" w:rsidR="0097332A" w:rsidRPr="00872E20" w:rsidRDefault="0097332A" w:rsidP="0097332A">
            <w:pPr>
              <w:pStyle w:val="BodyText"/>
              <w:rPr>
                <w:lang w:val="en-GB"/>
              </w:rPr>
            </w:pPr>
            <w:r>
              <w:rPr>
                <w:lang w:val="en-GB"/>
              </w:rPr>
              <w:t>--grid &lt;name&gt;</w:t>
            </w:r>
          </w:p>
        </w:tc>
        <w:tc>
          <w:tcPr>
            <w:tcW w:w="4574" w:type="dxa"/>
          </w:tcPr>
          <w:p w14:paraId="6455476B" w14:textId="77777777" w:rsidR="0097332A" w:rsidRDefault="0097332A" w:rsidP="0097332A">
            <w:pPr>
              <w:pStyle w:val="BodyText"/>
              <w:rPr>
                <w:lang w:val="en-GB"/>
              </w:rPr>
            </w:pPr>
            <w:r>
              <w:rPr>
                <w:lang w:val="en-GB"/>
              </w:rPr>
              <w:t>The name of the datagrid to connect to.</w:t>
            </w:r>
          </w:p>
          <w:p w14:paraId="36A1CE4E" w14:textId="296DA1B1" w:rsidR="0097332A" w:rsidRDefault="00622840" w:rsidP="0097332A">
            <w:pPr>
              <w:pStyle w:val="BodyText"/>
              <w:rPr>
                <w:lang w:val="en-GB"/>
              </w:rPr>
            </w:pPr>
            <w:r>
              <w:rPr>
                <w:lang w:val="en-GB"/>
              </w:rPr>
              <w:t xml:space="preserve">If missing from the command line, the tool will use </w:t>
            </w:r>
            <w:r w:rsidR="0097332A">
              <w:rPr>
                <w:lang w:val="en-GB"/>
              </w:rPr>
              <w:t>the property “dg.gridname” from the configuration file.</w:t>
            </w:r>
          </w:p>
          <w:p w14:paraId="569E5DD6" w14:textId="78745887" w:rsidR="0097332A" w:rsidRPr="00872E20" w:rsidRDefault="0097332A" w:rsidP="0097332A">
            <w:pPr>
              <w:pStyle w:val="BodyText"/>
              <w:rPr>
                <w:lang w:val="en-GB"/>
              </w:rPr>
            </w:pPr>
            <w:r>
              <w:rPr>
                <w:lang w:val="en-GB"/>
              </w:rPr>
              <w:t>If the property is also missing from the configuration file or no configuration file has been specified, the default value _default is used.</w:t>
            </w:r>
          </w:p>
        </w:tc>
        <w:tc>
          <w:tcPr>
            <w:tcW w:w="3516" w:type="dxa"/>
          </w:tcPr>
          <w:p w14:paraId="1482CBBD" w14:textId="3CF39B6D" w:rsidR="0097332A" w:rsidRPr="00872E20" w:rsidRDefault="00C6528D" w:rsidP="0097332A">
            <w:pPr>
              <w:pStyle w:val="BodyText"/>
              <w:rPr>
                <w:lang w:val="en-GB"/>
              </w:rPr>
            </w:pPr>
            <w:r>
              <w:rPr>
                <w:lang w:val="en-GB"/>
              </w:rPr>
              <w:t>--grid _default</w:t>
            </w:r>
          </w:p>
        </w:tc>
      </w:tr>
      <w:tr w:rsidR="0097332A" w:rsidRPr="00872E20" w14:paraId="774502DB" w14:textId="77777777" w:rsidTr="0097332A">
        <w:tc>
          <w:tcPr>
            <w:tcW w:w="1663" w:type="dxa"/>
          </w:tcPr>
          <w:p w14:paraId="2A0A7935" w14:textId="736609E4" w:rsidR="0097332A" w:rsidRPr="00872E20" w:rsidRDefault="0097332A" w:rsidP="0097332A">
            <w:pPr>
              <w:pStyle w:val="BodyText"/>
              <w:rPr>
                <w:lang w:val="en-GB"/>
              </w:rPr>
            </w:pPr>
            <w:r>
              <w:rPr>
                <w:lang w:val="en-US"/>
              </w:rPr>
              <w:t>--user &lt;username&gt;</w:t>
            </w:r>
          </w:p>
        </w:tc>
        <w:tc>
          <w:tcPr>
            <w:tcW w:w="4574" w:type="dxa"/>
          </w:tcPr>
          <w:p w14:paraId="2C966F0F" w14:textId="77777777" w:rsidR="0097332A" w:rsidRDefault="0097332A" w:rsidP="0097332A">
            <w:pPr>
              <w:pStyle w:val="BodyText"/>
              <w:rPr>
                <w:lang w:val="en-GB"/>
              </w:rPr>
            </w:pPr>
            <w:r>
              <w:rPr>
                <w:lang w:val="en-GB"/>
              </w:rPr>
              <w:t>The username to use to connect to the datagrid.</w:t>
            </w:r>
          </w:p>
          <w:p w14:paraId="222F6D57" w14:textId="62FB8901" w:rsidR="0097332A" w:rsidRDefault="00622840" w:rsidP="0097332A">
            <w:pPr>
              <w:pStyle w:val="BodyText"/>
              <w:rPr>
                <w:lang w:val="en-GB"/>
              </w:rPr>
            </w:pPr>
            <w:r>
              <w:rPr>
                <w:lang w:val="en-GB"/>
              </w:rPr>
              <w:t xml:space="preserve">If missing from the command line, the tool will use </w:t>
            </w:r>
            <w:r w:rsidR="0097332A">
              <w:rPr>
                <w:lang w:val="en-GB"/>
              </w:rPr>
              <w:t>the property “dg.username” from the configuration file.</w:t>
            </w:r>
          </w:p>
          <w:p w14:paraId="6ED8A544" w14:textId="108262BF" w:rsidR="0097332A" w:rsidRPr="00872E20" w:rsidRDefault="0097332A" w:rsidP="0097332A">
            <w:pPr>
              <w:pStyle w:val="TableText"/>
              <w:rPr>
                <w:lang w:val="en-GB"/>
              </w:rPr>
            </w:pPr>
            <w:r>
              <w:rPr>
                <w:lang w:val="en-GB"/>
              </w:rPr>
              <w:t>If the property is also missing from the configuration file or no configuration file has been specified, no credentials are used.</w:t>
            </w:r>
          </w:p>
        </w:tc>
        <w:tc>
          <w:tcPr>
            <w:tcW w:w="3516" w:type="dxa"/>
          </w:tcPr>
          <w:p w14:paraId="084918B1" w14:textId="3123940E" w:rsidR="0097332A" w:rsidRPr="00872E20" w:rsidRDefault="00C6528D" w:rsidP="0097332A">
            <w:pPr>
              <w:pStyle w:val="TableText"/>
              <w:rPr>
                <w:lang w:val="en-GB"/>
              </w:rPr>
            </w:pPr>
            <w:r>
              <w:rPr>
                <w:lang w:val="en-GB"/>
              </w:rPr>
              <w:t>--user tibco</w:t>
            </w:r>
          </w:p>
        </w:tc>
      </w:tr>
      <w:tr w:rsidR="0097332A" w:rsidRPr="00872E20" w14:paraId="021C7F81" w14:textId="77777777" w:rsidTr="0097332A">
        <w:tc>
          <w:tcPr>
            <w:tcW w:w="1663" w:type="dxa"/>
          </w:tcPr>
          <w:p w14:paraId="637A71D6" w14:textId="7512FF71" w:rsidR="0097332A" w:rsidRPr="00872E20" w:rsidRDefault="0097332A" w:rsidP="0097332A">
            <w:pPr>
              <w:pStyle w:val="BodyText"/>
              <w:rPr>
                <w:lang w:val="en-GB"/>
              </w:rPr>
            </w:pPr>
            <w:r>
              <w:rPr>
                <w:lang w:val="en-GB"/>
              </w:rPr>
              <w:t>--password &lt;password&gt;</w:t>
            </w:r>
          </w:p>
        </w:tc>
        <w:tc>
          <w:tcPr>
            <w:tcW w:w="4574" w:type="dxa"/>
          </w:tcPr>
          <w:p w14:paraId="74DE8BE2" w14:textId="77777777" w:rsidR="0097332A" w:rsidRDefault="0097332A" w:rsidP="0097332A">
            <w:pPr>
              <w:pStyle w:val="BodyText"/>
              <w:rPr>
                <w:lang w:val="en-GB"/>
              </w:rPr>
            </w:pPr>
            <w:r>
              <w:rPr>
                <w:lang w:val="en-GB"/>
              </w:rPr>
              <w:t>The password to use to connect to the datagrid.</w:t>
            </w:r>
          </w:p>
          <w:p w14:paraId="18A9446E" w14:textId="00EC9C7F" w:rsidR="0097332A" w:rsidRDefault="00622840" w:rsidP="0097332A">
            <w:pPr>
              <w:pStyle w:val="BodyText"/>
              <w:rPr>
                <w:lang w:val="en-GB"/>
              </w:rPr>
            </w:pPr>
            <w:r>
              <w:rPr>
                <w:lang w:val="en-GB"/>
              </w:rPr>
              <w:t xml:space="preserve">If missing from the command line, the tool will use </w:t>
            </w:r>
            <w:r w:rsidR="0097332A">
              <w:rPr>
                <w:lang w:val="en-GB"/>
              </w:rPr>
              <w:t>the property “dg.password” from the configuration file.</w:t>
            </w:r>
          </w:p>
          <w:p w14:paraId="6B6E14FA" w14:textId="30B2F605" w:rsidR="0097332A" w:rsidRPr="00872E20" w:rsidRDefault="0097332A" w:rsidP="0097332A">
            <w:pPr>
              <w:pStyle w:val="BodyText"/>
              <w:rPr>
                <w:lang w:val="en-GB"/>
              </w:rPr>
            </w:pPr>
            <w:r>
              <w:rPr>
                <w:lang w:val="en-GB"/>
              </w:rPr>
              <w:lastRenderedPageBreak/>
              <w:t>If the property is also missing from the configuration file or no configuration file has been specified, no password is used.</w:t>
            </w:r>
          </w:p>
        </w:tc>
        <w:tc>
          <w:tcPr>
            <w:tcW w:w="3516" w:type="dxa"/>
          </w:tcPr>
          <w:p w14:paraId="7927ACC8" w14:textId="5193E0CA" w:rsidR="0097332A" w:rsidRPr="00872E20" w:rsidRDefault="00C6528D" w:rsidP="0097332A">
            <w:pPr>
              <w:pStyle w:val="BodyText"/>
              <w:rPr>
                <w:lang w:val="en-GB"/>
              </w:rPr>
            </w:pPr>
            <w:r>
              <w:rPr>
                <w:lang w:val="en-GB"/>
              </w:rPr>
              <w:lastRenderedPageBreak/>
              <w:t>--password xyz</w:t>
            </w:r>
          </w:p>
        </w:tc>
      </w:tr>
      <w:tr w:rsidR="00C6528D" w:rsidRPr="00872E20" w14:paraId="5A478DD2" w14:textId="77777777" w:rsidTr="0097332A">
        <w:tc>
          <w:tcPr>
            <w:tcW w:w="1663" w:type="dxa"/>
          </w:tcPr>
          <w:p w14:paraId="693EDBC3" w14:textId="77777777" w:rsidR="00C6528D" w:rsidRDefault="00C6528D" w:rsidP="0097332A">
            <w:pPr>
              <w:pStyle w:val="BodyText"/>
              <w:rPr>
                <w:lang w:val="en-GB"/>
              </w:rPr>
            </w:pPr>
            <w:r w:rsidRPr="00C6528D">
              <w:rPr>
                <w:lang w:val="en-GB"/>
              </w:rPr>
              <w:t>--dg-log-level tibdg:off|</w:t>
            </w:r>
          </w:p>
          <w:p w14:paraId="27DF397A" w14:textId="77777777" w:rsidR="00C6528D" w:rsidRDefault="00C6528D" w:rsidP="0097332A">
            <w:pPr>
              <w:pStyle w:val="BodyText"/>
              <w:rPr>
                <w:lang w:val="en-GB"/>
              </w:rPr>
            </w:pPr>
            <w:r w:rsidRPr="00C6528D">
              <w:rPr>
                <w:lang w:val="en-GB"/>
              </w:rPr>
              <w:t>tibdg:severe|</w:t>
            </w:r>
          </w:p>
          <w:p w14:paraId="36CFB12E" w14:textId="77777777" w:rsidR="00C6528D" w:rsidRDefault="00C6528D" w:rsidP="0097332A">
            <w:pPr>
              <w:pStyle w:val="BodyText"/>
              <w:rPr>
                <w:lang w:val="en-GB"/>
              </w:rPr>
            </w:pPr>
            <w:r w:rsidRPr="00C6528D">
              <w:rPr>
                <w:lang w:val="en-GB"/>
              </w:rPr>
              <w:t>tibdg:warn|</w:t>
            </w:r>
          </w:p>
          <w:p w14:paraId="4B556802" w14:textId="77777777" w:rsidR="00C6528D" w:rsidRDefault="00C6528D" w:rsidP="0097332A">
            <w:pPr>
              <w:pStyle w:val="BodyText"/>
              <w:rPr>
                <w:lang w:val="en-GB"/>
              </w:rPr>
            </w:pPr>
            <w:r w:rsidRPr="00C6528D">
              <w:rPr>
                <w:lang w:val="en-GB"/>
              </w:rPr>
              <w:t>tibdg:info|</w:t>
            </w:r>
          </w:p>
          <w:p w14:paraId="30720AAF" w14:textId="77777777" w:rsidR="00C6528D" w:rsidRDefault="00C6528D" w:rsidP="0097332A">
            <w:pPr>
              <w:pStyle w:val="BodyText"/>
              <w:rPr>
                <w:lang w:val="en-GB"/>
              </w:rPr>
            </w:pPr>
            <w:r w:rsidRPr="00C6528D">
              <w:rPr>
                <w:lang w:val="en-GB"/>
              </w:rPr>
              <w:t>tibdg:verbose|</w:t>
            </w:r>
          </w:p>
          <w:p w14:paraId="72328189" w14:textId="77777777" w:rsidR="00C6528D" w:rsidRDefault="00C6528D" w:rsidP="0097332A">
            <w:pPr>
              <w:pStyle w:val="BodyText"/>
              <w:rPr>
                <w:lang w:val="en-GB"/>
              </w:rPr>
            </w:pPr>
            <w:r w:rsidRPr="00C6528D">
              <w:rPr>
                <w:lang w:val="en-GB"/>
              </w:rPr>
              <w:t>tibdg:debug|</w:t>
            </w:r>
          </w:p>
          <w:p w14:paraId="1FF36A9C" w14:textId="16A05E9B" w:rsidR="00C6528D" w:rsidRDefault="00C6528D" w:rsidP="0097332A">
            <w:pPr>
              <w:pStyle w:val="BodyText"/>
              <w:rPr>
                <w:lang w:val="en-GB"/>
              </w:rPr>
            </w:pPr>
            <w:r w:rsidRPr="00C6528D">
              <w:rPr>
                <w:lang w:val="en-GB"/>
              </w:rPr>
              <w:t>tibdgapi:debug3</w:t>
            </w:r>
          </w:p>
        </w:tc>
        <w:tc>
          <w:tcPr>
            <w:tcW w:w="4574" w:type="dxa"/>
          </w:tcPr>
          <w:p w14:paraId="215A2146" w14:textId="1E22353A" w:rsidR="00C6528D" w:rsidRDefault="00C6528D" w:rsidP="0097332A">
            <w:pPr>
              <w:pStyle w:val="BodyText"/>
              <w:rPr>
                <w:lang w:val="en-GB"/>
              </w:rPr>
            </w:pPr>
            <w:r>
              <w:rPr>
                <w:lang w:val="en-GB"/>
              </w:rPr>
              <w:t>The level of tracing for internal ActiveSpaces API logs. Those logs are traced inside the tools own log files.</w:t>
            </w:r>
          </w:p>
          <w:p w14:paraId="47CCED3F" w14:textId="1413BD53" w:rsidR="00C6528D" w:rsidRDefault="00C6528D" w:rsidP="00C6528D">
            <w:pPr>
              <w:pStyle w:val="BodyText"/>
              <w:rPr>
                <w:lang w:val="en-GB"/>
              </w:rPr>
            </w:pPr>
            <w:r>
              <w:rPr>
                <w:lang w:val="en-GB"/>
              </w:rPr>
              <w:t>If missing from the command line, the tool will use the property “dg.log.level” from the configuration file.</w:t>
            </w:r>
          </w:p>
          <w:p w14:paraId="584D9ADE" w14:textId="0AF0A697" w:rsidR="00C6528D" w:rsidRDefault="00C6528D" w:rsidP="00C6528D">
            <w:pPr>
              <w:pStyle w:val="BodyText"/>
              <w:rPr>
                <w:lang w:val="en-GB"/>
              </w:rPr>
            </w:pPr>
            <w:r>
              <w:rPr>
                <w:lang w:val="en-GB"/>
              </w:rPr>
              <w:t>If the property is also missing from the configuration file or no configuration file has been specified, the default value tibdg:off is used.</w:t>
            </w:r>
          </w:p>
        </w:tc>
        <w:tc>
          <w:tcPr>
            <w:tcW w:w="3516" w:type="dxa"/>
          </w:tcPr>
          <w:p w14:paraId="343B1954" w14:textId="4D33A6D4" w:rsidR="00C6528D" w:rsidRPr="00872E20" w:rsidRDefault="00C6528D" w:rsidP="0097332A">
            <w:pPr>
              <w:pStyle w:val="BodyText"/>
              <w:rPr>
                <w:lang w:val="en-GB"/>
              </w:rPr>
            </w:pPr>
            <w:r>
              <w:rPr>
                <w:lang w:val="en-GB"/>
              </w:rPr>
              <w:t>--dg-log-level tibdg:debug</w:t>
            </w:r>
          </w:p>
        </w:tc>
      </w:tr>
    </w:tbl>
    <w:p w14:paraId="6C0FD955" w14:textId="19BB406A" w:rsidR="006C167C" w:rsidRDefault="006C167C" w:rsidP="006C167C">
      <w:pPr>
        <w:pStyle w:val="BodyText"/>
        <w:rPr>
          <w:lang w:val="en-GB"/>
        </w:rPr>
      </w:pPr>
    </w:p>
    <w:p w14:paraId="37409C2B" w14:textId="77777777" w:rsidR="00FE0505" w:rsidRDefault="00FE0505">
      <w:pPr>
        <w:rPr>
          <w:rFonts w:ascii="Arial" w:hAnsi="Arial" w:cs="Arial"/>
          <w:b/>
          <w:bCs/>
          <w:color w:val="000000"/>
          <w:szCs w:val="28"/>
          <w:lang w:val="en-GB"/>
        </w:rPr>
      </w:pPr>
      <w:r>
        <w:rPr>
          <w:lang w:val="en-GB"/>
        </w:rPr>
        <w:br w:type="page"/>
      </w:r>
    </w:p>
    <w:p w14:paraId="1CF2E240" w14:textId="1678E6F2" w:rsidR="00595D32" w:rsidRDefault="00595D32" w:rsidP="00FD75A5">
      <w:pPr>
        <w:pStyle w:val="Heading2Numbered"/>
        <w:rPr>
          <w:lang w:val="en-GB"/>
        </w:rPr>
      </w:pPr>
      <w:bookmarkStart w:id="366" w:name="_Toc108162970"/>
      <w:r>
        <w:rPr>
          <w:lang w:val="en-GB"/>
        </w:rPr>
        <w:lastRenderedPageBreak/>
        <w:t>SSL Properties</w:t>
      </w:r>
      <w:bookmarkEnd w:id="366"/>
    </w:p>
    <w:p w14:paraId="264895CD" w14:textId="52C8B5B8" w:rsidR="00595D32" w:rsidRDefault="00595D32" w:rsidP="00595D32">
      <w:pPr>
        <w:pStyle w:val="BodyText"/>
        <w:rPr>
          <w:lang w:val="en-GB"/>
        </w:rPr>
      </w:pPr>
      <w:r>
        <w:rPr>
          <w:lang w:val="en-GB"/>
        </w:rPr>
        <w:t>The following properties MUST be specified in the configuration file if the connection to the datagrid uses SSL:</w:t>
      </w:r>
    </w:p>
    <w:p w14:paraId="552DD556" w14:textId="4E0BA05B" w:rsidR="00595D32" w:rsidRDefault="00595D32" w:rsidP="00595D32">
      <w:pPr>
        <w:pStyle w:val="Caption"/>
        <w:keepNext/>
      </w:pPr>
      <w:bookmarkStart w:id="367" w:name="_Toc108163004"/>
      <w:r>
        <w:t xml:space="preserve">Table </w:t>
      </w:r>
      <w:r w:rsidR="00E15225">
        <w:rPr>
          <w:noProof/>
        </w:rPr>
        <w:fldChar w:fldCharType="begin"/>
      </w:r>
      <w:r w:rsidR="00E15225">
        <w:rPr>
          <w:noProof/>
        </w:rPr>
        <w:instrText xml:space="preserve"> SEQ Table \* ARABIC </w:instrText>
      </w:r>
      <w:r w:rsidR="00E15225">
        <w:rPr>
          <w:noProof/>
        </w:rPr>
        <w:fldChar w:fldCharType="separate"/>
      </w:r>
      <w:r w:rsidR="00963D0B">
        <w:rPr>
          <w:noProof/>
        </w:rPr>
        <w:t>4</w:t>
      </w:r>
      <w:r w:rsidR="00E15225">
        <w:rPr>
          <w:noProof/>
        </w:rPr>
        <w:fldChar w:fldCharType="end"/>
      </w:r>
      <w:r>
        <w:t>: SSL Properties</w:t>
      </w:r>
      <w:bookmarkEnd w:id="367"/>
    </w:p>
    <w:tbl>
      <w:tblPr>
        <w:tblStyle w:val="TableGrid"/>
        <w:tblW w:w="9642" w:type="dxa"/>
        <w:tblLook w:val="04A0" w:firstRow="1" w:lastRow="0" w:firstColumn="1" w:lastColumn="0" w:noHBand="0" w:noVBand="1"/>
      </w:tblPr>
      <w:tblGrid>
        <w:gridCol w:w="2217"/>
        <w:gridCol w:w="6142"/>
        <w:gridCol w:w="1283"/>
      </w:tblGrid>
      <w:tr w:rsidR="00595D32" w:rsidRPr="00872E20" w14:paraId="3DED3B44" w14:textId="77777777" w:rsidTr="00723201">
        <w:trPr>
          <w:tblHeader/>
        </w:trPr>
        <w:tc>
          <w:tcPr>
            <w:tcW w:w="2087" w:type="dxa"/>
            <w:shd w:val="clear" w:color="auto" w:fill="D9D9D9" w:themeFill="background1" w:themeFillShade="D9"/>
          </w:tcPr>
          <w:p w14:paraId="3E4F7B7F" w14:textId="77777777" w:rsidR="00595D32" w:rsidRPr="00872E20" w:rsidRDefault="00595D32" w:rsidP="00723201">
            <w:pPr>
              <w:pStyle w:val="TableHeader"/>
              <w:rPr>
                <w:lang w:val="en-GB"/>
              </w:rPr>
            </w:pPr>
            <w:r>
              <w:rPr>
                <w:lang w:val="en-GB"/>
              </w:rPr>
              <w:t>Property</w:t>
            </w:r>
          </w:p>
        </w:tc>
        <w:tc>
          <w:tcPr>
            <w:tcW w:w="6272" w:type="dxa"/>
            <w:shd w:val="clear" w:color="auto" w:fill="D9D9D9" w:themeFill="background1" w:themeFillShade="D9"/>
          </w:tcPr>
          <w:p w14:paraId="0A419E9E" w14:textId="77777777" w:rsidR="00595D32" w:rsidRPr="00872E20" w:rsidRDefault="00595D32" w:rsidP="00723201">
            <w:pPr>
              <w:pStyle w:val="TableHeader"/>
              <w:rPr>
                <w:lang w:val="en-GB"/>
              </w:rPr>
            </w:pPr>
            <w:r w:rsidRPr="00872E20">
              <w:rPr>
                <w:lang w:val="en-GB"/>
              </w:rPr>
              <w:t>Description</w:t>
            </w:r>
          </w:p>
        </w:tc>
        <w:tc>
          <w:tcPr>
            <w:tcW w:w="1283" w:type="dxa"/>
            <w:shd w:val="clear" w:color="auto" w:fill="D9D9D9" w:themeFill="background1" w:themeFillShade="D9"/>
          </w:tcPr>
          <w:p w14:paraId="126EC0F5" w14:textId="77777777" w:rsidR="00595D32" w:rsidRPr="00872E20" w:rsidRDefault="00595D32" w:rsidP="00723201">
            <w:pPr>
              <w:pStyle w:val="TableHeader"/>
              <w:rPr>
                <w:lang w:val="en-GB"/>
              </w:rPr>
            </w:pPr>
            <w:r w:rsidRPr="00872E20">
              <w:rPr>
                <w:lang w:val="en-GB"/>
              </w:rPr>
              <w:t>Examples</w:t>
            </w:r>
          </w:p>
        </w:tc>
      </w:tr>
      <w:tr w:rsidR="00595D32" w:rsidRPr="00872E20" w14:paraId="513327FE" w14:textId="77777777" w:rsidTr="00723201">
        <w:tc>
          <w:tcPr>
            <w:tcW w:w="2087" w:type="dxa"/>
          </w:tcPr>
          <w:p w14:paraId="51076563" w14:textId="65CB3174" w:rsidR="00595D32" w:rsidRPr="00872E20" w:rsidRDefault="00595D32" w:rsidP="00595D32">
            <w:pPr>
              <w:pStyle w:val="BodyText"/>
              <w:rPr>
                <w:lang w:val="en-GB"/>
              </w:rPr>
            </w:pPr>
            <w:r w:rsidRPr="00595D32">
              <w:rPr>
                <w:lang w:val="en-GB"/>
              </w:rPr>
              <w:t>com.tibco.tibdg.trust.type</w:t>
            </w:r>
          </w:p>
        </w:tc>
        <w:tc>
          <w:tcPr>
            <w:tcW w:w="6272" w:type="dxa"/>
          </w:tcPr>
          <w:p w14:paraId="7F26556B" w14:textId="5479832D" w:rsidR="00595D32" w:rsidRPr="00872E20" w:rsidRDefault="00595D32" w:rsidP="00723201">
            <w:pPr>
              <w:pStyle w:val="BodyText"/>
              <w:rPr>
                <w:lang w:val="en-GB"/>
              </w:rPr>
            </w:pPr>
            <w:r>
              <w:rPr>
                <w:lang w:val="en-GB"/>
              </w:rPr>
              <w:t xml:space="preserve">If using SSL, this indicate if the tool should trust any certificate (trust_everyone) or those from the file configured in </w:t>
            </w:r>
            <w:r w:rsidRPr="00595D32">
              <w:rPr>
                <w:lang w:val="en-GB"/>
              </w:rPr>
              <w:t>com.tibco.tibdg.trust.file</w:t>
            </w:r>
            <w:r>
              <w:rPr>
                <w:lang w:val="en-GB"/>
              </w:rPr>
              <w:t xml:space="preserve"> property (trust_file)</w:t>
            </w:r>
          </w:p>
        </w:tc>
        <w:tc>
          <w:tcPr>
            <w:tcW w:w="1283" w:type="dxa"/>
          </w:tcPr>
          <w:p w14:paraId="7CA7ECC4" w14:textId="20261302" w:rsidR="00595D32" w:rsidRPr="00872E20" w:rsidRDefault="00595D32" w:rsidP="00723201">
            <w:pPr>
              <w:pStyle w:val="TableText"/>
              <w:rPr>
                <w:lang w:val="en-GB"/>
              </w:rPr>
            </w:pPr>
            <w:r>
              <w:rPr>
                <w:lang w:val="en-GB"/>
              </w:rPr>
              <w:t>trust_file</w:t>
            </w:r>
          </w:p>
        </w:tc>
      </w:tr>
      <w:tr w:rsidR="00595D32" w:rsidRPr="00872E20" w14:paraId="4B219242" w14:textId="77777777" w:rsidTr="00723201">
        <w:tc>
          <w:tcPr>
            <w:tcW w:w="2087" w:type="dxa"/>
          </w:tcPr>
          <w:p w14:paraId="329220CD" w14:textId="45C72A32" w:rsidR="00595D32" w:rsidRDefault="00595D32" w:rsidP="00723201">
            <w:pPr>
              <w:pStyle w:val="BodyText"/>
              <w:rPr>
                <w:lang w:val="en-GB"/>
              </w:rPr>
            </w:pPr>
            <w:r w:rsidRPr="00595D32">
              <w:rPr>
                <w:lang w:val="en-GB"/>
              </w:rPr>
              <w:t>com.tibco.tibdg.trust.file</w:t>
            </w:r>
          </w:p>
        </w:tc>
        <w:tc>
          <w:tcPr>
            <w:tcW w:w="6272" w:type="dxa"/>
          </w:tcPr>
          <w:p w14:paraId="38EE2CCD" w14:textId="4AAAD642" w:rsidR="00595D32" w:rsidRPr="00872E20" w:rsidRDefault="00595D32" w:rsidP="00723201">
            <w:pPr>
              <w:pStyle w:val="BodyText"/>
              <w:rPr>
                <w:lang w:val="en-GB"/>
              </w:rPr>
            </w:pPr>
            <w:r>
              <w:rPr>
                <w:lang w:val="en-GB"/>
              </w:rPr>
              <w:t>If the property com.tibco.tibdg.trust.type equals trust_file, this is the file containing the certificate to trust.</w:t>
            </w:r>
          </w:p>
        </w:tc>
        <w:tc>
          <w:tcPr>
            <w:tcW w:w="1283" w:type="dxa"/>
          </w:tcPr>
          <w:p w14:paraId="243973F0" w14:textId="3CE4AF5D" w:rsidR="00595D32" w:rsidRDefault="00595D32" w:rsidP="00723201">
            <w:pPr>
              <w:pStyle w:val="TableText"/>
              <w:rPr>
                <w:lang w:val="en-GB"/>
              </w:rPr>
            </w:pPr>
            <w:r>
              <w:rPr>
                <w:lang w:val="en-GB"/>
              </w:rPr>
              <w:t>/tmp/certs.jks</w:t>
            </w:r>
          </w:p>
        </w:tc>
      </w:tr>
    </w:tbl>
    <w:p w14:paraId="449974F8" w14:textId="0FB4985A" w:rsidR="00FD75A5" w:rsidRDefault="00FD75A5" w:rsidP="00FD75A5">
      <w:pPr>
        <w:pStyle w:val="Heading2Numbered"/>
        <w:rPr>
          <w:lang w:val="en-GB"/>
        </w:rPr>
      </w:pPr>
      <w:bookmarkStart w:id="368" w:name="_Toc108162971"/>
      <w:r>
        <w:rPr>
          <w:lang w:val="en-GB"/>
        </w:rPr>
        <w:t>Advanced Properties</w:t>
      </w:r>
      <w:bookmarkEnd w:id="368"/>
    </w:p>
    <w:p w14:paraId="4E2931AC" w14:textId="7D09647F" w:rsidR="00FD75A5" w:rsidRDefault="00FD75A5" w:rsidP="00FD75A5">
      <w:pPr>
        <w:pStyle w:val="BodyText"/>
        <w:rPr>
          <w:lang w:val="en-GB"/>
        </w:rPr>
      </w:pPr>
      <w:r>
        <w:rPr>
          <w:lang w:val="en-GB"/>
        </w:rPr>
        <w:t>The following properties can be specified in the configuration file only</w:t>
      </w:r>
      <w:r w:rsidR="00FE0505">
        <w:rPr>
          <w:lang w:val="en-GB"/>
        </w:rPr>
        <w:t>,</w:t>
      </w:r>
      <w:r>
        <w:rPr>
          <w:lang w:val="en-GB"/>
        </w:rPr>
        <w:t xml:space="preserve"> for advanced purposes:</w:t>
      </w:r>
    </w:p>
    <w:p w14:paraId="1D637CB0" w14:textId="339E8389" w:rsidR="00FD75A5" w:rsidRPr="00872E20" w:rsidRDefault="00FD75A5" w:rsidP="00FD75A5">
      <w:pPr>
        <w:pStyle w:val="Caption"/>
        <w:rPr>
          <w:lang w:val="en-GB"/>
        </w:rPr>
      </w:pPr>
      <w:bookmarkStart w:id="369" w:name="_Toc108163005"/>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5</w:t>
      </w:r>
      <w:r w:rsidRPr="00872E20">
        <w:rPr>
          <w:lang w:val="en-GB"/>
        </w:rPr>
        <w:fldChar w:fldCharType="end"/>
      </w:r>
      <w:r w:rsidRPr="00872E20">
        <w:rPr>
          <w:lang w:val="en-GB"/>
        </w:rPr>
        <w:t xml:space="preserve">: </w:t>
      </w:r>
      <w:r>
        <w:rPr>
          <w:lang w:val="en-GB"/>
        </w:rPr>
        <w:t>Common advanced properties</w:t>
      </w:r>
      <w:bookmarkEnd w:id="369"/>
    </w:p>
    <w:tbl>
      <w:tblPr>
        <w:tblStyle w:val="TableGrid"/>
        <w:tblW w:w="9642" w:type="dxa"/>
        <w:tblLook w:val="04A0" w:firstRow="1" w:lastRow="0" w:firstColumn="1" w:lastColumn="0" w:noHBand="0" w:noVBand="1"/>
      </w:tblPr>
      <w:tblGrid>
        <w:gridCol w:w="2147"/>
        <w:gridCol w:w="6215"/>
        <w:gridCol w:w="1280"/>
      </w:tblGrid>
      <w:tr w:rsidR="00455C8E" w:rsidRPr="00872E20" w14:paraId="0A296B1B" w14:textId="77777777" w:rsidTr="00FD75A5">
        <w:trPr>
          <w:tblHeader/>
        </w:trPr>
        <w:tc>
          <w:tcPr>
            <w:tcW w:w="2087" w:type="dxa"/>
            <w:shd w:val="clear" w:color="auto" w:fill="D9D9D9" w:themeFill="background1" w:themeFillShade="D9"/>
          </w:tcPr>
          <w:p w14:paraId="0CB32051" w14:textId="43B7D435" w:rsidR="00FD75A5" w:rsidRPr="00872E20" w:rsidRDefault="00FD75A5" w:rsidP="00B5617D">
            <w:pPr>
              <w:pStyle w:val="TableHeader"/>
              <w:rPr>
                <w:lang w:val="en-GB"/>
              </w:rPr>
            </w:pPr>
            <w:r>
              <w:rPr>
                <w:lang w:val="en-GB"/>
              </w:rPr>
              <w:t>Property</w:t>
            </w:r>
          </w:p>
        </w:tc>
        <w:tc>
          <w:tcPr>
            <w:tcW w:w="6272" w:type="dxa"/>
            <w:shd w:val="clear" w:color="auto" w:fill="D9D9D9" w:themeFill="background1" w:themeFillShade="D9"/>
          </w:tcPr>
          <w:p w14:paraId="4EEB75A1" w14:textId="77777777" w:rsidR="00FD75A5" w:rsidRPr="00872E20" w:rsidRDefault="00FD75A5" w:rsidP="00B5617D">
            <w:pPr>
              <w:pStyle w:val="TableHeader"/>
              <w:rPr>
                <w:lang w:val="en-GB"/>
              </w:rPr>
            </w:pPr>
            <w:r w:rsidRPr="00872E20">
              <w:rPr>
                <w:lang w:val="en-GB"/>
              </w:rPr>
              <w:t>Description</w:t>
            </w:r>
          </w:p>
        </w:tc>
        <w:tc>
          <w:tcPr>
            <w:tcW w:w="1283" w:type="dxa"/>
            <w:shd w:val="clear" w:color="auto" w:fill="D9D9D9" w:themeFill="background1" w:themeFillShade="D9"/>
          </w:tcPr>
          <w:p w14:paraId="3A0C6FCA" w14:textId="77777777" w:rsidR="00FD75A5" w:rsidRPr="00872E20" w:rsidRDefault="00FD75A5" w:rsidP="00B5617D">
            <w:pPr>
              <w:pStyle w:val="TableHeader"/>
              <w:rPr>
                <w:lang w:val="en-GB"/>
              </w:rPr>
            </w:pPr>
            <w:r w:rsidRPr="00872E20">
              <w:rPr>
                <w:lang w:val="en-GB"/>
              </w:rPr>
              <w:t>Examples</w:t>
            </w:r>
          </w:p>
        </w:tc>
      </w:tr>
      <w:tr w:rsidR="00455C8E" w:rsidRPr="00872E20" w14:paraId="742FE88B" w14:textId="77777777" w:rsidTr="00FD75A5">
        <w:tc>
          <w:tcPr>
            <w:tcW w:w="2087" w:type="dxa"/>
          </w:tcPr>
          <w:p w14:paraId="71FEB2A9" w14:textId="23582C23" w:rsidR="00FD75A5" w:rsidRPr="00872E20" w:rsidRDefault="00FD75A5" w:rsidP="00FD75A5">
            <w:pPr>
              <w:pStyle w:val="BodyText"/>
              <w:rPr>
                <w:lang w:val="en-GB"/>
              </w:rPr>
            </w:pPr>
            <w:r w:rsidRPr="00FD75A5">
              <w:rPr>
                <w:lang w:val="en-GB"/>
              </w:rPr>
              <w:t>dg.timeout</w:t>
            </w:r>
          </w:p>
        </w:tc>
        <w:tc>
          <w:tcPr>
            <w:tcW w:w="6272" w:type="dxa"/>
          </w:tcPr>
          <w:p w14:paraId="3048B8B3" w14:textId="77777777" w:rsidR="00455C8E" w:rsidRDefault="00455C8E" w:rsidP="00B5617D">
            <w:pPr>
              <w:pStyle w:val="BodyText"/>
              <w:rPr>
                <w:lang w:val="en-GB"/>
              </w:rPr>
            </w:pPr>
            <w:r>
              <w:rPr>
                <w:lang w:val="en-GB"/>
              </w:rPr>
              <w:t>The timeout in seconds for communications with the datagrid.</w:t>
            </w:r>
          </w:p>
          <w:p w14:paraId="5F1551EB" w14:textId="70E26BC3" w:rsidR="00455C8E" w:rsidRPr="00872E20" w:rsidRDefault="00455C8E" w:rsidP="00B5617D">
            <w:pPr>
              <w:pStyle w:val="BodyText"/>
              <w:rPr>
                <w:lang w:val="en-GB"/>
              </w:rPr>
            </w:pPr>
            <w:r>
              <w:rPr>
                <w:lang w:val="en-GB"/>
              </w:rPr>
              <w:t>Default value is 5 seconds.</w:t>
            </w:r>
          </w:p>
        </w:tc>
        <w:tc>
          <w:tcPr>
            <w:tcW w:w="1283" w:type="dxa"/>
          </w:tcPr>
          <w:p w14:paraId="4FF48F72" w14:textId="5D4433E1" w:rsidR="00FD75A5" w:rsidRPr="00872E20" w:rsidRDefault="00455C8E" w:rsidP="00B5617D">
            <w:pPr>
              <w:pStyle w:val="TableText"/>
              <w:rPr>
                <w:lang w:val="en-GB"/>
              </w:rPr>
            </w:pPr>
            <w:r>
              <w:rPr>
                <w:lang w:val="en-GB"/>
              </w:rPr>
              <w:t>10</w:t>
            </w:r>
          </w:p>
        </w:tc>
      </w:tr>
      <w:tr w:rsidR="00455C8E" w:rsidRPr="00872E20" w14:paraId="6AC1E675" w14:textId="77777777" w:rsidTr="00FD75A5">
        <w:tc>
          <w:tcPr>
            <w:tcW w:w="2087" w:type="dxa"/>
          </w:tcPr>
          <w:p w14:paraId="6CF91E6B" w14:textId="3EEFC5F9" w:rsidR="00FD75A5" w:rsidRDefault="00FD75A5" w:rsidP="00FD75A5">
            <w:pPr>
              <w:pStyle w:val="BodyText"/>
              <w:rPr>
                <w:lang w:val="en-GB"/>
              </w:rPr>
            </w:pPr>
            <w:r w:rsidRPr="00FD75A5">
              <w:rPr>
                <w:lang w:val="en-GB"/>
              </w:rPr>
              <w:t>dg.connect.wait.time</w:t>
            </w:r>
          </w:p>
        </w:tc>
        <w:tc>
          <w:tcPr>
            <w:tcW w:w="6272" w:type="dxa"/>
          </w:tcPr>
          <w:p w14:paraId="0944AF39" w14:textId="0FA5F0A3" w:rsidR="00FD75A5" w:rsidRDefault="00455C8E" w:rsidP="00B5617D">
            <w:pPr>
              <w:pStyle w:val="BodyText"/>
              <w:rPr>
                <w:lang w:val="en-GB"/>
              </w:rPr>
            </w:pPr>
            <w:r>
              <w:rPr>
                <w:lang w:val="en-GB"/>
              </w:rPr>
              <w:t>The timeout in seconds to connect to the datagrid proxies (can be written as a double value).</w:t>
            </w:r>
          </w:p>
          <w:p w14:paraId="6C0D44B3" w14:textId="54117CAA" w:rsidR="00455C8E" w:rsidRDefault="00455C8E" w:rsidP="00B5617D">
            <w:pPr>
              <w:pStyle w:val="BodyText"/>
              <w:rPr>
                <w:lang w:val="en-GB"/>
              </w:rPr>
            </w:pPr>
            <w:r>
              <w:rPr>
                <w:lang w:val="en-GB"/>
              </w:rPr>
              <w:t>It is recommended not to be greater than 10.</w:t>
            </w:r>
          </w:p>
          <w:p w14:paraId="1773259F" w14:textId="2B02C113" w:rsidR="00455C8E" w:rsidRPr="00872E20" w:rsidRDefault="00455C8E" w:rsidP="00B5617D">
            <w:pPr>
              <w:pStyle w:val="BodyText"/>
              <w:rPr>
                <w:lang w:val="en-GB"/>
              </w:rPr>
            </w:pPr>
            <w:r>
              <w:rPr>
                <w:lang w:val="en-GB"/>
              </w:rPr>
              <w:t>Default value is 0.1 seconds.</w:t>
            </w:r>
          </w:p>
        </w:tc>
        <w:tc>
          <w:tcPr>
            <w:tcW w:w="1283" w:type="dxa"/>
          </w:tcPr>
          <w:p w14:paraId="3776FC82" w14:textId="3DE8667E" w:rsidR="00FD75A5" w:rsidRDefault="00455C8E" w:rsidP="00B5617D">
            <w:pPr>
              <w:pStyle w:val="TableText"/>
              <w:rPr>
                <w:lang w:val="en-GB"/>
              </w:rPr>
            </w:pPr>
            <w:r>
              <w:rPr>
                <w:lang w:val="en-GB"/>
              </w:rPr>
              <w:t>1</w:t>
            </w:r>
          </w:p>
        </w:tc>
      </w:tr>
      <w:tr w:rsidR="00FD75A5" w:rsidRPr="00872E20" w14:paraId="6B4DF8EA" w14:textId="77777777" w:rsidTr="00FD75A5">
        <w:tc>
          <w:tcPr>
            <w:tcW w:w="2087" w:type="dxa"/>
          </w:tcPr>
          <w:p w14:paraId="3413F971" w14:textId="2A058193" w:rsidR="00FD75A5" w:rsidRPr="00FD75A5" w:rsidRDefault="00455C8E" w:rsidP="00455C8E">
            <w:pPr>
              <w:pStyle w:val="BodyText"/>
              <w:rPr>
                <w:lang w:val="en-GB"/>
              </w:rPr>
            </w:pPr>
            <w:r>
              <w:rPr>
                <w:lang w:val="en-GB"/>
              </w:rPr>
              <w:t>dg.realm.connect.retries</w:t>
            </w:r>
          </w:p>
        </w:tc>
        <w:tc>
          <w:tcPr>
            <w:tcW w:w="6272" w:type="dxa"/>
          </w:tcPr>
          <w:p w14:paraId="71509EF1" w14:textId="77777777" w:rsidR="00FD75A5" w:rsidRDefault="00455C8E" w:rsidP="00B5617D">
            <w:pPr>
              <w:pStyle w:val="BodyText"/>
              <w:rPr>
                <w:lang w:val="en-GB"/>
              </w:rPr>
            </w:pPr>
            <w:r>
              <w:rPr>
                <w:lang w:val="en-GB"/>
              </w:rPr>
              <w:t>The number of connection attempts to the datagrid FTL realm server.</w:t>
            </w:r>
          </w:p>
          <w:p w14:paraId="7D5535A5" w14:textId="3CEE743E" w:rsidR="00455C8E" w:rsidRPr="00872E20" w:rsidRDefault="00455C8E" w:rsidP="00B5617D">
            <w:pPr>
              <w:pStyle w:val="BodyText"/>
              <w:rPr>
                <w:lang w:val="en-GB"/>
              </w:rPr>
            </w:pPr>
            <w:r>
              <w:rPr>
                <w:lang w:val="en-GB"/>
              </w:rPr>
              <w:t>Default value is 5.</w:t>
            </w:r>
          </w:p>
        </w:tc>
        <w:tc>
          <w:tcPr>
            <w:tcW w:w="1283" w:type="dxa"/>
          </w:tcPr>
          <w:p w14:paraId="48F7F3BA" w14:textId="22EE4F8F" w:rsidR="00FD75A5" w:rsidRDefault="00455C8E" w:rsidP="00B5617D">
            <w:pPr>
              <w:pStyle w:val="TableText"/>
              <w:rPr>
                <w:lang w:val="en-GB"/>
              </w:rPr>
            </w:pPr>
            <w:r>
              <w:rPr>
                <w:lang w:val="en-GB"/>
              </w:rPr>
              <w:t>10</w:t>
            </w:r>
          </w:p>
        </w:tc>
      </w:tr>
      <w:tr w:rsidR="00FD75A5" w:rsidRPr="00872E20" w14:paraId="2EFEDAB2" w14:textId="77777777" w:rsidTr="00FD75A5">
        <w:tc>
          <w:tcPr>
            <w:tcW w:w="2087" w:type="dxa"/>
          </w:tcPr>
          <w:p w14:paraId="5359ED62" w14:textId="5A9185AA" w:rsidR="00FD75A5" w:rsidRPr="00FD75A5" w:rsidRDefault="00FD75A5" w:rsidP="00FD75A5">
            <w:pPr>
              <w:pStyle w:val="BodyText"/>
              <w:rPr>
                <w:lang w:val="en-GB"/>
              </w:rPr>
            </w:pPr>
            <w:r w:rsidRPr="00FD75A5">
              <w:rPr>
                <w:lang w:val="en-GB"/>
              </w:rPr>
              <w:t>dg.client.label</w:t>
            </w:r>
          </w:p>
        </w:tc>
        <w:tc>
          <w:tcPr>
            <w:tcW w:w="6272" w:type="dxa"/>
          </w:tcPr>
          <w:p w14:paraId="31F56DC1" w14:textId="77777777" w:rsidR="00FD75A5" w:rsidRDefault="00455C8E" w:rsidP="00455C8E">
            <w:pPr>
              <w:pStyle w:val="BodyText"/>
              <w:rPr>
                <w:lang w:val="en-GB"/>
              </w:rPr>
            </w:pPr>
            <w:r>
              <w:rPr>
                <w:lang w:val="en-GB"/>
              </w:rPr>
              <w:t>The name associated with the connections the tool establish to the datagrid. This can be used for investigation purposes to help identify which client or application is connected to the grid.</w:t>
            </w:r>
          </w:p>
          <w:p w14:paraId="3BF4A67D" w14:textId="5722BC65" w:rsidR="00455C8E" w:rsidRPr="00872E20" w:rsidRDefault="00455C8E" w:rsidP="00455C8E">
            <w:pPr>
              <w:pStyle w:val="BodyText"/>
              <w:rPr>
                <w:lang w:val="en-GB"/>
              </w:rPr>
            </w:pPr>
            <w:r>
              <w:rPr>
                <w:lang w:val="en-GB"/>
              </w:rPr>
              <w:t>If this property is missing, the tools create their own name.</w:t>
            </w:r>
          </w:p>
        </w:tc>
        <w:tc>
          <w:tcPr>
            <w:tcW w:w="1283" w:type="dxa"/>
          </w:tcPr>
          <w:p w14:paraId="33A3D3BD" w14:textId="2B6EDD0B" w:rsidR="00FD75A5" w:rsidRDefault="00455C8E" w:rsidP="00B5617D">
            <w:pPr>
              <w:pStyle w:val="TableText"/>
              <w:rPr>
                <w:lang w:val="en-GB"/>
              </w:rPr>
            </w:pPr>
            <w:r>
              <w:rPr>
                <w:lang w:val="en-GB"/>
              </w:rPr>
              <w:t>MyClient</w:t>
            </w:r>
          </w:p>
        </w:tc>
      </w:tr>
    </w:tbl>
    <w:p w14:paraId="04A4E2B2" w14:textId="2F8059DC" w:rsidR="00FD75A5" w:rsidRPr="00872E20" w:rsidRDefault="00FD75A5" w:rsidP="006C167C">
      <w:pPr>
        <w:pStyle w:val="BodyText"/>
        <w:rPr>
          <w:lang w:val="en-GB"/>
        </w:rPr>
      </w:pPr>
    </w:p>
    <w:p w14:paraId="60E546DC" w14:textId="493E5721" w:rsidR="006C167C" w:rsidRPr="00872E20" w:rsidRDefault="004E030F" w:rsidP="006C167C">
      <w:pPr>
        <w:pStyle w:val="Heading1Numbered"/>
        <w:rPr>
          <w:lang w:val="en-GB"/>
        </w:rPr>
      </w:pPr>
      <w:bookmarkStart w:id="370" w:name="_Toc108162972"/>
      <w:r>
        <w:rPr>
          <w:lang w:val="en-GB"/>
        </w:rPr>
        <w:lastRenderedPageBreak/>
        <w:t>TableExport</w:t>
      </w:r>
      <w:bookmarkEnd w:id="370"/>
    </w:p>
    <w:p w14:paraId="56DC61B4" w14:textId="6D745623" w:rsidR="006C167C" w:rsidRPr="00872E20" w:rsidRDefault="00335AB0" w:rsidP="006C167C">
      <w:pPr>
        <w:pStyle w:val="BodyText"/>
        <w:rPr>
          <w:lang w:val="en-GB"/>
        </w:rPr>
      </w:pPr>
      <w:r>
        <w:rPr>
          <w:lang w:val="en-GB"/>
        </w:rPr>
        <w:t>The tools</w:t>
      </w:r>
      <w:r w:rsidR="006C167C" w:rsidRPr="00872E20">
        <w:rPr>
          <w:lang w:val="en-GB"/>
        </w:rPr>
        <w:t xml:space="preserve"> </w:t>
      </w:r>
      <w:r w:rsidR="00872E20">
        <w:rPr>
          <w:lang w:val="en-GB"/>
        </w:rPr>
        <w:t>are</w:t>
      </w:r>
      <w:r w:rsidR="006C167C" w:rsidRPr="00872E20">
        <w:rPr>
          <w:lang w:val="en-GB"/>
        </w:rPr>
        <w:t xml:space="preserve"> a set of command line scripts for </w:t>
      </w:r>
      <w:r w:rsidR="00FE0505">
        <w:rPr>
          <w:lang w:val="en-GB"/>
        </w:rPr>
        <w:t>Windows and Linux</w:t>
      </w:r>
      <w:r w:rsidR="006C167C" w:rsidRPr="00872E20">
        <w:rPr>
          <w:lang w:val="en-GB"/>
        </w:rPr>
        <w:t>. Each script usage is documented in its own chapter.</w:t>
      </w:r>
    </w:p>
    <w:p w14:paraId="5F9D12ED" w14:textId="4F1682F5" w:rsidR="006C167C" w:rsidRPr="00872E20" w:rsidRDefault="006C167C" w:rsidP="006C167C">
      <w:pPr>
        <w:pStyle w:val="Heading2Numbered"/>
        <w:rPr>
          <w:lang w:val="en-GB"/>
        </w:rPr>
      </w:pPr>
      <w:bookmarkStart w:id="371" w:name="_Toc108162973"/>
      <w:r w:rsidRPr="00872E20">
        <w:rPr>
          <w:lang w:val="en-GB"/>
        </w:rPr>
        <w:t>Description</w:t>
      </w:r>
      <w:bookmarkEnd w:id="371"/>
    </w:p>
    <w:p w14:paraId="27EBF474" w14:textId="470426C3" w:rsidR="00335AB0" w:rsidRDefault="00155171" w:rsidP="00335AB0">
      <w:pPr>
        <w:pStyle w:val="BodyText"/>
        <w:rPr>
          <w:lang w:val="en-GB"/>
        </w:rPr>
      </w:pPr>
      <w:r>
        <w:rPr>
          <w:b/>
          <w:lang w:val="en-GB"/>
        </w:rPr>
        <w:t>TableExport</w:t>
      </w:r>
      <w:r w:rsidRPr="00872E20">
        <w:rPr>
          <w:lang w:val="en-GB"/>
        </w:rPr>
        <w:t xml:space="preserve"> </w:t>
      </w:r>
      <w:r>
        <w:rPr>
          <w:lang w:val="en-GB"/>
        </w:rPr>
        <w:t>can retrieve rows from one existing table in one TIBCO ActiveSpaces datagrid and write the column values into a set of CSV-like output files</w:t>
      </w:r>
      <w:r w:rsidR="00FE0505">
        <w:rPr>
          <w:lang w:val="en-GB"/>
        </w:rPr>
        <w:t>, or on standard output or not at all (the tool will report how long it took to query the rows and how many were found)</w:t>
      </w:r>
      <w:r w:rsidR="00335AB0">
        <w:rPr>
          <w:lang w:val="en-GB"/>
        </w:rPr>
        <w:t>.</w:t>
      </w:r>
    </w:p>
    <w:p w14:paraId="054FDA64" w14:textId="6379CFBF" w:rsidR="00FE0505" w:rsidRDefault="00FE0505" w:rsidP="00335AB0">
      <w:pPr>
        <w:pStyle w:val="BodyText"/>
        <w:rPr>
          <w:lang w:val="en-GB"/>
        </w:rPr>
      </w:pPr>
      <w:r>
        <w:rPr>
          <w:lang w:val="en-GB"/>
        </w:rPr>
        <w:t>To execute the tool, run the bin/TableExport.bat script on Windows or bin/TableExport.sh on Linux.</w:t>
      </w:r>
    </w:p>
    <w:p w14:paraId="4BF08D9D" w14:textId="4774E55E" w:rsidR="00B33A4E" w:rsidRDefault="00B33A4E" w:rsidP="00B33A4E">
      <w:pPr>
        <w:pStyle w:val="Heading2Numbered"/>
        <w:rPr>
          <w:lang w:val="en-GB"/>
        </w:rPr>
      </w:pPr>
      <w:bookmarkStart w:id="372" w:name="_Toc108162974"/>
      <w:r>
        <w:rPr>
          <w:lang w:val="en-GB"/>
        </w:rPr>
        <w:t>Features</w:t>
      </w:r>
      <w:bookmarkEnd w:id="372"/>
    </w:p>
    <w:p w14:paraId="66759228" w14:textId="369BF817" w:rsidR="00B33A4E" w:rsidRDefault="00B33A4E" w:rsidP="00B33A4E">
      <w:pPr>
        <w:pStyle w:val="Heading3Numbered"/>
        <w:rPr>
          <w:lang w:val="en-GB"/>
        </w:rPr>
      </w:pPr>
      <w:r>
        <w:rPr>
          <w:lang w:val="en-GB"/>
        </w:rPr>
        <w:t>Datetime filtering</w:t>
      </w:r>
    </w:p>
    <w:p w14:paraId="42999E47" w14:textId="77777777" w:rsidR="000936DF" w:rsidRDefault="000936DF" w:rsidP="000936DF">
      <w:pPr>
        <w:pStyle w:val="BodyText"/>
        <w:rPr>
          <w:lang w:val="en-GB"/>
        </w:rPr>
      </w:pPr>
      <w:r>
        <w:rPr>
          <w:lang w:val="en-GB"/>
        </w:rPr>
        <w:t xml:space="preserve">The tool can select rows which “transactiondate” column value is matching the current day by generating a WHERE clause equivalent to: </w:t>
      </w:r>
    </w:p>
    <w:p w14:paraId="1A59DB8B" w14:textId="77777777" w:rsidR="000936DF" w:rsidRDefault="000936DF" w:rsidP="000936DF">
      <w:pPr>
        <w:pStyle w:val="BodyText"/>
        <w:rPr>
          <w:lang w:val="en-GB"/>
        </w:rPr>
      </w:pPr>
      <w:r>
        <w:rPr>
          <w:lang w:val="en-GB"/>
        </w:rPr>
        <w:t>transactiondate BETWEEN ‘&lt;yesterday&gt; 00:00:00.000000000Z’ AND ‘&lt;yesterday&gt; 23:59:59.999999999Z’</w:t>
      </w:r>
    </w:p>
    <w:p w14:paraId="04481D7F" w14:textId="77777777" w:rsidR="000936DF" w:rsidRDefault="000936DF" w:rsidP="000936DF">
      <w:pPr>
        <w:pStyle w:val="BodyText"/>
        <w:rPr>
          <w:lang w:val="en-GB"/>
        </w:rPr>
      </w:pPr>
      <w:r>
        <w:rPr>
          <w:lang w:val="en-GB"/>
        </w:rPr>
        <w:t>If you want the filtering to happen:</w:t>
      </w:r>
    </w:p>
    <w:p w14:paraId="5DA034E0" w14:textId="77777777" w:rsidR="000936DF" w:rsidRDefault="000936DF" w:rsidP="000936DF">
      <w:pPr>
        <w:pStyle w:val="BodyText"/>
        <w:numPr>
          <w:ilvl w:val="0"/>
          <w:numId w:val="10"/>
        </w:numPr>
        <w:rPr>
          <w:lang w:val="en-GB"/>
        </w:rPr>
      </w:pPr>
      <w:r>
        <w:rPr>
          <w:lang w:val="en-GB"/>
        </w:rPr>
        <w:t>Add the --datefime-filter true option to the command line.</w:t>
      </w:r>
    </w:p>
    <w:p w14:paraId="661967DD" w14:textId="77777777" w:rsidR="000936DF" w:rsidRDefault="000936DF" w:rsidP="000936DF">
      <w:pPr>
        <w:pStyle w:val="BodyText"/>
        <w:numPr>
          <w:ilvl w:val="0"/>
          <w:numId w:val="10"/>
        </w:numPr>
        <w:rPr>
          <w:lang w:val="en-GB"/>
        </w:rPr>
      </w:pPr>
      <w:r>
        <w:rPr>
          <w:lang w:val="en-GB"/>
        </w:rPr>
        <w:t>Or set the property statement.datetime.filter=true</w:t>
      </w:r>
    </w:p>
    <w:p w14:paraId="39F3A2BD" w14:textId="50BDE27A" w:rsidR="00B33A4E" w:rsidRDefault="00B33A4E" w:rsidP="00335AB0">
      <w:pPr>
        <w:pStyle w:val="BodyText"/>
        <w:rPr>
          <w:lang w:val="en-GB"/>
        </w:rPr>
      </w:pPr>
      <w:r>
        <w:rPr>
          <w:lang w:val="en-GB"/>
        </w:rPr>
        <w:t>To specify another column to use for the filtering:</w:t>
      </w:r>
    </w:p>
    <w:p w14:paraId="4ABA0844" w14:textId="5710A6C2" w:rsidR="00B33A4E" w:rsidRDefault="004A3753" w:rsidP="00B5617D">
      <w:pPr>
        <w:pStyle w:val="BodyText"/>
        <w:numPr>
          <w:ilvl w:val="0"/>
          <w:numId w:val="14"/>
        </w:numPr>
        <w:rPr>
          <w:lang w:val="en-GB"/>
        </w:rPr>
      </w:pPr>
      <w:r>
        <w:rPr>
          <w:lang w:val="en-GB"/>
        </w:rPr>
        <w:t>Add the --</w:t>
      </w:r>
      <w:r w:rsidR="00B33A4E">
        <w:rPr>
          <w:lang w:val="en-GB"/>
        </w:rPr>
        <w:t>datefime-</w:t>
      </w:r>
      <w:r w:rsidR="00334C46">
        <w:rPr>
          <w:lang w:val="en-GB"/>
        </w:rPr>
        <w:t>column &lt;column name&gt;</w:t>
      </w:r>
      <w:r w:rsidR="00B33A4E">
        <w:rPr>
          <w:lang w:val="en-GB"/>
        </w:rPr>
        <w:t xml:space="preserve"> option to the command line.</w:t>
      </w:r>
    </w:p>
    <w:p w14:paraId="5DDBF131" w14:textId="338820E5" w:rsidR="00B33A4E" w:rsidRDefault="00B33A4E" w:rsidP="00B5617D">
      <w:pPr>
        <w:pStyle w:val="BodyText"/>
        <w:numPr>
          <w:ilvl w:val="0"/>
          <w:numId w:val="14"/>
        </w:numPr>
        <w:rPr>
          <w:lang w:val="en-GB"/>
        </w:rPr>
      </w:pPr>
      <w:r>
        <w:rPr>
          <w:lang w:val="en-GB"/>
        </w:rPr>
        <w:t xml:space="preserve">Or set the property </w:t>
      </w:r>
      <w:r w:rsidR="00334C46" w:rsidRPr="00334C46">
        <w:rPr>
          <w:lang w:val="en-GB"/>
        </w:rPr>
        <w:t>statement.datetime.filter.column</w:t>
      </w:r>
      <w:r>
        <w:rPr>
          <w:lang w:val="en-GB"/>
        </w:rPr>
        <w:t>=</w:t>
      </w:r>
      <w:r w:rsidR="00334C46">
        <w:rPr>
          <w:lang w:val="en-GB"/>
        </w:rPr>
        <w:t>&lt;column name&gt;</w:t>
      </w:r>
    </w:p>
    <w:p w14:paraId="3267E9A2" w14:textId="77777777" w:rsidR="00334C46" w:rsidRDefault="00334C46" w:rsidP="00334C46">
      <w:pPr>
        <w:pStyle w:val="BodyText"/>
        <w:rPr>
          <w:lang w:val="en-GB"/>
        </w:rPr>
      </w:pPr>
    </w:p>
    <w:p w14:paraId="577AB01C" w14:textId="781113FD" w:rsidR="00334C46" w:rsidRDefault="00334C46" w:rsidP="00334C46">
      <w:pPr>
        <w:pStyle w:val="BodyText"/>
        <w:rPr>
          <w:lang w:val="en-GB"/>
        </w:rPr>
      </w:pPr>
      <w:r>
        <w:rPr>
          <w:lang w:val="en-GB"/>
        </w:rPr>
        <w:t xml:space="preserve">If you specify a where clause (with the –where command line option or </w:t>
      </w:r>
      <w:r w:rsidR="00986486">
        <w:rPr>
          <w:lang w:val="en-GB"/>
        </w:rPr>
        <w:t>where</w:t>
      </w:r>
      <w:r>
        <w:rPr>
          <w:lang w:val="en-GB"/>
        </w:rPr>
        <w:t xml:space="preserve"> property) and the filtering is on, the where clause will be added the datetime filtering, e.g. </w:t>
      </w:r>
      <w:r w:rsidR="00986486">
        <w:rPr>
          <w:lang w:val="en-GB"/>
        </w:rPr>
        <w:t>t</w:t>
      </w:r>
      <w:r>
        <w:rPr>
          <w:lang w:val="en-GB"/>
        </w:rPr>
        <w:t>he full WHERE clause or the rows to retrieve will be:</w:t>
      </w:r>
    </w:p>
    <w:p w14:paraId="712484F3" w14:textId="4238D861" w:rsidR="00334C46" w:rsidRDefault="00986486" w:rsidP="00334C46">
      <w:pPr>
        <w:pStyle w:val="Code"/>
        <w:ind w:left="0"/>
        <w:rPr>
          <w:lang w:val="en-GB"/>
        </w:rPr>
      </w:pPr>
      <w:r>
        <w:rPr>
          <w:lang w:val="en-GB"/>
        </w:rPr>
        <w:t xml:space="preserve">transactiondate BETWEEN ‘&lt;yesterday&gt; 00:00:00.000000000Z’ AND ‘&lt;yesterday&gt; 23:59:59.999999999Z’ </w:t>
      </w:r>
      <w:r w:rsidR="00334C46">
        <w:rPr>
          <w:lang w:val="en-GB"/>
        </w:rPr>
        <w:t>AND &lt;your clause&gt;</w:t>
      </w:r>
    </w:p>
    <w:p w14:paraId="21CE88B3" w14:textId="77777777" w:rsidR="00334C46" w:rsidRDefault="00334C46" w:rsidP="00334C46">
      <w:pPr>
        <w:pStyle w:val="BodyText"/>
        <w:rPr>
          <w:b/>
          <w:i/>
          <w:lang w:val="en-GB"/>
        </w:rPr>
      </w:pPr>
    </w:p>
    <w:p w14:paraId="18C30E39" w14:textId="5C46069A" w:rsidR="00334C46" w:rsidRPr="00334C46" w:rsidRDefault="00334C46" w:rsidP="00334C46">
      <w:pPr>
        <w:pStyle w:val="BodyText"/>
        <w:rPr>
          <w:b/>
          <w:i/>
          <w:lang w:val="en-GB"/>
        </w:rPr>
      </w:pPr>
      <w:r w:rsidRPr="00334C46">
        <w:rPr>
          <w:b/>
          <w:i/>
          <w:lang w:val="en-GB"/>
        </w:rPr>
        <w:t>Notes:</w:t>
      </w:r>
    </w:p>
    <w:p w14:paraId="5D42871B" w14:textId="19D1EAAA" w:rsidR="00334C46" w:rsidRDefault="00334C46" w:rsidP="00B5617D">
      <w:pPr>
        <w:pStyle w:val="BodyText"/>
        <w:numPr>
          <w:ilvl w:val="0"/>
          <w:numId w:val="15"/>
        </w:numPr>
        <w:rPr>
          <w:lang w:val="en-GB"/>
        </w:rPr>
      </w:pPr>
      <w:r>
        <w:rPr>
          <w:lang w:val="en-GB"/>
        </w:rPr>
        <w:t xml:space="preserve">For the datetime filtering to work, the selected columns (with –columns command line option or </w:t>
      </w:r>
      <w:r w:rsidR="00986486">
        <w:rPr>
          <w:lang w:val="en-GB"/>
        </w:rPr>
        <w:t>columns</w:t>
      </w:r>
      <w:r>
        <w:rPr>
          <w:lang w:val="en-GB"/>
        </w:rPr>
        <w:t xml:space="preserve"> property) must equal to “*” or contain the transactiondate column name (or the column name specified with the –datetime-</w:t>
      </w:r>
      <w:r w:rsidR="00986486">
        <w:rPr>
          <w:lang w:val="en-GB"/>
        </w:rPr>
        <w:t>column</w:t>
      </w:r>
      <w:r>
        <w:rPr>
          <w:lang w:val="en-GB"/>
        </w:rPr>
        <w:t xml:space="preserve"> or </w:t>
      </w:r>
      <w:r w:rsidRPr="00334C46">
        <w:rPr>
          <w:lang w:val="en-GB"/>
        </w:rPr>
        <w:t>statement.datetime.filter.column</w:t>
      </w:r>
      <w:r>
        <w:rPr>
          <w:lang w:val="en-GB"/>
        </w:rPr>
        <w:t xml:space="preserve"> property).</w:t>
      </w:r>
    </w:p>
    <w:p w14:paraId="40B0A4FB" w14:textId="56513472" w:rsidR="00334C46" w:rsidRDefault="00334C46">
      <w:pPr>
        <w:rPr>
          <w:rFonts w:ascii="Arial" w:hAnsi="Arial" w:cs="Arial"/>
          <w:b/>
          <w:color w:val="000000"/>
          <w:sz w:val="20"/>
          <w:szCs w:val="26"/>
          <w:lang w:val="en-GB"/>
        </w:rPr>
      </w:pPr>
    </w:p>
    <w:p w14:paraId="3228ECAB" w14:textId="6946156B" w:rsidR="00B33A4E" w:rsidRDefault="00B33A4E" w:rsidP="00334C46">
      <w:pPr>
        <w:pStyle w:val="Heading3Numbered"/>
        <w:rPr>
          <w:lang w:val="en-GB"/>
        </w:rPr>
      </w:pPr>
      <w:r>
        <w:rPr>
          <w:lang w:val="en-GB"/>
        </w:rPr>
        <w:lastRenderedPageBreak/>
        <w:t>Output</w:t>
      </w:r>
    </w:p>
    <w:p w14:paraId="670C1A89" w14:textId="2E39CF32" w:rsidR="00B33A4E" w:rsidRDefault="00B33A4E" w:rsidP="00B33A4E">
      <w:pPr>
        <w:pStyle w:val="BodyText"/>
        <w:rPr>
          <w:lang w:val="en-GB"/>
        </w:rPr>
      </w:pPr>
      <w:r>
        <w:rPr>
          <w:lang w:val="en-GB"/>
        </w:rPr>
        <w:t>To write the found rows on standard output:</w:t>
      </w:r>
    </w:p>
    <w:p w14:paraId="2A20250B" w14:textId="288366FD" w:rsidR="00B33A4E" w:rsidRDefault="00B33A4E" w:rsidP="00B5617D">
      <w:pPr>
        <w:pStyle w:val="BodyText"/>
        <w:numPr>
          <w:ilvl w:val="0"/>
          <w:numId w:val="15"/>
        </w:numPr>
        <w:rPr>
          <w:lang w:val="en-GB"/>
        </w:rPr>
      </w:pPr>
      <w:r>
        <w:rPr>
          <w:lang w:val="en-GB"/>
        </w:rPr>
        <w:t>Add the</w:t>
      </w:r>
      <w:r w:rsidR="004A3753">
        <w:rPr>
          <w:lang w:val="en-GB"/>
        </w:rPr>
        <w:t xml:space="preserve"> --</w:t>
      </w:r>
      <w:r w:rsidR="00334C46">
        <w:rPr>
          <w:lang w:val="en-GB"/>
        </w:rPr>
        <w:t>out</w:t>
      </w:r>
      <w:r>
        <w:rPr>
          <w:lang w:val="en-GB"/>
        </w:rPr>
        <w:t xml:space="preserve">put stdout option to the </w:t>
      </w:r>
      <w:r w:rsidR="00F13976">
        <w:rPr>
          <w:lang w:val="en-GB"/>
        </w:rPr>
        <w:t>command line</w:t>
      </w:r>
      <w:r>
        <w:rPr>
          <w:lang w:val="en-GB"/>
        </w:rPr>
        <w:t>.</w:t>
      </w:r>
    </w:p>
    <w:p w14:paraId="232E4ABB" w14:textId="2921083A" w:rsidR="00B33A4E" w:rsidRDefault="00B33A4E" w:rsidP="00B5617D">
      <w:pPr>
        <w:pStyle w:val="BodyText"/>
        <w:numPr>
          <w:ilvl w:val="0"/>
          <w:numId w:val="15"/>
        </w:numPr>
        <w:rPr>
          <w:lang w:val="en-GB"/>
        </w:rPr>
      </w:pPr>
      <w:r>
        <w:rPr>
          <w:lang w:val="en-GB"/>
        </w:rPr>
        <w:t xml:space="preserve">Or set the property </w:t>
      </w:r>
      <w:r w:rsidR="004A3753">
        <w:rPr>
          <w:lang w:val="en-GB"/>
        </w:rPr>
        <w:t>output.file</w:t>
      </w:r>
      <w:r>
        <w:rPr>
          <w:lang w:val="en-GB"/>
        </w:rPr>
        <w:t>=stdout</w:t>
      </w:r>
    </w:p>
    <w:p w14:paraId="0AF267CC" w14:textId="33DD44D4" w:rsidR="00B33A4E" w:rsidRDefault="00B33A4E" w:rsidP="00B33A4E">
      <w:pPr>
        <w:pStyle w:val="BodyText"/>
        <w:rPr>
          <w:lang w:val="en-GB"/>
        </w:rPr>
      </w:pPr>
      <w:r>
        <w:rPr>
          <w:lang w:val="en-GB"/>
        </w:rPr>
        <w:t>To NOT write the found rows anywhere:</w:t>
      </w:r>
    </w:p>
    <w:p w14:paraId="08A9409C" w14:textId="77B9A888" w:rsidR="00B33A4E" w:rsidRDefault="004A3753" w:rsidP="00B5617D">
      <w:pPr>
        <w:pStyle w:val="BodyText"/>
        <w:numPr>
          <w:ilvl w:val="0"/>
          <w:numId w:val="16"/>
        </w:numPr>
        <w:rPr>
          <w:lang w:val="en-GB"/>
        </w:rPr>
      </w:pPr>
      <w:r>
        <w:rPr>
          <w:lang w:val="en-GB"/>
        </w:rPr>
        <w:t>Add the --</w:t>
      </w:r>
      <w:r w:rsidR="00334C46">
        <w:rPr>
          <w:lang w:val="en-GB"/>
        </w:rPr>
        <w:t>out</w:t>
      </w:r>
      <w:r w:rsidR="00B33A4E">
        <w:rPr>
          <w:lang w:val="en-GB"/>
        </w:rPr>
        <w:t xml:space="preserve">put </w:t>
      </w:r>
      <w:r w:rsidR="00334C46">
        <w:rPr>
          <w:lang w:val="en-GB"/>
        </w:rPr>
        <w:t>none</w:t>
      </w:r>
      <w:r w:rsidR="00B33A4E">
        <w:rPr>
          <w:lang w:val="en-GB"/>
        </w:rPr>
        <w:t xml:space="preserve"> option to the </w:t>
      </w:r>
      <w:r w:rsidR="00F13976">
        <w:rPr>
          <w:lang w:val="en-GB"/>
        </w:rPr>
        <w:t>command line</w:t>
      </w:r>
      <w:r w:rsidR="00B33A4E">
        <w:rPr>
          <w:lang w:val="en-GB"/>
        </w:rPr>
        <w:t>.</w:t>
      </w:r>
    </w:p>
    <w:p w14:paraId="60205E30" w14:textId="29023E18" w:rsidR="00B33A4E" w:rsidRDefault="00B33A4E" w:rsidP="00B5617D">
      <w:pPr>
        <w:pStyle w:val="BodyText"/>
        <w:numPr>
          <w:ilvl w:val="0"/>
          <w:numId w:val="16"/>
        </w:numPr>
        <w:rPr>
          <w:lang w:val="en-GB"/>
        </w:rPr>
      </w:pPr>
      <w:r>
        <w:rPr>
          <w:lang w:val="en-GB"/>
        </w:rPr>
        <w:t xml:space="preserve">Or set the property </w:t>
      </w:r>
      <w:r w:rsidR="004A3753">
        <w:rPr>
          <w:lang w:val="en-GB"/>
        </w:rPr>
        <w:t>output.file</w:t>
      </w:r>
      <w:r>
        <w:rPr>
          <w:lang w:val="en-GB"/>
        </w:rPr>
        <w:t>=</w:t>
      </w:r>
      <w:r w:rsidR="00334C46">
        <w:rPr>
          <w:lang w:val="en-GB"/>
        </w:rPr>
        <w:t>none</w:t>
      </w:r>
    </w:p>
    <w:p w14:paraId="0A0318DB" w14:textId="6C8C1A0E" w:rsidR="00B33A4E" w:rsidRDefault="00B33A4E" w:rsidP="00B33A4E">
      <w:pPr>
        <w:pStyle w:val="BodyText"/>
        <w:rPr>
          <w:lang w:val="en-GB"/>
        </w:rPr>
      </w:pPr>
      <w:r>
        <w:rPr>
          <w:lang w:val="en-GB"/>
        </w:rPr>
        <w:t>To write the rows into several files:</w:t>
      </w:r>
    </w:p>
    <w:p w14:paraId="54CA3625" w14:textId="1C818870" w:rsidR="00B33A4E" w:rsidRDefault="00B33A4E" w:rsidP="00B5617D">
      <w:pPr>
        <w:pStyle w:val="BodyText"/>
        <w:numPr>
          <w:ilvl w:val="0"/>
          <w:numId w:val="17"/>
        </w:numPr>
        <w:rPr>
          <w:lang w:val="en-GB"/>
        </w:rPr>
      </w:pPr>
      <w:r>
        <w:rPr>
          <w:lang w:val="en-GB"/>
        </w:rPr>
        <w:t>If you want to specify the full location and name of the output file:</w:t>
      </w:r>
    </w:p>
    <w:p w14:paraId="1DA8D935" w14:textId="6D8B1AB0" w:rsidR="00B33A4E" w:rsidRDefault="00B33A4E" w:rsidP="00B5617D">
      <w:pPr>
        <w:pStyle w:val="BodyText"/>
        <w:numPr>
          <w:ilvl w:val="1"/>
          <w:numId w:val="17"/>
        </w:numPr>
        <w:rPr>
          <w:lang w:val="en-GB"/>
        </w:rPr>
      </w:pPr>
      <w:r>
        <w:rPr>
          <w:lang w:val="en-GB"/>
        </w:rPr>
        <w:t xml:space="preserve">Add the </w:t>
      </w:r>
      <w:r w:rsidR="004A3753">
        <w:rPr>
          <w:lang w:val="en-GB"/>
        </w:rPr>
        <w:t>--o</w:t>
      </w:r>
      <w:r>
        <w:rPr>
          <w:lang w:val="en-GB"/>
        </w:rPr>
        <w:t>utput &lt;name&gt; option to the command line.</w:t>
      </w:r>
    </w:p>
    <w:p w14:paraId="71A178D4" w14:textId="1C2A18A9" w:rsidR="00B33A4E" w:rsidRDefault="00B33A4E" w:rsidP="00B5617D">
      <w:pPr>
        <w:pStyle w:val="BodyText"/>
        <w:numPr>
          <w:ilvl w:val="1"/>
          <w:numId w:val="17"/>
        </w:numPr>
        <w:rPr>
          <w:lang w:val="en-GB"/>
        </w:rPr>
      </w:pPr>
      <w:r>
        <w:rPr>
          <w:lang w:val="en-GB"/>
        </w:rPr>
        <w:t xml:space="preserve">Or set the property </w:t>
      </w:r>
      <w:r w:rsidR="004A3753">
        <w:rPr>
          <w:lang w:val="en-GB"/>
        </w:rPr>
        <w:t>output.file</w:t>
      </w:r>
      <w:r>
        <w:rPr>
          <w:lang w:val="en-GB"/>
        </w:rPr>
        <w:t>=&lt;name&gt;</w:t>
      </w:r>
    </w:p>
    <w:p w14:paraId="53ADC76F" w14:textId="4F64D2B8" w:rsidR="00B33A4E" w:rsidRDefault="00B33A4E" w:rsidP="00334C46">
      <w:pPr>
        <w:pStyle w:val="BodyText"/>
        <w:ind w:left="720"/>
        <w:rPr>
          <w:lang w:val="en-GB"/>
        </w:rPr>
      </w:pPr>
      <w:r>
        <w:rPr>
          <w:lang w:val="en-GB"/>
        </w:rPr>
        <w:t>The tool will generate the following files:</w:t>
      </w:r>
    </w:p>
    <w:p w14:paraId="4CC8D373" w14:textId="41AAC681" w:rsidR="00B33A4E" w:rsidRDefault="00B33A4E" w:rsidP="00B5617D">
      <w:pPr>
        <w:pStyle w:val="BodyText"/>
        <w:numPr>
          <w:ilvl w:val="1"/>
          <w:numId w:val="17"/>
        </w:numPr>
        <w:rPr>
          <w:lang w:val="en-GB"/>
        </w:rPr>
      </w:pPr>
      <w:r>
        <w:rPr>
          <w:lang w:val="en-GB"/>
        </w:rPr>
        <w:t>&lt;name&gt;_1_&lt;total number of files&gt;.&lt;extension&gt;</w:t>
      </w:r>
    </w:p>
    <w:p w14:paraId="4F8E0B9E" w14:textId="12C4FCE3" w:rsidR="00B33A4E" w:rsidRDefault="00B33A4E" w:rsidP="00B5617D">
      <w:pPr>
        <w:pStyle w:val="BodyText"/>
        <w:numPr>
          <w:ilvl w:val="1"/>
          <w:numId w:val="17"/>
        </w:numPr>
        <w:rPr>
          <w:lang w:val="en-GB"/>
        </w:rPr>
      </w:pPr>
      <w:r>
        <w:rPr>
          <w:lang w:val="en-GB"/>
        </w:rPr>
        <w:t>&lt;name&gt;_2-&lt;total number of files&gt;.&lt;extension&gt;</w:t>
      </w:r>
    </w:p>
    <w:p w14:paraId="6F2FAB21" w14:textId="4E871C2C" w:rsidR="00B33A4E" w:rsidRDefault="00B33A4E" w:rsidP="00B5617D">
      <w:pPr>
        <w:pStyle w:val="BodyText"/>
        <w:numPr>
          <w:ilvl w:val="1"/>
          <w:numId w:val="17"/>
        </w:numPr>
        <w:rPr>
          <w:lang w:val="en-GB"/>
        </w:rPr>
      </w:pPr>
      <w:r>
        <w:rPr>
          <w:lang w:val="en-GB"/>
        </w:rPr>
        <w:t>Etc…</w:t>
      </w:r>
    </w:p>
    <w:p w14:paraId="3050A76A" w14:textId="7E70FED7" w:rsidR="00B33A4E" w:rsidRDefault="00334C46" w:rsidP="00B5617D">
      <w:pPr>
        <w:pStyle w:val="BodyText"/>
        <w:numPr>
          <w:ilvl w:val="0"/>
          <w:numId w:val="17"/>
        </w:numPr>
        <w:rPr>
          <w:lang w:val="en-GB"/>
        </w:rPr>
      </w:pPr>
      <w:r>
        <w:rPr>
          <w:lang w:val="en-GB"/>
        </w:rPr>
        <w:t>Otherwise, you must:</w:t>
      </w:r>
    </w:p>
    <w:p w14:paraId="5683195E" w14:textId="5BDBF0E6" w:rsidR="00334C46" w:rsidRDefault="00334C46" w:rsidP="00B5617D">
      <w:pPr>
        <w:pStyle w:val="BodyText"/>
        <w:numPr>
          <w:ilvl w:val="1"/>
          <w:numId w:val="17"/>
        </w:numPr>
        <w:rPr>
          <w:lang w:val="en-GB"/>
        </w:rPr>
      </w:pPr>
      <w:r>
        <w:rPr>
          <w:lang w:val="en-GB"/>
        </w:rPr>
        <w:t>Add the –output-file-folder &lt;folder&gt; option to the command line.</w:t>
      </w:r>
    </w:p>
    <w:p w14:paraId="0A362FFF" w14:textId="76C226AB" w:rsidR="00334C46" w:rsidRDefault="004A3753" w:rsidP="00B5617D">
      <w:pPr>
        <w:pStyle w:val="BodyText"/>
        <w:numPr>
          <w:ilvl w:val="1"/>
          <w:numId w:val="17"/>
        </w:numPr>
        <w:rPr>
          <w:lang w:val="en-GB"/>
        </w:rPr>
      </w:pPr>
      <w:r>
        <w:rPr>
          <w:lang w:val="en-GB"/>
        </w:rPr>
        <w:t>Or set the property output.file.folder</w:t>
      </w:r>
      <w:r w:rsidR="00334C46">
        <w:rPr>
          <w:lang w:val="en-GB"/>
        </w:rPr>
        <w:t>=&lt;folder&gt;</w:t>
      </w:r>
    </w:p>
    <w:p w14:paraId="4FE41A9E" w14:textId="77777777" w:rsidR="00334C46" w:rsidRDefault="00334C46" w:rsidP="00334C46">
      <w:pPr>
        <w:pStyle w:val="BodyText"/>
        <w:ind w:left="720"/>
        <w:rPr>
          <w:lang w:val="en-GB"/>
        </w:rPr>
      </w:pPr>
      <w:r>
        <w:rPr>
          <w:lang w:val="en-GB"/>
        </w:rPr>
        <w:t>The tool will generate the following files:</w:t>
      </w:r>
    </w:p>
    <w:p w14:paraId="7CDDF257" w14:textId="6105E329" w:rsidR="00334C46" w:rsidRDefault="00334C46" w:rsidP="00B5617D">
      <w:pPr>
        <w:pStyle w:val="BodyText"/>
        <w:numPr>
          <w:ilvl w:val="1"/>
          <w:numId w:val="17"/>
        </w:numPr>
        <w:rPr>
          <w:lang w:val="en-GB"/>
        </w:rPr>
      </w:pPr>
      <w:r>
        <w:rPr>
          <w:lang w:val="en-GB"/>
        </w:rPr>
        <w:t>&lt;folder&gt;/&lt;prefix&gt;_&lt;yyyyMMdd&gt;_v&lt;version&gt;_1_&lt;total number of files&gt;.&lt;extension&gt;</w:t>
      </w:r>
    </w:p>
    <w:p w14:paraId="69A6F6BA" w14:textId="5F1BF366" w:rsidR="00334C46" w:rsidRDefault="00334C46" w:rsidP="00B5617D">
      <w:pPr>
        <w:pStyle w:val="BodyText"/>
        <w:numPr>
          <w:ilvl w:val="1"/>
          <w:numId w:val="17"/>
        </w:numPr>
        <w:rPr>
          <w:lang w:val="en-GB"/>
        </w:rPr>
      </w:pPr>
      <w:r>
        <w:rPr>
          <w:lang w:val="en-GB"/>
        </w:rPr>
        <w:t>&lt;folder&gt;/&lt;prefix&gt;_&lt;yyyyMMdd&gt;_v&lt;version&gt;_2-&lt;total number of files&gt;.&lt;extension&gt;</w:t>
      </w:r>
    </w:p>
    <w:p w14:paraId="455438FA" w14:textId="77777777" w:rsidR="00334C46" w:rsidRDefault="00334C46" w:rsidP="00B5617D">
      <w:pPr>
        <w:pStyle w:val="BodyText"/>
        <w:numPr>
          <w:ilvl w:val="1"/>
          <w:numId w:val="17"/>
        </w:numPr>
        <w:rPr>
          <w:lang w:val="en-GB"/>
        </w:rPr>
      </w:pPr>
      <w:r>
        <w:rPr>
          <w:lang w:val="en-GB"/>
        </w:rPr>
        <w:t>Etc…</w:t>
      </w:r>
    </w:p>
    <w:p w14:paraId="29DEF218" w14:textId="77777777" w:rsidR="00334C46" w:rsidRDefault="00334C46" w:rsidP="00B33A4E">
      <w:pPr>
        <w:pStyle w:val="BodyText"/>
        <w:rPr>
          <w:lang w:val="en-GB"/>
        </w:rPr>
      </w:pPr>
    </w:p>
    <w:p w14:paraId="2C255366" w14:textId="4F412F58" w:rsidR="00E626A2" w:rsidRDefault="00E626A2" w:rsidP="00B33A4E">
      <w:pPr>
        <w:pStyle w:val="BodyText"/>
        <w:rPr>
          <w:lang w:val="en-GB"/>
        </w:rPr>
      </w:pPr>
      <w:r>
        <w:rPr>
          <w:lang w:val="en-GB"/>
        </w:rPr>
        <w:t>&lt;extension&gt; is csv by default. To change it:</w:t>
      </w:r>
    </w:p>
    <w:p w14:paraId="1635F534" w14:textId="6A815047" w:rsidR="00E626A2" w:rsidRDefault="00E626A2" w:rsidP="00B5617D">
      <w:pPr>
        <w:pStyle w:val="BodyText"/>
        <w:numPr>
          <w:ilvl w:val="0"/>
          <w:numId w:val="18"/>
        </w:numPr>
        <w:rPr>
          <w:lang w:val="en-GB"/>
        </w:rPr>
      </w:pPr>
      <w:r>
        <w:rPr>
          <w:lang w:val="en-GB"/>
        </w:rPr>
        <w:t>Add the –-file-ext &lt;extension&gt; option to the command line.</w:t>
      </w:r>
    </w:p>
    <w:p w14:paraId="2F0C8822" w14:textId="07EEDE57" w:rsidR="00E626A2" w:rsidRDefault="00E626A2" w:rsidP="00B5617D">
      <w:pPr>
        <w:pStyle w:val="BodyText"/>
        <w:numPr>
          <w:ilvl w:val="0"/>
          <w:numId w:val="18"/>
        </w:numPr>
        <w:rPr>
          <w:lang w:val="en-GB"/>
        </w:rPr>
      </w:pPr>
      <w:r>
        <w:rPr>
          <w:lang w:val="en-GB"/>
        </w:rPr>
        <w:t>Or set the property output.file.extension=&lt;extension&gt;</w:t>
      </w:r>
    </w:p>
    <w:p w14:paraId="1FB5884A" w14:textId="14A9DEE4" w:rsidR="00334C46" w:rsidRDefault="00334C46" w:rsidP="00B33A4E">
      <w:pPr>
        <w:pStyle w:val="BodyText"/>
        <w:rPr>
          <w:lang w:val="en-GB"/>
        </w:rPr>
      </w:pPr>
      <w:r>
        <w:rPr>
          <w:lang w:val="en-GB"/>
        </w:rPr>
        <w:t xml:space="preserve">&lt;prefix&gt; is </w:t>
      </w:r>
      <w:r w:rsidRPr="00334C46">
        <w:rPr>
          <w:lang w:val="en-GB"/>
        </w:rPr>
        <w:t>transactions_GB_32f402</w:t>
      </w:r>
      <w:r>
        <w:rPr>
          <w:lang w:val="en-GB"/>
        </w:rPr>
        <w:t xml:space="preserve"> by default. To change it:</w:t>
      </w:r>
    </w:p>
    <w:p w14:paraId="0FD5B5BD" w14:textId="522CBE02" w:rsidR="00334C46" w:rsidRDefault="00334C46" w:rsidP="00B5617D">
      <w:pPr>
        <w:pStyle w:val="BodyText"/>
        <w:numPr>
          <w:ilvl w:val="0"/>
          <w:numId w:val="18"/>
        </w:numPr>
        <w:rPr>
          <w:lang w:val="en-GB"/>
        </w:rPr>
      </w:pPr>
      <w:r>
        <w:rPr>
          <w:lang w:val="en-GB"/>
        </w:rPr>
        <w:t xml:space="preserve">Add the </w:t>
      </w:r>
      <w:r w:rsidR="004A3753">
        <w:rPr>
          <w:lang w:val="en-GB"/>
        </w:rPr>
        <w:t>–</w:t>
      </w:r>
      <w:r w:rsidR="00E626A2">
        <w:rPr>
          <w:lang w:val="en-GB"/>
        </w:rPr>
        <w:t>-</w:t>
      </w:r>
      <w:r w:rsidR="004A3753">
        <w:rPr>
          <w:lang w:val="en-GB"/>
        </w:rPr>
        <w:t>output-file-prefix</w:t>
      </w:r>
      <w:r>
        <w:rPr>
          <w:lang w:val="en-GB"/>
        </w:rPr>
        <w:t xml:space="preserve"> &lt;prefix&gt; option to the command line.</w:t>
      </w:r>
    </w:p>
    <w:p w14:paraId="4119A73E" w14:textId="33B39CC1" w:rsidR="00334C46" w:rsidRDefault="004A3753" w:rsidP="00B5617D">
      <w:pPr>
        <w:pStyle w:val="BodyText"/>
        <w:numPr>
          <w:ilvl w:val="0"/>
          <w:numId w:val="18"/>
        </w:numPr>
        <w:rPr>
          <w:lang w:val="en-GB"/>
        </w:rPr>
      </w:pPr>
      <w:r>
        <w:rPr>
          <w:lang w:val="en-GB"/>
        </w:rPr>
        <w:t>Or set the property output.file.pre</w:t>
      </w:r>
      <w:r w:rsidR="00E626A2">
        <w:rPr>
          <w:lang w:val="en-GB"/>
        </w:rPr>
        <w:t>fix</w:t>
      </w:r>
      <w:r w:rsidR="00334C46">
        <w:rPr>
          <w:lang w:val="en-GB"/>
        </w:rPr>
        <w:t>=&lt;prefix&gt;</w:t>
      </w:r>
    </w:p>
    <w:p w14:paraId="6414DBA0" w14:textId="2524450A" w:rsidR="00334C46" w:rsidRDefault="00334C46" w:rsidP="00B33A4E">
      <w:pPr>
        <w:pStyle w:val="BodyText"/>
        <w:rPr>
          <w:lang w:val="en-GB"/>
        </w:rPr>
      </w:pPr>
      <w:r>
        <w:rPr>
          <w:lang w:val="en-GB"/>
        </w:rPr>
        <w:lastRenderedPageBreak/>
        <w:t xml:space="preserve">&lt;yyyyMMdd&gt; is </w:t>
      </w:r>
      <w:r w:rsidR="004E513C">
        <w:rPr>
          <w:lang w:val="en-GB"/>
        </w:rPr>
        <w:t>yesterday’s date</w:t>
      </w:r>
      <w:r>
        <w:rPr>
          <w:lang w:val="en-GB"/>
        </w:rPr>
        <w:t xml:space="preserve"> in yyyyMMdd format</w:t>
      </w:r>
      <w:r w:rsidR="004E513C">
        <w:rPr>
          <w:lang w:val="en-GB"/>
        </w:rPr>
        <w:t xml:space="preserve"> (the same date as in the datetime filter, even if the filter is disabled)</w:t>
      </w:r>
      <w:r>
        <w:rPr>
          <w:lang w:val="en-GB"/>
        </w:rPr>
        <w:t>.</w:t>
      </w:r>
    </w:p>
    <w:p w14:paraId="500A1759" w14:textId="600CF5FB" w:rsidR="00334C46" w:rsidRDefault="00334C46" w:rsidP="00B33A4E">
      <w:pPr>
        <w:pStyle w:val="BodyText"/>
        <w:rPr>
          <w:lang w:val="en-GB"/>
        </w:rPr>
      </w:pPr>
      <w:r>
        <w:rPr>
          <w:lang w:val="en-GB"/>
        </w:rPr>
        <w:t>&lt;version&gt; is 1 by default. The change it:</w:t>
      </w:r>
    </w:p>
    <w:p w14:paraId="49A44008" w14:textId="73E921F2" w:rsidR="00334C46" w:rsidRDefault="004A3753" w:rsidP="00B5617D">
      <w:pPr>
        <w:pStyle w:val="BodyText"/>
        <w:numPr>
          <w:ilvl w:val="0"/>
          <w:numId w:val="19"/>
        </w:numPr>
        <w:ind w:left="1080"/>
        <w:rPr>
          <w:lang w:val="en-GB"/>
        </w:rPr>
      </w:pPr>
      <w:r>
        <w:rPr>
          <w:lang w:val="en-GB"/>
        </w:rPr>
        <w:t>Add the --output-file-version</w:t>
      </w:r>
      <w:r w:rsidR="00334C46">
        <w:rPr>
          <w:lang w:val="en-GB"/>
        </w:rPr>
        <w:t xml:space="preserve"> &lt;version&gt; option to the command line.</w:t>
      </w:r>
    </w:p>
    <w:p w14:paraId="3D394999" w14:textId="6AB5C96C" w:rsidR="00334C46" w:rsidRDefault="004A3753" w:rsidP="00B5617D">
      <w:pPr>
        <w:pStyle w:val="BodyText"/>
        <w:numPr>
          <w:ilvl w:val="0"/>
          <w:numId w:val="19"/>
        </w:numPr>
        <w:ind w:left="1080"/>
        <w:rPr>
          <w:lang w:val="en-GB"/>
        </w:rPr>
      </w:pPr>
      <w:r>
        <w:rPr>
          <w:lang w:val="en-GB"/>
        </w:rPr>
        <w:t>Or set the property output.file.version</w:t>
      </w:r>
      <w:r w:rsidR="00334C46">
        <w:rPr>
          <w:lang w:val="en-GB"/>
        </w:rPr>
        <w:t>=&lt;version&gt;</w:t>
      </w:r>
    </w:p>
    <w:p w14:paraId="4B1AAEE1" w14:textId="77777777" w:rsidR="00334C46" w:rsidRDefault="00334C46" w:rsidP="00B33A4E">
      <w:pPr>
        <w:pStyle w:val="BodyText"/>
        <w:rPr>
          <w:lang w:val="en-GB"/>
        </w:rPr>
      </w:pPr>
    </w:p>
    <w:p w14:paraId="56768963" w14:textId="5AFD2FB7" w:rsidR="00B33A4E" w:rsidRDefault="00334C46" w:rsidP="00B33A4E">
      <w:pPr>
        <w:pStyle w:val="BodyText"/>
        <w:rPr>
          <w:lang w:val="en-GB"/>
        </w:rPr>
      </w:pPr>
      <w:r>
        <w:rPr>
          <w:lang w:val="en-GB"/>
        </w:rPr>
        <w:t>The number of files generated is base</w:t>
      </w:r>
      <w:r w:rsidR="004A3753">
        <w:rPr>
          <w:lang w:val="en-GB"/>
        </w:rPr>
        <w:t>s</w:t>
      </w:r>
      <w:r>
        <w:rPr>
          <w:lang w:val="en-GB"/>
        </w:rPr>
        <w:t xml:space="preserve"> on the maximum number of rows to write per file, which is 25000 by default.</w:t>
      </w:r>
    </w:p>
    <w:p w14:paraId="4C9B2DE5" w14:textId="55C9DBBA" w:rsidR="00334C46" w:rsidRDefault="00334C46" w:rsidP="00B33A4E">
      <w:pPr>
        <w:pStyle w:val="BodyText"/>
        <w:rPr>
          <w:lang w:val="en-GB"/>
        </w:rPr>
      </w:pPr>
      <w:r>
        <w:rPr>
          <w:lang w:val="en-GB"/>
        </w:rPr>
        <w:t>To change it:</w:t>
      </w:r>
    </w:p>
    <w:p w14:paraId="3BFF482F" w14:textId="27EE2D5C" w:rsidR="00334C46" w:rsidRDefault="004A3753" w:rsidP="00B5617D">
      <w:pPr>
        <w:pStyle w:val="BodyText"/>
        <w:numPr>
          <w:ilvl w:val="0"/>
          <w:numId w:val="20"/>
        </w:numPr>
        <w:rPr>
          <w:lang w:val="en-GB"/>
        </w:rPr>
      </w:pPr>
      <w:r>
        <w:rPr>
          <w:lang w:val="en-GB"/>
        </w:rPr>
        <w:t>Add the –max-rows</w:t>
      </w:r>
      <w:r w:rsidR="00334C46">
        <w:rPr>
          <w:lang w:val="en-GB"/>
        </w:rPr>
        <w:t xml:space="preserve"> &lt;number&gt; option to the command line.</w:t>
      </w:r>
    </w:p>
    <w:p w14:paraId="4B811634" w14:textId="6ADE356B" w:rsidR="00334C46" w:rsidRDefault="00334C46" w:rsidP="00B5617D">
      <w:pPr>
        <w:pStyle w:val="BodyText"/>
        <w:numPr>
          <w:ilvl w:val="0"/>
          <w:numId w:val="20"/>
        </w:numPr>
        <w:rPr>
          <w:lang w:val="en-GB"/>
        </w:rPr>
      </w:pPr>
      <w:r>
        <w:rPr>
          <w:lang w:val="en-GB"/>
        </w:rPr>
        <w:t xml:space="preserve">Or set the property </w:t>
      </w:r>
      <w:r w:rsidR="004A3753">
        <w:rPr>
          <w:lang w:val="en-GB"/>
        </w:rPr>
        <w:t>output.file.max.rows</w:t>
      </w:r>
      <w:r>
        <w:rPr>
          <w:lang w:val="en-GB"/>
        </w:rPr>
        <w:t>=&lt;number&gt;</w:t>
      </w:r>
    </w:p>
    <w:p w14:paraId="3D0A3B8C" w14:textId="47F30B49" w:rsidR="00334C46" w:rsidRDefault="0072458D" w:rsidP="0072458D">
      <w:pPr>
        <w:pStyle w:val="Heading3Numbered"/>
        <w:rPr>
          <w:lang w:val="en-GB"/>
        </w:rPr>
      </w:pPr>
      <w:r>
        <w:rPr>
          <w:lang w:val="en-GB"/>
        </w:rPr>
        <w:t>Columns</w:t>
      </w:r>
    </w:p>
    <w:p w14:paraId="01843507" w14:textId="387292C6" w:rsidR="0072458D" w:rsidRDefault="0072458D" w:rsidP="00B33A4E">
      <w:pPr>
        <w:pStyle w:val="BodyText"/>
        <w:rPr>
          <w:lang w:val="en-GB"/>
        </w:rPr>
      </w:pPr>
      <w:r>
        <w:rPr>
          <w:lang w:val="en-GB"/>
        </w:rPr>
        <w:t>By default, the tool extract</w:t>
      </w:r>
      <w:r w:rsidR="00E626A2">
        <w:rPr>
          <w:lang w:val="en-GB"/>
        </w:rPr>
        <w:t>s</w:t>
      </w:r>
      <w:r>
        <w:rPr>
          <w:lang w:val="en-GB"/>
        </w:rPr>
        <w:t xml:space="preserve"> </w:t>
      </w:r>
      <w:del w:id="373" w:author="Pierre Ayel" w:date="2022-07-08T08:51:00Z">
        <w:r w:rsidDel="0071103B">
          <w:rPr>
            <w:lang w:val="en-GB"/>
          </w:rPr>
          <w:delText>the following columns</w:delText>
        </w:r>
      </w:del>
      <w:ins w:id="374" w:author="Pierre Ayel" w:date="2022-07-08T08:51:00Z">
        <w:r w:rsidR="0071103B">
          <w:rPr>
            <w:lang w:val="en-GB"/>
          </w:rPr>
          <w:t>all the columns of the table.</w:t>
        </w:r>
      </w:ins>
      <w:del w:id="375" w:author="Pierre Ayel" w:date="2022-07-08T08:51:00Z">
        <w:r w:rsidDel="0071103B">
          <w:rPr>
            <w:lang w:val="en-GB"/>
          </w:rPr>
          <w:delText>:</w:delText>
        </w:r>
      </w:del>
    </w:p>
    <w:p w14:paraId="008DACB6" w14:textId="54258B47" w:rsidR="0072458D" w:rsidDel="0071103B" w:rsidRDefault="0072458D" w:rsidP="004A3753">
      <w:pPr>
        <w:pStyle w:val="Code"/>
        <w:ind w:left="0"/>
        <w:rPr>
          <w:moveFrom w:id="376" w:author="Pierre Ayel" w:date="2022-07-08T08:50:00Z"/>
          <w:lang w:val="en-GB"/>
        </w:rPr>
      </w:pPr>
      <w:moveFromRangeStart w:id="377" w:author="Pierre Ayel" w:date="2022-07-08T08:50:00Z" w:name="move108162644"/>
      <w:moveFrom w:id="378" w:author="Pierre Ayel" w:date="2022-07-08T08:50:00Z">
        <w:r w:rsidDel="0071103B">
          <w:rPr>
            <w:lang w:val="en-GB"/>
          </w:rPr>
          <w:t>externaltransactionid, transactionid, transactiondate, lower(transactiontype), lower(transactionstatus), parenttransact</w:t>
        </w:r>
        <w:r w:rsidR="00495D3F" w:rsidDel="0071103B">
          <w:rPr>
            <w:lang w:val="en-GB"/>
          </w:rPr>
          <w:t>ionid, amount, currency, msisdn</w:t>
        </w:r>
      </w:moveFrom>
    </w:p>
    <w:p w14:paraId="69B43EC2" w14:textId="3F5CFDFB" w:rsidR="004A3753" w:rsidDel="0071103B" w:rsidRDefault="004A3753" w:rsidP="00B33A4E">
      <w:pPr>
        <w:pStyle w:val="BodyText"/>
        <w:rPr>
          <w:moveFrom w:id="379" w:author="Pierre Ayel" w:date="2022-07-08T08:50:00Z"/>
          <w:lang w:val="en-GB"/>
        </w:rPr>
      </w:pPr>
    </w:p>
    <w:p w14:paraId="62848093" w14:textId="242BF41A" w:rsidR="0072458D" w:rsidDel="0071103B" w:rsidRDefault="0072458D" w:rsidP="00B33A4E">
      <w:pPr>
        <w:pStyle w:val="BodyText"/>
        <w:rPr>
          <w:moveFrom w:id="380" w:author="Pierre Ayel" w:date="2022-07-08T08:50:00Z"/>
          <w:lang w:val="en-GB"/>
        </w:rPr>
      </w:pPr>
      <w:moveFrom w:id="381" w:author="Pierre Ayel" w:date="2022-07-08T08:50:00Z">
        <w:r w:rsidDel="0071103B">
          <w:rPr>
            <w:lang w:val="en-GB"/>
          </w:rPr>
          <w:t>The lower() function forces the ActiveSpaces API to return the value of a column in lowercase automatically.</w:t>
        </w:r>
      </w:moveFrom>
    </w:p>
    <w:moveFromRangeEnd w:id="377"/>
    <w:p w14:paraId="5D7BEBB5" w14:textId="4033247E" w:rsidR="0072458D" w:rsidRDefault="0072458D" w:rsidP="00B33A4E">
      <w:pPr>
        <w:pStyle w:val="BodyText"/>
        <w:rPr>
          <w:lang w:val="en-GB"/>
        </w:rPr>
      </w:pPr>
      <w:r>
        <w:rPr>
          <w:lang w:val="en-GB"/>
        </w:rPr>
        <w:t xml:space="preserve">To change </w:t>
      </w:r>
      <w:r w:rsidR="00E626A2">
        <w:rPr>
          <w:lang w:val="en-GB"/>
        </w:rPr>
        <w:t>the list of columns</w:t>
      </w:r>
      <w:r>
        <w:rPr>
          <w:lang w:val="en-GB"/>
        </w:rPr>
        <w:t>:</w:t>
      </w:r>
    </w:p>
    <w:p w14:paraId="0AB8226A" w14:textId="79C054BF" w:rsidR="0072458D" w:rsidRDefault="00880896" w:rsidP="00B5617D">
      <w:pPr>
        <w:pStyle w:val="BodyText"/>
        <w:numPr>
          <w:ilvl w:val="0"/>
          <w:numId w:val="20"/>
        </w:numPr>
        <w:rPr>
          <w:lang w:val="en-GB"/>
        </w:rPr>
      </w:pPr>
      <w:r>
        <w:rPr>
          <w:lang w:val="en-GB"/>
        </w:rPr>
        <w:t>Add the --columns &lt;separated list of column names</w:t>
      </w:r>
      <w:r w:rsidR="0072458D">
        <w:rPr>
          <w:lang w:val="en-GB"/>
        </w:rPr>
        <w:t>&gt; option to the command line.</w:t>
      </w:r>
    </w:p>
    <w:p w14:paraId="40166DDC" w14:textId="77777777" w:rsidR="0071103B" w:rsidRDefault="0072458D" w:rsidP="0071103B">
      <w:pPr>
        <w:pStyle w:val="BodyText"/>
        <w:numPr>
          <w:ilvl w:val="0"/>
          <w:numId w:val="20"/>
        </w:numPr>
        <w:rPr>
          <w:ins w:id="382" w:author="Pierre Ayel" w:date="2022-07-08T08:50:00Z"/>
          <w:lang w:val="en-GB"/>
        </w:rPr>
      </w:pPr>
      <w:r>
        <w:rPr>
          <w:lang w:val="en-GB"/>
        </w:rPr>
        <w:t xml:space="preserve">Or set the property </w:t>
      </w:r>
      <w:r w:rsidR="00880896">
        <w:rPr>
          <w:lang w:val="en-GB"/>
        </w:rPr>
        <w:t>columns</w:t>
      </w:r>
      <w:r>
        <w:rPr>
          <w:lang w:val="en-GB"/>
        </w:rPr>
        <w:t>=&lt;</w:t>
      </w:r>
      <w:r w:rsidR="00880896">
        <w:rPr>
          <w:lang w:val="en-GB"/>
        </w:rPr>
        <w:t>separated list of column names</w:t>
      </w:r>
      <w:r>
        <w:rPr>
          <w:lang w:val="en-GB"/>
        </w:rPr>
        <w:t>&gt;</w:t>
      </w:r>
    </w:p>
    <w:p w14:paraId="79F37AAD" w14:textId="3781625F" w:rsidR="0071103B" w:rsidRPr="0071103B" w:rsidRDefault="0071103B" w:rsidP="0071103B">
      <w:pPr>
        <w:pStyle w:val="BodyText"/>
        <w:rPr>
          <w:ins w:id="383" w:author="Pierre Ayel" w:date="2022-07-08T08:50:00Z"/>
          <w:lang w:val="en-GB"/>
        </w:rPr>
        <w:pPrChange w:id="384" w:author="Pierre Ayel" w:date="2022-07-08T08:50:00Z">
          <w:pPr>
            <w:pStyle w:val="BodyText"/>
            <w:ind w:left="1080"/>
          </w:pPr>
        </w:pPrChange>
      </w:pPr>
      <w:ins w:id="385" w:author="Pierre Ayel" w:date="2022-07-08T08:50:00Z">
        <w:r w:rsidRPr="0071103B">
          <w:rPr>
            <w:lang w:val="en-GB"/>
          </w:rPr>
          <w:t>For example:</w:t>
        </w:r>
      </w:ins>
    </w:p>
    <w:p w14:paraId="45405E7D" w14:textId="77777777" w:rsidR="0071103B" w:rsidRDefault="0071103B" w:rsidP="0071103B">
      <w:pPr>
        <w:pStyle w:val="Code"/>
        <w:numPr>
          <w:ilvl w:val="0"/>
          <w:numId w:val="20"/>
        </w:numPr>
        <w:rPr>
          <w:moveTo w:id="386" w:author="Pierre Ayel" w:date="2022-07-08T08:50:00Z"/>
          <w:lang w:val="en-GB"/>
        </w:rPr>
      </w:pPr>
      <w:moveToRangeStart w:id="387" w:author="Pierre Ayel" w:date="2022-07-08T08:50:00Z" w:name="move108162644"/>
      <w:moveTo w:id="388" w:author="Pierre Ayel" w:date="2022-07-08T08:50:00Z">
        <w:r>
          <w:rPr>
            <w:lang w:val="en-GB"/>
          </w:rPr>
          <w:t>externaltransactionid, transactionid, transactiondate, lower(transactiontype), lower(transactionstatus), parenttransactionid, amount, currency, msisdn</w:t>
        </w:r>
      </w:moveTo>
    </w:p>
    <w:p w14:paraId="5175C178" w14:textId="77777777" w:rsidR="0071103B" w:rsidRDefault="0071103B" w:rsidP="0071103B">
      <w:pPr>
        <w:pStyle w:val="BodyText"/>
        <w:ind w:left="1080"/>
        <w:rPr>
          <w:moveTo w:id="389" w:author="Pierre Ayel" w:date="2022-07-08T08:50:00Z"/>
          <w:lang w:val="en-GB"/>
        </w:rPr>
        <w:pPrChange w:id="390" w:author="Pierre Ayel" w:date="2022-07-08T08:50:00Z">
          <w:pPr>
            <w:pStyle w:val="BodyText"/>
            <w:numPr>
              <w:numId w:val="20"/>
            </w:numPr>
            <w:ind w:left="1080" w:hanging="360"/>
          </w:pPr>
        </w:pPrChange>
      </w:pPr>
    </w:p>
    <w:p w14:paraId="2D8BED30" w14:textId="77777777" w:rsidR="0071103B" w:rsidRDefault="0071103B" w:rsidP="0071103B">
      <w:pPr>
        <w:pStyle w:val="BodyText"/>
        <w:rPr>
          <w:moveTo w:id="391" w:author="Pierre Ayel" w:date="2022-07-08T08:50:00Z"/>
          <w:lang w:val="en-GB"/>
        </w:rPr>
        <w:pPrChange w:id="392" w:author="Pierre Ayel" w:date="2022-07-08T08:50:00Z">
          <w:pPr>
            <w:pStyle w:val="BodyText"/>
            <w:numPr>
              <w:numId w:val="20"/>
            </w:numPr>
            <w:ind w:left="1080" w:hanging="360"/>
          </w:pPr>
        </w:pPrChange>
      </w:pPr>
      <w:moveTo w:id="393" w:author="Pierre Ayel" w:date="2022-07-08T08:50:00Z">
        <w:r>
          <w:rPr>
            <w:lang w:val="en-GB"/>
          </w:rPr>
          <w:t>The lower() function forces the ActiveSpaces API to return the value of a column in lowercase automatically.</w:t>
        </w:r>
      </w:moveTo>
    </w:p>
    <w:moveToRangeEnd w:id="387"/>
    <w:p w14:paraId="5A0F6CF0" w14:textId="77777777" w:rsidR="0071103B" w:rsidRPr="0071103B" w:rsidRDefault="0071103B" w:rsidP="0071103B">
      <w:pPr>
        <w:pStyle w:val="BodyText"/>
        <w:ind w:left="1080"/>
        <w:rPr>
          <w:lang w:val="en-GB"/>
        </w:rPr>
        <w:pPrChange w:id="394" w:author="Pierre Ayel" w:date="2022-07-08T08:50:00Z">
          <w:pPr>
            <w:pStyle w:val="BodyText"/>
            <w:numPr>
              <w:numId w:val="20"/>
            </w:numPr>
            <w:ind w:left="1080" w:hanging="360"/>
          </w:pPr>
        </w:pPrChange>
      </w:pPr>
    </w:p>
    <w:p w14:paraId="214C7B2B" w14:textId="6B5B736F" w:rsidR="0072458D" w:rsidRDefault="00E626A2" w:rsidP="00E626A2">
      <w:pPr>
        <w:pStyle w:val="Heading3Numbered"/>
        <w:rPr>
          <w:lang w:val="en-GB"/>
        </w:rPr>
      </w:pPr>
      <w:r>
        <w:rPr>
          <w:lang w:val="en-GB"/>
        </w:rPr>
        <w:t>Output Header Line</w:t>
      </w:r>
    </w:p>
    <w:p w14:paraId="389C9DB8" w14:textId="5B705490" w:rsidR="00E626A2" w:rsidRDefault="00E626A2" w:rsidP="00B33A4E">
      <w:pPr>
        <w:pStyle w:val="BodyText"/>
        <w:rPr>
          <w:lang w:val="en-GB"/>
        </w:rPr>
      </w:pPr>
      <w:r>
        <w:rPr>
          <w:lang w:val="en-GB"/>
        </w:rPr>
        <w:t>If the rows are written into files, the following line is written as header line in every file:</w:t>
      </w:r>
    </w:p>
    <w:p w14:paraId="40DF8EA6" w14:textId="0CEB9EB0" w:rsidR="00E626A2" w:rsidRDefault="00E626A2" w:rsidP="00E626A2">
      <w:pPr>
        <w:pStyle w:val="Code"/>
        <w:ind w:left="0"/>
        <w:rPr>
          <w:lang w:val="en-GB"/>
        </w:rPr>
      </w:pPr>
      <w:r>
        <w:rPr>
          <w:lang w:val="en-GB"/>
        </w:rPr>
        <w:t>&lt;yyyy-MM-dd&gt; 00:00:00 – 23:59:59 UTC</w:t>
      </w:r>
    </w:p>
    <w:p w14:paraId="0ADCAD78" w14:textId="77777777" w:rsidR="00E626A2" w:rsidRDefault="00E626A2" w:rsidP="00B33A4E">
      <w:pPr>
        <w:pStyle w:val="BodyText"/>
        <w:rPr>
          <w:lang w:val="en-GB"/>
        </w:rPr>
      </w:pPr>
    </w:p>
    <w:p w14:paraId="4EF78A8B" w14:textId="7B795CD5" w:rsidR="00E626A2" w:rsidRDefault="00E626A2" w:rsidP="00B33A4E">
      <w:pPr>
        <w:pStyle w:val="BodyText"/>
        <w:rPr>
          <w:lang w:val="en-GB"/>
        </w:rPr>
      </w:pPr>
      <w:r>
        <w:rPr>
          <w:lang w:val="en-GB"/>
        </w:rPr>
        <w:t xml:space="preserve">&lt;yyyy-MM-dd&gt; is </w:t>
      </w:r>
      <w:r w:rsidR="004E513C">
        <w:rPr>
          <w:lang w:val="en-GB"/>
        </w:rPr>
        <w:t>yesterday’s</w:t>
      </w:r>
      <w:r>
        <w:rPr>
          <w:lang w:val="en-GB"/>
        </w:rPr>
        <w:t>date</w:t>
      </w:r>
      <w:r w:rsidR="004E513C">
        <w:rPr>
          <w:lang w:val="en-GB"/>
        </w:rPr>
        <w:t xml:space="preserve"> (the same date used in the datetime filter, even if the filter is disabled)</w:t>
      </w:r>
      <w:r>
        <w:rPr>
          <w:lang w:val="en-GB"/>
        </w:rPr>
        <w:t>.</w:t>
      </w:r>
    </w:p>
    <w:p w14:paraId="0D7642C1" w14:textId="4091BFFF" w:rsidR="00E626A2" w:rsidRDefault="00E626A2" w:rsidP="00B33A4E">
      <w:pPr>
        <w:pStyle w:val="BodyText"/>
        <w:rPr>
          <w:lang w:val="en-GB"/>
        </w:rPr>
      </w:pPr>
      <w:r>
        <w:rPr>
          <w:lang w:val="en-GB"/>
        </w:rPr>
        <w:t>To not write any header line:</w:t>
      </w:r>
    </w:p>
    <w:p w14:paraId="46337EBC" w14:textId="44E1B35B" w:rsidR="00E626A2" w:rsidRDefault="00E626A2" w:rsidP="00E626A2">
      <w:pPr>
        <w:pStyle w:val="BodyText"/>
        <w:ind w:left="720"/>
        <w:rPr>
          <w:lang w:val="en-GB"/>
        </w:rPr>
      </w:pPr>
      <w:r>
        <w:rPr>
          <w:lang w:val="en-GB"/>
        </w:rPr>
        <w:lastRenderedPageBreak/>
        <w:t>Add the --header false option to the command line.</w:t>
      </w:r>
    </w:p>
    <w:p w14:paraId="7F3C3C49" w14:textId="02CB1DA7" w:rsidR="00E626A2" w:rsidRDefault="00E626A2" w:rsidP="00E626A2">
      <w:pPr>
        <w:pStyle w:val="BodyText"/>
        <w:ind w:left="720"/>
        <w:rPr>
          <w:lang w:val="en-GB"/>
        </w:rPr>
      </w:pPr>
      <w:r>
        <w:rPr>
          <w:lang w:val="en-GB"/>
        </w:rPr>
        <w:t>Or set the property output.header=false</w:t>
      </w:r>
    </w:p>
    <w:p w14:paraId="453D4804" w14:textId="3EFC8FD2" w:rsidR="00E626A2" w:rsidRDefault="00E626A2" w:rsidP="00B33A4E">
      <w:pPr>
        <w:pStyle w:val="BodyText"/>
        <w:rPr>
          <w:lang w:val="en-GB"/>
        </w:rPr>
      </w:pPr>
      <w:r>
        <w:rPr>
          <w:lang w:val="en-GB"/>
        </w:rPr>
        <w:t>To write anything else:</w:t>
      </w:r>
    </w:p>
    <w:p w14:paraId="53037580" w14:textId="10B3F598" w:rsidR="00E626A2" w:rsidRDefault="00E626A2" w:rsidP="00E626A2">
      <w:pPr>
        <w:pStyle w:val="BodyText"/>
        <w:ind w:left="720"/>
        <w:rPr>
          <w:lang w:val="en-GB"/>
        </w:rPr>
      </w:pPr>
      <w:r>
        <w:rPr>
          <w:lang w:val="en-GB"/>
        </w:rPr>
        <w:t>Add the –output-header-value &lt;anything else&gt; option to the command line.</w:t>
      </w:r>
    </w:p>
    <w:p w14:paraId="46BF970D" w14:textId="41A1718C" w:rsidR="00E626A2" w:rsidRDefault="00E626A2" w:rsidP="00E626A2">
      <w:pPr>
        <w:pStyle w:val="BodyText"/>
        <w:ind w:left="720"/>
        <w:rPr>
          <w:lang w:val="en-GB"/>
        </w:rPr>
      </w:pPr>
      <w:r>
        <w:rPr>
          <w:lang w:val="en-GB"/>
        </w:rPr>
        <w:t>Or set the property output.header.value=&lt;anything else&gt;</w:t>
      </w:r>
    </w:p>
    <w:p w14:paraId="5B008BB5" w14:textId="77777777" w:rsidR="00E626A2" w:rsidRDefault="00E626A2" w:rsidP="00B33A4E">
      <w:pPr>
        <w:pStyle w:val="BodyText"/>
        <w:rPr>
          <w:lang w:val="en-GB"/>
        </w:rPr>
      </w:pPr>
    </w:p>
    <w:p w14:paraId="62E18EE0" w14:textId="7B68F9A3" w:rsidR="00E626A2" w:rsidRPr="00E626A2" w:rsidRDefault="00E626A2" w:rsidP="00B33A4E">
      <w:pPr>
        <w:pStyle w:val="BodyText"/>
        <w:rPr>
          <w:b/>
          <w:i/>
          <w:lang w:val="en-GB"/>
        </w:rPr>
      </w:pPr>
      <w:r w:rsidRPr="00E626A2">
        <w:rPr>
          <w:b/>
          <w:i/>
          <w:lang w:val="en-GB"/>
        </w:rPr>
        <w:t>Notes:</w:t>
      </w:r>
    </w:p>
    <w:p w14:paraId="02330C3C" w14:textId="5266E0F2" w:rsidR="00E626A2" w:rsidRDefault="00E626A2" w:rsidP="00B5617D">
      <w:pPr>
        <w:pStyle w:val="BodyText"/>
        <w:numPr>
          <w:ilvl w:val="0"/>
          <w:numId w:val="21"/>
        </w:numPr>
        <w:rPr>
          <w:lang w:val="en-GB"/>
        </w:rPr>
      </w:pPr>
      <w:r>
        <w:rPr>
          <w:lang w:val="en-GB"/>
        </w:rPr>
        <w:t>If rows is written on standard output, the header is written with the name of the extracted columns.</w:t>
      </w:r>
    </w:p>
    <w:p w14:paraId="06A4638F" w14:textId="76FC9180" w:rsidR="00E626A2" w:rsidRDefault="00E626A2" w:rsidP="00B5617D">
      <w:pPr>
        <w:pStyle w:val="BodyText"/>
        <w:numPr>
          <w:ilvl w:val="0"/>
          <w:numId w:val="21"/>
        </w:numPr>
        <w:rPr>
          <w:lang w:val="en-GB"/>
        </w:rPr>
      </w:pPr>
      <w:r>
        <w:rPr>
          <w:lang w:val="en-GB"/>
        </w:rPr>
        <w:t>If the datetime filter is disabled, the header is written in the files with name of the extracted columns</w:t>
      </w:r>
    </w:p>
    <w:p w14:paraId="0C225479" w14:textId="77777777" w:rsidR="00986486" w:rsidRDefault="00986486">
      <w:pPr>
        <w:rPr>
          <w:rFonts w:ascii="Arial" w:hAnsi="Arial" w:cs="Arial"/>
          <w:b/>
          <w:bCs/>
          <w:color w:val="000000"/>
          <w:szCs w:val="28"/>
          <w:lang w:val="en-GB"/>
        </w:rPr>
      </w:pPr>
      <w:r>
        <w:rPr>
          <w:lang w:val="en-GB"/>
        </w:rPr>
        <w:br w:type="page"/>
      </w:r>
    </w:p>
    <w:p w14:paraId="60EB93B7" w14:textId="3511EF9E" w:rsidR="006C167C" w:rsidRPr="00872E20" w:rsidRDefault="006C167C" w:rsidP="006C167C">
      <w:pPr>
        <w:pStyle w:val="Heading2Numbered"/>
        <w:rPr>
          <w:lang w:val="en-GB"/>
        </w:rPr>
      </w:pPr>
      <w:bookmarkStart w:id="395" w:name="_Toc108162975"/>
      <w:r w:rsidRPr="00872E20">
        <w:rPr>
          <w:lang w:val="en-GB"/>
        </w:rPr>
        <w:lastRenderedPageBreak/>
        <w:t>Usage</w:t>
      </w:r>
      <w:bookmarkEnd w:id="395"/>
    </w:p>
    <w:p w14:paraId="630F9F8A" w14:textId="77777777" w:rsidR="0001510A" w:rsidRPr="00872E20" w:rsidRDefault="0001510A" w:rsidP="0001510A">
      <w:pPr>
        <w:pStyle w:val="BodyText"/>
        <w:rPr>
          <w:lang w:val="en-GB"/>
        </w:rPr>
      </w:pPr>
      <w:r w:rsidRPr="00872E20">
        <w:rPr>
          <w:lang w:val="en-GB"/>
        </w:rPr>
        <w:t>From any working directory, type the following:</w:t>
      </w:r>
    </w:p>
    <w:p w14:paraId="210314E6" w14:textId="4A6B0058" w:rsidR="006C167C" w:rsidRDefault="0001510A" w:rsidP="00BF25E4">
      <w:pPr>
        <w:pStyle w:val="Code"/>
        <w:ind w:left="0"/>
        <w:rPr>
          <w:lang w:val="en-GB"/>
        </w:rPr>
      </w:pPr>
      <w:r w:rsidRPr="00872E20">
        <w:rPr>
          <w:lang w:val="en-GB"/>
        </w:rPr>
        <w:t>&lt;install-folder&gt;</w:t>
      </w:r>
      <w:r w:rsidR="006C167C" w:rsidRPr="00872E20">
        <w:rPr>
          <w:lang w:val="en-GB"/>
        </w:rPr>
        <w:t>/bin/</w:t>
      </w:r>
      <w:r w:rsidR="004E030F">
        <w:rPr>
          <w:lang w:val="en-GB"/>
        </w:rPr>
        <w:t>TableExport</w:t>
      </w:r>
      <w:r w:rsidR="006C167C" w:rsidRPr="00872E20">
        <w:rPr>
          <w:lang w:val="en-GB"/>
        </w:rPr>
        <w:t xml:space="preserve">.sh </w:t>
      </w:r>
    </w:p>
    <w:p w14:paraId="77A16AB8" w14:textId="48C059D7" w:rsidR="004E030F" w:rsidRPr="00872E20" w:rsidRDefault="004E030F" w:rsidP="00BF25E4">
      <w:pPr>
        <w:pStyle w:val="Code"/>
        <w:ind w:left="0"/>
        <w:rPr>
          <w:lang w:val="en-GB"/>
        </w:rPr>
      </w:pPr>
      <w:r>
        <w:rPr>
          <w:lang w:val="en-GB"/>
        </w:rPr>
        <w:t xml:space="preserve">  </w:t>
      </w:r>
      <w:r w:rsidR="002D55B1">
        <w:rPr>
          <w:lang w:val="en-GB"/>
        </w:rPr>
        <w:t>&lt;config-file-options&gt;</w:t>
      </w:r>
    </w:p>
    <w:p w14:paraId="0E457733" w14:textId="6D2240DA" w:rsidR="006C167C" w:rsidRDefault="006C167C" w:rsidP="00BF25E4">
      <w:pPr>
        <w:pStyle w:val="Code"/>
        <w:ind w:left="0"/>
        <w:rPr>
          <w:lang w:val="en-GB"/>
        </w:rPr>
      </w:pPr>
      <w:r w:rsidRPr="004E030F">
        <w:rPr>
          <w:lang w:val="en-GB"/>
        </w:rPr>
        <w:t xml:space="preserve">  &lt;</w:t>
      </w:r>
      <w:r w:rsidR="004E030F" w:rsidRPr="004E030F">
        <w:rPr>
          <w:lang w:val="en-GB"/>
        </w:rPr>
        <w:t>datagrid</w:t>
      </w:r>
      <w:r w:rsidRPr="004E030F">
        <w:rPr>
          <w:lang w:val="en-GB"/>
        </w:rPr>
        <w:t xml:space="preserve">-options&gt; </w:t>
      </w:r>
    </w:p>
    <w:p w14:paraId="7A367215" w14:textId="77777777" w:rsidR="002A31D2" w:rsidRDefault="002A31D2" w:rsidP="00BF25E4">
      <w:pPr>
        <w:pStyle w:val="Code"/>
        <w:ind w:left="0"/>
        <w:rPr>
          <w:lang w:val="en-GB"/>
        </w:rPr>
      </w:pPr>
    </w:p>
    <w:p w14:paraId="7797084C" w14:textId="1C36F3A3" w:rsidR="002D55B1" w:rsidRPr="002D55B1" w:rsidRDefault="002D55B1" w:rsidP="00BF25E4">
      <w:pPr>
        <w:pStyle w:val="Code"/>
        <w:ind w:left="0"/>
        <w:rPr>
          <w:lang w:val="en-GB"/>
        </w:rPr>
      </w:pPr>
      <w:r>
        <w:rPr>
          <w:lang w:val="en-GB"/>
        </w:rPr>
        <w:t xml:space="preserve">  [</w:t>
      </w:r>
      <w:r w:rsidRPr="002D55B1">
        <w:rPr>
          <w:lang w:val="en-GB"/>
        </w:rPr>
        <w:t>--table &lt;table&gt;</w:t>
      </w:r>
      <w:r>
        <w:rPr>
          <w:lang w:val="en-GB"/>
        </w:rPr>
        <w:t>]</w:t>
      </w:r>
    </w:p>
    <w:p w14:paraId="78264A89" w14:textId="13B1848E" w:rsidR="002D55B1" w:rsidRDefault="002D55B1" w:rsidP="00BF25E4">
      <w:pPr>
        <w:pStyle w:val="Code"/>
        <w:ind w:left="0"/>
        <w:rPr>
          <w:lang w:val="en-GB"/>
        </w:rPr>
      </w:pPr>
      <w:r>
        <w:rPr>
          <w:lang w:val="en-GB"/>
        </w:rPr>
        <w:t xml:space="preserve">  [</w:t>
      </w:r>
      <w:r w:rsidRPr="002D55B1">
        <w:rPr>
          <w:lang w:val="en-GB"/>
        </w:rPr>
        <w:t>--columns &lt;c1,c2,c3…&gt;</w:t>
      </w:r>
      <w:r>
        <w:rPr>
          <w:lang w:val="en-GB"/>
        </w:rPr>
        <w:t>]</w:t>
      </w:r>
    </w:p>
    <w:p w14:paraId="21D64455" w14:textId="340825A1" w:rsidR="002A31D2" w:rsidRPr="002D55B1" w:rsidRDefault="002A31D2" w:rsidP="00BF25E4">
      <w:pPr>
        <w:pStyle w:val="Code"/>
        <w:ind w:left="0"/>
        <w:rPr>
          <w:lang w:val="en-GB"/>
        </w:rPr>
      </w:pPr>
      <w:r>
        <w:rPr>
          <w:lang w:val="en-GB"/>
        </w:rPr>
        <w:t xml:space="preserve">  [--where &lt;where clause&gt;]</w:t>
      </w:r>
    </w:p>
    <w:p w14:paraId="07E143DA" w14:textId="77777777" w:rsidR="002A31D2" w:rsidRDefault="002A31D2" w:rsidP="002A31D2">
      <w:pPr>
        <w:pStyle w:val="Code"/>
        <w:ind w:left="0"/>
        <w:rPr>
          <w:lang w:val="en-GB"/>
        </w:rPr>
      </w:pPr>
      <w:r>
        <w:rPr>
          <w:lang w:val="en-GB"/>
        </w:rPr>
        <w:t>..[--datetime-from “yyyy-MM-dd HH:mms:ss”]</w:t>
      </w:r>
    </w:p>
    <w:p w14:paraId="67F4BA3D" w14:textId="77777777" w:rsidR="002A31D2" w:rsidRDefault="002A31D2" w:rsidP="002A31D2">
      <w:pPr>
        <w:pStyle w:val="Code"/>
        <w:ind w:left="0"/>
        <w:rPr>
          <w:lang w:val="en-GB"/>
        </w:rPr>
      </w:pPr>
      <w:r>
        <w:rPr>
          <w:lang w:val="en-GB"/>
        </w:rPr>
        <w:t>..[--datetime-to “yyyy-MM-dd HH:mms:ss”]</w:t>
      </w:r>
    </w:p>
    <w:p w14:paraId="3299B145" w14:textId="77777777" w:rsidR="002A31D2" w:rsidRDefault="002A31D2" w:rsidP="002A31D2">
      <w:pPr>
        <w:pStyle w:val="Code"/>
        <w:ind w:left="0"/>
        <w:rPr>
          <w:lang w:val="en-GB"/>
        </w:rPr>
      </w:pPr>
      <w:r>
        <w:rPr>
          <w:lang w:val="en-GB"/>
        </w:rPr>
        <w:t xml:space="preserve">  [--datetime-filter-column &lt;name&gt;]</w:t>
      </w:r>
    </w:p>
    <w:p w14:paraId="4D326840" w14:textId="77777777" w:rsidR="002A31D2" w:rsidRDefault="002A31D2" w:rsidP="002A31D2">
      <w:pPr>
        <w:pStyle w:val="Code"/>
        <w:ind w:left="0"/>
        <w:rPr>
          <w:lang w:val="en-GB"/>
        </w:rPr>
      </w:pPr>
      <w:r>
        <w:rPr>
          <w:lang w:val="en-GB"/>
        </w:rPr>
        <w:t xml:space="preserve">  [--datetime-filter true|false]</w:t>
      </w:r>
    </w:p>
    <w:p w14:paraId="1846C9A9" w14:textId="68FA57BB" w:rsidR="00986486" w:rsidRDefault="00986486" w:rsidP="002A31D2">
      <w:pPr>
        <w:pStyle w:val="Code"/>
        <w:ind w:left="0"/>
        <w:rPr>
          <w:lang w:val="en-GB"/>
        </w:rPr>
      </w:pPr>
      <w:r>
        <w:rPr>
          <w:lang w:val="en-GB"/>
        </w:rPr>
        <w:t xml:space="preserve">  [--datetime-day yesterday|today]</w:t>
      </w:r>
    </w:p>
    <w:p w14:paraId="27C64135" w14:textId="453E93E3" w:rsidR="00B5617D" w:rsidRDefault="00395AD4" w:rsidP="002A31D2">
      <w:pPr>
        <w:pStyle w:val="Code"/>
        <w:ind w:left="0"/>
        <w:rPr>
          <w:ins w:id="396" w:author="Pierre Ayel" w:date="2020-10-23T09:09:00Z"/>
          <w:lang w:val="en-GB"/>
        </w:rPr>
      </w:pPr>
      <w:r>
        <w:rPr>
          <w:lang w:val="en-GB"/>
        </w:rPr>
        <w:t xml:space="preserve">  [--table-row</w:t>
      </w:r>
      <w:r w:rsidR="00B5617D">
        <w:rPr>
          <w:lang w:val="en-GB"/>
        </w:rPr>
        <w:t>set true|false]</w:t>
      </w:r>
    </w:p>
    <w:p w14:paraId="59A1CE34" w14:textId="2F7073EA" w:rsidR="004D1E43" w:rsidRDefault="004D1E43" w:rsidP="002A31D2">
      <w:pPr>
        <w:pStyle w:val="Code"/>
        <w:ind w:left="0"/>
        <w:rPr>
          <w:lang w:val="en-GB"/>
        </w:rPr>
      </w:pPr>
      <w:ins w:id="397" w:author="Pierre Ayel" w:date="2020-10-23T09:09:00Z">
        <w:r>
          <w:rPr>
            <w:lang w:val="en-GB"/>
          </w:rPr>
          <w:t xml:space="preserve">  [--checkpoint &lt;name&gt;]</w:t>
        </w:r>
      </w:ins>
    </w:p>
    <w:p w14:paraId="25745E72" w14:textId="77777777" w:rsidR="00986486" w:rsidRDefault="00986486" w:rsidP="00BF25E4">
      <w:pPr>
        <w:pStyle w:val="Code"/>
        <w:ind w:left="0"/>
        <w:rPr>
          <w:lang w:val="en-GB"/>
        </w:rPr>
      </w:pPr>
    </w:p>
    <w:p w14:paraId="70065E95" w14:textId="02C67CE1" w:rsidR="002D55B1" w:rsidRDefault="002D55B1" w:rsidP="00BF25E4">
      <w:pPr>
        <w:pStyle w:val="Code"/>
        <w:ind w:left="0"/>
        <w:rPr>
          <w:lang w:val="en-GB"/>
        </w:rPr>
      </w:pPr>
      <w:r>
        <w:rPr>
          <w:lang w:val="en-GB"/>
        </w:rPr>
        <w:t xml:space="preserve">  [</w:t>
      </w:r>
      <w:r w:rsidRPr="002D55B1">
        <w:rPr>
          <w:lang w:val="en-GB"/>
        </w:rPr>
        <w:t>--header true|false</w:t>
      </w:r>
      <w:r>
        <w:rPr>
          <w:lang w:val="en-GB"/>
        </w:rPr>
        <w:t>]</w:t>
      </w:r>
    </w:p>
    <w:p w14:paraId="0931ED01" w14:textId="5B5DE760" w:rsidR="00BF2E64" w:rsidRPr="002D55B1" w:rsidRDefault="00BF2E64" w:rsidP="00BF25E4">
      <w:pPr>
        <w:pStyle w:val="Code"/>
        <w:ind w:left="0"/>
        <w:rPr>
          <w:lang w:val="en-GB"/>
        </w:rPr>
      </w:pPr>
      <w:r>
        <w:rPr>
          <w:lang w:val="en-GB"/>
        </w:rPr>
        <w:t xml:space="preserve">  [--output-header-value &lt;header&gt;]</w:t>
      </w:r>
    </w:p>
    <w:p w14:paraId="3F675ADD" w14:textId="2855E888" w:rsidR="002D55B1" w:rsidRPr="002D55B1" w:rsidRDefault="002D55B1" w:rsidP="00BF25E4">
      <w:pPr>
        <w:pStyle w:val="Code"/>
        <w:ind w:left="0"/>
        <w:rPr>
          <w:lang w:val="en-GB"/>
        </w:rPr>
      </w:pPr>
      <w:r>
        <w:rPr>
          <w:lang w:val="en-GB"/>
        </w:rPr>
        <w:t xml:space="preserve">  [</w:t>
      </w:r>
      <w:r w:rsidRPr="002D55B1">
        <w:rPr>
          <w:lang w:val="en-GB"/>
        </w:rPr>
        <w:t>--delimiter &lt;delimiter&gt;</w:t>
      </w:r>
      <w:r>
        <w:rPr>
          <w:lang w:val="en-GB"/>
        </w:rPr>
        <w:t>]</w:t>
      </w:r>
    </w:p>
    <w:p w14:paraId="499EF6D1" w14:textId="77777777" w:rsidR="002A31D2" w:rsidRPr="0071103B" w:rsidRDefault="002A31D2" w:rsidP="002A31D2">
      <w:pPr>
        <w:pStyle w:val="Code"/>
        <w:ind w:left="0"/>
        <w:rPr>
          <w:lang w:val="fr-FR"/>
          <w:rPrChange w:id="398" w:author="Pierre Ayel" w:date="2022-07-08T08:50:00Z">
            <w:rPr>
              <w:lang w:val="en-GB"/>
            </w:rPr>
          </w:rPrChange>
        </w:rPr>
      </w:pPr>
      <w:r>
        <w:rPr>
          <w:lang w:val="en-GB"/>
        </w:rPr>
        <w:t xml:space="preserve">  </w:t>
      </w:r>
      <w:r w:rsidRPr="0071103B">
        <w:rPr>
          <w:lang w:val="fr-FR"/>
          <w:rPrChange w:id="399" w:author="Pierre Ayel" w:date="2022-07-08T08:50:00Z">
            <w:rPr>
              <w:lang w:val="en-GB"/>
            </w:rPr>
          </w:rPrChange>
        </w:rPr>
        <w:t>[--datetime-format &lt;format&gt;]</w:t>
      </w:r>
    </w:p>
    <w:p w14:paraId="555A11BB" w14:textId="7B671B88" w:rsidR="00622840" w:rsidRPr="0071103B" w:rsidRDefault="00622840" w:rsidP="002A31D2">
      <w:pPr>
        <w:pStyle w:val="Code"/>
        <w:ind w:left="0"/>
        <w:rPr>
          <w:lang w:val="fr-FR"/>
          <w:rPrChange w:id="400" w:author="Pierre Ayel" w:date="2022-07-08T08:50:00Z">
            <w:rPr>
              <w:lang w:val="en-GB"/>
            </w:rPr>
          </w:rPrChange>
        </w:rPr>
      </w:pPr>
      <w:r w:rsidRPr="0071103B">
        <w:rPr>
          <w:lang w:val="fr-FR"/>
          <w:rPrChange w:id="401" w:author="Pierre Ayel" w:date="2022-07-08T08:50:00Z">
            <w:rPr>
              <w:lang w:val="en-GB"/>
            </w:rPr>
          </w:rPrChange>
        </w:rPr>
        <w:t xml:space="preserve">  [--datetime-timezone &lt;zone&gt;]</w:t>
      </w:r>
    </w:p>
    <w:p w14:paraId="1328E757" w14:textId="233FC288" w:rsidR="002A31D2" w:rsidRDefault="002A31D2" w:rsidP="002A31D2">
      <w:pPr>
        <w:pStyle w:val="Code"/>
        <w:ind w:left="0"/>
        <w:rPr>
          <w:lang w:val="en-GB"/>
        </w:rPr>
      </w:pPr>
      <w:r>
        <w:rPr>
          <w:lang w:val="en-GB"/>
        </w:rPr>
        <w:t>..[--double-format &lt;format&gt;]</w:t>
      </w:r>
    </w:p>
    <w:p w14:paraId="330F09FD" w14:textId="386A11C5" w:rsidR="00A542F3" w:rsidRDefault="00A542F3" w:rsidP="002A31D2">
      <w:pPr>
        <w:pStyle w:val="Code"/>
        <w:ind w:left="0"/>
        <w:rPr>
          <w:lang w:val="en-GB"/>
        </w:rPr>
      </w:pPr>
      <w:r>
        <w:rPr>
          <w:lang w:val="en-GB"/>
        </w:rPr>
        <w:t>..[</w:t>
      </w:r>
      <w:r w:rsidRPr="00A542F3">
        <w:t xml:space="preserve"> </w:t>
      </w:r>
      <w:r w:rsidRPr="00A542F3">
        <w:rPr>
          <w:lang w:val="en-GB"/>
        </w:rPr>
        <w:t>--double-rounding ceiling|down|floor|half_down|half_even|half_up|unnecessary|up</w:t>
      </w:r>
      <w:r>
        <w:rPr>
          <w:lang w:val="en-GB"/>
        </w:rPr>
        <w:t>]</w:t>
      </w:r>
    </w:p>
    <w:p w14:paraId="10DA19D7" w14:textId="1A1E0BE6" w:rsidR="00723201" w:rsidRPr="002D55B1" w:rsidRDefault="00723201" w:rsidP="002A31D2">
      <w:pPr>
        <w:pStyle w:val="Code"/>
        <w:ind w:left="0"/>
        <w:rPr>
          <w:lang w:val="en-GB"/>
        </w:rPr>
      </w:pPr>
      <w:r>
        <w:rPr>
          <w:lang w:val="en-GB"/>
        </w:rPr>
        <w:t>..[--encoding &lt;encoding&gt;]</w:t>
      </w:r>
    </w:p>
    <w:p w14:paraId="0B04499C" w14:textId="77777777" w:rsidR="002A31D2" w:rsidRDefault="002A31D2" w:rsidP="00BF25E4">
      <w:pPr>
        <w:pStyle w:val="Code"/>
        <w:ind w:left="0"/>
        <w:rPr>
          <w:lang w:val="en-GB"/>
        </w:rPr>
      </w:pPr>
    </w:p>
    <w:p w14:paraId="7B1596F0" w14:textId="611972CC" w:rsidR="002D55B1" w:rsidRPr="002D55B1" w:rsidRDefault="002D55B1" w:rsidP="00BF25E4">
      <w:pPr>
        <w:pStyle w:val="Code"/>
        <w:ind w:left="0"/>
        <w:rPr>
          <w:lang w:val="en-GB"/>
        </w:rPr>
      </w:pPr>
      <w:r>
        <w:rPr>
          <w:lang w:val="en-GB"/>
        </w:rPr>
        <w:t xml:space="preserve">  [</w:t>
      </w:r>
      <w:r w:rsidRPr="002D55B1">
        <w:rPr>
          <w:lang w:val="en-GB"/>
        </w:rPr>
        <w:t>--output stdout|none|&lt;full pathname/ file&gt;</w:t>
      </w:r>
      <w:r>
        <w:rPr>
          <w:lang w:val="en-GB"/>
        </w:rPr>
        <w:t>]</w:t>
      </w:r>
    </w:p>
    <w:p w14:paraId="064C8068" w14:textId="51EBE0BC" w:rsidR="002D55B1" w:rsidRPr="002D55B1" w:rsidRDefault="002D55B1" w:rsidP="00BF25E4">
      <w:pPr>
        <w:pStyle w:val="Code"/>
        <w:ind w:left="0"/>
        <w:rPr>
          <w:lang w:val="en-GB"/>
        </w:rPr>
      </w:pPr>
      <w:r>
        <w:rPr>
          <w:lang w:val="en-GB"/>
        </w:rPr>
        <w:t xml:space="preserve">  [</w:t>
      </w:r>
      <w:r w:rsidRPr="002D55B1">
        <w:rPr>
          <w:lang w:val="en-GB"/>
        </w:rPr>
        <w:t>--file-ext &lt;ext&gt;</w:t>
      </w:r>
      <w:r>
        <w:rPr>
          <w:lang w:val="en-GB"/>
        </w:rPr>
        <w:t>]</w:t>
      </w:r>
    </w:p>
    <w:p w14:paraId="642C8824" w14:textId="386A927D" w:rsidR="002D55B1" w:rsidRPr="002D55B1" w:rsidRDefault="002D55B1" w:rsidP="00BF25E4">
      <w:pPr>
        <w:pStyle w:val="Code"/>
        <w:ind w:left="0"/>
        <w:rPr>
          <w:lang w:val="en-GB"/>
        </w:rPr>
      </w:pPr>
      <w:r>
        <w:rPr>
          <w:lang w:val="en-GB"/>
        </w:rPr>
        <w:t xml:space="preserve">  [</w:t>
      </w:r>
      <w:r w:rsidRPr="002D55B1">
        <w:rPr>
          <w:lang w:val="en-GB"/>
        </w:rPr>
        <w:t>--create-empty-file &lt;true|false&gt;</w:t>
      </w:r>
      <w:r>
        <w:rPr>
          <w:lang w:val="en-GB"/>
        </w:rPr>
        <w:t>]</w:t>
      </w:r>
    </w:p>
    <w:p w14:paraId="16437A17" w14:textId="3E17F6F9" w:rsidR="002D55B1" w:rsidRDefault="002D55B1" w:rsidP="00BF25E4">
      <w:pPr>
        <w:pStyle w:val="Code"/>
        <w:ind w:left="0"/>
        <w:rPr>
          <w:lang w:val="en-GB"/>
        </w:rPr>
      </w:pPr>
      <w:r>
        <w:rPr>
          <w:lang w:val="en-GB"/>
        </w:rPr>
        <w:t xml:space="preserve">  [</w:t>
      </w:r>
      <w:r w:rsidRPr="002D55B1">
        <w:rPr>
          <w:lang w:val="en-GB"/>
        </w:rPr>
        <w:t>--max-rows &lt;n&gt;</w:t>
      </w:r>
      <w:r>
        <w:rPr>
          <w:lang w:val="en-GB"/>
        </w:rPr>
        <w:t>]</w:t>
      </w:r>
    </w:p>
    <w:p w14:paraId="241D5816" w14:textId="7D7140C3" w:rsidR="00C6528D" w:rsidRDefault="00C6528D" w:rsidP="00BF25E4">
      <w:pPr>
        <w:pStyle w:val="Code"/>
        <w:ind w:left="0"/>
        <w:rPr>
          <w:lang w:val="en-GB"/>
        </w:rPr>
      </w:pPr>
      <w:r>
        <w:rPr>
          <w:lang w:val="en-GB"/>
        </w:rPr>
        <w:t xml:space="preserve">  [--output-file-folder &lt;folder&gt;]</w:t>
      </w:r>
    </w:p>
    <w:p w14:paraId="14C8FBD1" w14:textId="16A1FCC8" w:rsidR="00C6528D" w:rsidRDefault="00C6528D" w:rsidP="00BF25E4">
      <w:pPr>
        <w:pStyle w:val="Code"/>
        <w:ind w:left="0"/>
        <w:rPr>
          <w:lang w:val="en-GB"/>
        </w:rPr>
      </w:pPr>
      <w:r>
        <w:rPr>
          <w:lang w:val="en-GB"/>
        </w:rPr>
        <w:t xml:space="preserve">  [--output-file-prefix &lt;prefix&gt;]</w:t>
      </w:r>
    </w:p>
    <w:p w14:paraId="7CCE6FBF" w14:textId="5F6B4B03" w:rsidR="00C6528D" w:rsidRDefault="00C6528D" w:rsidP="00BF25E4">
      <w:pPr>
        <w:pStyle w:val="Code"/>
        <w:ind w:left="0"/>
        <w:rPr>
          <w:lang w:val="en-GB"/>
        </w:rPr>
      </w:pPr>
      <w:r>
        <w:rPr>
          <w:lang w:val="en-GB"/>
        </w:rPr>
        <w:t>..[--output-file-version &lt;version&gt;]</w:t>
      </w:r>
    </w:p>
    <w:p w14:paraId="66939C49" w14:textId="77777777" w:rsidR="004E030F" w:rsidRDefault="004E030F" w:rsidP="006C167C">
      <w:pPr>
        <w:pStyle w:val="BodyText"/>
        <w:rPr>
          <w:lang w:val="en-GB"/>
        </w:rPr>
      </w:pPr>
    </w:p>
    <w:p w14:paraId="15CDAD63" w14:textId="77777777" w:rsidR="002D55B1" w:rsidRPr="00872E20" w:rsidRDefault="002D55B1" w:rsidP="002D55B1">
      <w:pPr>
        <w:pStyle w:val="BodyText"/>
        <w:rPr>
          <w:lang w:val="en-GB"/>
        </w:rPr>
      </w:pPr>
      <w:r>
        <w:rPr>
          <w:lang w:val="en-GB"/>
        </w:rPr>
        <w:t>Options</w:t>
      </w:r>
      <w:r w:rsidRPr="00872E20">
        <w:rPr>
          <w:lang w:val="en-GB"/>
        </w:rPr>
        <w:t xml:space="preserve"> can be provided in any order.</w:t>
      </w:r>
      <w:r>
        <w:rPr>
          <w:lang w:val="en-GB"/>
        </w:rPr>
        <w:t xml:space="preserve"> Options inside [ ] are optional.</w:t>
      </w:r>
    </w:p>
    <w:p w14:paraId="64B6C550" w14:textId="7C580BF5" w:rsidR="006C167C" w:rsidRPr="00872E20" w:rsidRDefault="00872E20" w:rsidP="006C167C">
      <w:pPr>
        <w:pStyle w:val="BodyText"/>
        <w:rPr>
          <w:lang w:val="en-GB"/>
        </w:rPr>
      </w:pPr>
      <w:r>
        <w:rPr>
          <w:lang w:val="en-GB"/>
        </w:rPr>
        <w:t>Options</w:t>
      </w:r>
      <w:r w:rsidRPr="00872E20">
        <w:rPr>
          <w:lang w:val="en-GB"/>
        </w:rPr>
        <w:t xml:space="preserve"> are </w:t>
      </w:r>
      <w:r>
        <w:rPr>
          <w:lang w:val="en-GB"/>
        </w:rPr>
        <w:t>listed in this table</w:t>
      </w:r>
      <w:r w:rsidR="006C167C" w:rsidRPr="00872E20">
        <w:rPr>
          <w:lang w:val="en-GB"/>
        </w:rPr>
        <w:t>:</w:t>
      </w:r>
    </w:p>
    <w:p w14:paraId="1FC40719" w14:textId="2C3CA71D" w:rsidR="006C167C" w:rsidRPr="00872E20" w:rsidRDefault="006C167C" w:rsidP="006C167C">
      <w:pPr>
        <w:pStyle w:val="Caption"/>
        <w:rPr>
          <w:lang w:val="en-GB"/>
        </w:rPr>
      </w:pPr>
      <w:bookmarkStart w:id="402" w:name="_Toc108163006"/>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6</w:t>
      </w:r>
      <w:r w:rsidRPr="00872E20">
        <w:rPr>
          <w:lang w:val="en-GB"/>
        </w:rPr>
        <w:fldChar w:fldCharType="end"/>
      </w:r>
      <w:r w:rsidRPr="00872E20">
        <w:rPr>
          <w:lang w:val="en-GB"/>
        </w:rPr>
        <w:t xml:space="preserve">: </w:t>
      </w:r>
      <w:r w:rsidR="004E030F">
        <w:rPr>
          <w:lang w:val="en-GB"/>
        </w:rPr>
        <w:t>TableExport</w:t>
      </w:r>
      <w:r w:rsidRPr="00872E20">
        <w:rPr>
          <w:lang w:val="en-GB"/>
        </w:rPr>
        <w:t xml:space="preserve"> &lt;options&gt;</w:t>
      </w:r>
      <w:bookmarkEnd w:id="402"/>
    </w:p>
    <w:tbl>
      <w:tblPr>
        <w:tblStyle w:val="TableGrid"/>
        <w:tblW w:w="9642" w:type="dxa"/>
        <w:tblLook w:val="04A0" w:firstRow="1" w:lastRow="0" w:firstColumn="1" w:lastColumn="0" w:noHBand="0" w:noVBand="1"/>
      </w:tblPr>
      <w:tblGrid>
        <w:gridCol w:w="1639"/>
        <w:gridCol w:w="4487"/>
        <w:gridCol w:w="3516"/>
      </w:tblGrid>
      <w:tr w:rsidR="0001510A" w:rsidRPr="00872E20" w14:paraId="7A67CA90" w14:textId="77777777" w:rsidTr="003A64E6">
        <w:trPr>
          <w:tblHeader/>
        </w:trPr>
        <w:tc>
          <w:tcPr>
            <w:tcW w:w="1639" w:type="dxa"/>
            <w:shd w:val="clear" w:color="auto" w:fill="D9D9D9" w:themeFill="background1" w:themeFillShade="D9"/>
          </w:tcPr>
          <w:p w14:paraId="081CAA88" w14:textId="77777777" w:rsidR="0001510A" w:rsidRPr="00872E20" w:rsidRDefault="0001510A" w:rsidP="00C806F9">
            <w:pPr>
              <w:pStyle w:val="TableHeader"/>
              <w:rPr>
                <w:lang w:val="en-GB"/>
              </w:rPr>
            </w:pPr>
            <w:r w:rsidRPr="00872E20">
              <w:rPr>
                <w:lang w:val="en-GB"/>
              </w:rPr>
              <w:t>Parameter</w:t>
            </w:r>
          </w:p>
        </w:tc>
        <w:tc>
          <w:tcPr>
            <w:tcW w:w="4487" w:type="dxa"/>
            <w:shd w:val="clear" w:color="auto" w:fill="D9D9D9" w:themeFill="background1" w:themeFillShade="D9"/>
          </w:tcPr>
          <w:p w14:paraId="4EC6CE7D" w14:textId="77777777" w:rsidR="0001510A" w:rsidRPr="00872E20" w:rsidRDefault="0001510A" w:rsidP="00C806F9">
            <w:pPr>
              <w:pStyle w:val="TableHeader"/>
              <w:rPr>
                <w:lang w:val="en-GB"/>
              </w:rPr>
            </w:pPr>
            <w:r w:rsidRPr="00872E20">
              <w:rPr>
                <w:lang w:val="en-GB"/>
              </w:rPr>
              <w:t>Description</w:t>
            </w:r>
          </w:p>
        </w:tc>
        <w:tc>
          <w:tcPr>
            <w:tcW w:w="3516" w:type="dxa"/>
            <w:shd w:val="clear" w:color="auto" w:fill="D9D9D9" w:themeFill="background1" w:themeFillShade="D9"/>
          </w:tcPr>
          <w:p w14:paraId="3BEC7C42" w14:textId="77777777" w:rsidR="0001510A" w:rsidRPr="00872E20" w:rsidRDefault="0001510A" w:rsidP="00C806F9">
            <w:pPr>
              <w:pStyle w:val="TableHeader"/>
              <w:rPr>
                <w:lang w:val="en-GB"/>
              </w:rPr>
            </w:pPr>
            <w:r w:rsidRPr="00872E20">
              <w:rPr>
                <w:lang w:val="en-GB"/>
              </w:rPr>
              <w:t>Examples</w:t>
            </w:r>
          </w:p>
        </w:tc>
      </w:tr>
      <w:tr w:rsidR="00E1292A" w:rsidRPr="00872E20" w14:paraId="7FED29B1" w14:textId="77777777" w:rsidTr="008A314E">
        <w:tc>
          <w:tcPr>
            <w:tcW w:w="1639" w:type="dxa"/>
          </w:tcPr>
          <w:p w14:paraId="6709D755" w14:textId="2A83A05D" w:rsidR="00E1292A" w:rsidRPr="00872E20" w:rsidRDefault="00E1292A" w:rsidP="00E1292A">
            <w:pPr>
              <w:pStyle w:val="BodyText"/>
              <w:rPr>
                <w:lang w:val="en-GB"/>
              </w:rPr>
            </w:pPr>
            <w:r>
              <w:rPr>
                <w:lang w:val="en-GB"/>
              </w:rPr>
              <w:t>&lt;config-file-options&gt;</w:t>
            </w:r>
          </w:p>
        </w:tc>
        <w:tc>
          <w:tcPr>
            <w:tcW w:w="8003" w:type="dxa"/>
            <w:gridSpan w:val="2"/>
          </w:tcPr>
          <w:p w14:paraId="4D054179" w14:textId="77777777" w:rsidR="00E1292A" w:rsidRDefault="00E1292A" w:rsidP="00E1292A">
            <w:pPr>
              <w:pStyle w:val="BodyText"/>
              <w:rPr>
                <w:lang w:val="en-GB"/>
              </w:rPr>
            </w:pPr>
            <w:r>
              <w:rPr>
                <w:lang w:val="en-GB"/>
              </w:rPr>
              <w:t>The location and name of a configuration file to use for some or all of the property to use.</w:t>
            </w:r>
          </w:p>
          <w:p w14:paraId="56546D2D" w14:textId="5DAD969F" w:rsidR="00E1292A" w:rsidRPr="00872E20" w:rsidRDefault="00E1292A" w:rsidP="00E1292A">
            <w:pPr>
              <w:pStyle w:val="TableText"/>
              <w:rPr>
                <w:lang w:val="en-GB"/>
              </w:rPr>
            </w:pPr>
            <w:r>
              <w:rPr>
                <w:lang w:val="en-GB"/>
              </w:rPr>
              <w:t xml:space="preserve">See section </w:t>
            </w:r>
            <w:r>
              <w:rPr>
                <w:lang w:val="en-GB"/>
              </w:rPr>
              <w:fldChar w:fldCharType="begin"/>
            </w:r>
            <w:r>
              <w:rPr>
                <w:lang w:val="en-GB"/>
              </w:rPr>
              <w:instrText xml:space="preserve"> REF _Ref40800189 \r \h </w:instrText>
            </w:r>
            <w:r>
              <w:rPr>
                <w:lang w:val="en-GB"/>
              </w:rPr>
            </w:r>
            <w:r>
              <w:rPr>
                <w:lang w:val="en-GB"/>
              </w:rPr>
              <w:fldChar w:fldCharType="separate"/>
            </w:r>
            <w:r w:rsidR="00963D0B">
              <w:rPr>
                <w:lang w:val="en-GB"/>
              </w:rPr>
              <w:t>3.1</w:t>
            </w:r>
            <w:r>
              <w:rPr>
                <w:lang w:val="en-GB"/>
              </w:rPr>
              <w:fldChar w:fldCharType="end"/>
            </w:r>
            <w:r>
              <w:rPr>
                <w:lang w:val="en-GB"/>
              </w:rPr>
              <w:t xml:space="preserve"> </w:t>
            </w:r>
            <w:r>
              <w:rPr>
                <w:lang w:val="en-GB"/>
              </w:rPr>
              <w:fldChar w:fldCharType="begin"/>
            </w:r>
            <w:r>
              <w:rPr>
                <w:lang w:val="en-GB"/>
              </w:rPr>
              <w:instrText xml:space="preserve"> REF _Ref40800189 \h </w:instrText>
            </w:r>
            <w:r>
              <w:rPr>
                <w:lang w:val="en-GB"/>
              </w:rPr>
            </w:r>
            <w:r>
              <w:rPr>
                <w:lang w:val="en-GB"/>
              </w:rPr>
              <w:fldChar w:fldCharType="separate"/>
            </w:r>
            <w:r w:rsidR="00963D0B">
              <w:rPr>
                <w:lang w:val="en-GB"/>
              </w:rPr>
              <w:t>&lt;config-file-options&gt;</w:t>
            </w:r>
            <w:r>
              <w:rPr>
                <w:lang w:val="en-GB"/>
              </w:rPr>
              <w:fldChar w:fldCharType="end"/>
            </w:r>
            <w:r>
              <w:rPr>
                <w:lang w:val="en-GB"/>
              </w:rPr>
              <w:t xml:space="preserve"> for more details.</w:t>
            </w:r>
          </w:p>
        </w:tc>
      </w:tr>
      <w:tr w:rsidR="00E1292A" w:rsidRPr="00872E20" w14:paraId="64013CF9" w14:textId="77777777" w:rsidTr="008A314E">
        <w:tc>
          <w:tcPr>
            <w:tcW w:w="1639" w:type="dxa"/>
          </w:tcPr>
          <w:p w14:paraId="586EF78B" w14:textId="16ABD1CD" w:rsidR="00E1292A" w:rsidRDefault="00E1292A" w:rsidP="00E1292A">
            <w:pPr>
              <w:pStyle w:val="BodyText"/>
              <w:rPr>
                <w:lang w:val="en-GB"/>
              </w:rPr>
            </w:pPr>
            <w:r>
              <w:rPr>
                <w:lang w:val="en-GB"/>
              </w:rPr>
              <w:t>&lt;datagrid-options&gt;</w:t>
            </w:r>
          </w:p>
        </w:tc>
        <w:tc>
          <w:tcPr>
            <w:tcW w:w="8003" w:type="dxa"/>
            <w:gridSpan w:val="2"/>
          </w:tcPr>
          <w:p w14:paraId="065AA595" w14:textId="77777777" w:rsidR="00E1292A" w:rsidRDefault="00E1292A" w:rsidP="00E1292A">
            <w:pPr>
              <w:pStyle w:val="BodyText"/>
              <w:rPr>
                <w:lang w:val="en-GB"/>
              </w:rPr>
            </w:pPr>
            <w:r>
              <w:rPr>
                <w:lang w:val="en-GB"/>
              </w:rPr>
              <w:t>The parameters to connect to TIBCO ActiveSpaces datagrid.</w:t>
            </w:r>
          </w:p>
          <w:p w14:paraId="1F0027BD" w14:textId="259B87E2" w:rsidR="00E1292A" w:rsidRDefault="00E1292A" w:rsidP="00E1292A">
            <w:pPr>
              <w:pStyle w:val="TableText"/>
              <w:rPr>
                <w:lang w:val="en-GB"/>
              </w:rPr>
            </w:pPr>
            <w:r>
              <w:rPr>
                <w:lang w:val="en-GB"/>
              </w:rPr>
              <w:t xml:space="preserve">See section </w:t>
            </w:r>
            <w:r>
              <w:rPr>
                <w:lang w:val="en-GB"/>
              </w:rPr>
              <w:fldChar w:fldCharType="begin"/>
            </w:r>
            <w:r>
              <w:rPr>
                <w:lang w:val="en-GB"/>
              </w:rPr>
              <w:instrText xml:space="preserve"> REF _Ref40800169 \r \h </w:instrText>
            </w:r>
            <w:r>
              <w:rPr>
                <w:lang w:val="en-GB"/>
              </w:rPr>
            </w:r>
            <w:r>
              <w:rPr>
                <w:lang w:val="en-GB"/>
              </w:rPr>
              <w:fldChar w:fldCharType="separate"/>
            </w:r>
            <w:r w:rsidR="00963D0B">
              <w:rPr>
                <w:lang w:val="en-GB"/>
              </w:rPr>
              <w:t>3.2</w:t>
            </w:r>
            <w:r>
              <w:rPr>
                <w:lang w:val="en-GB"/>
              </w:rPr>
              <w:fldChar w:fldCharType="end"/>
            </w:r>
            <w:r>
              <w:rPr>
                <w:lang w:val="en-GB"/>
              </w:rPr>
              <w:t xml:space="preserve"> </w:t>
            </w:r>
            <w:r>
              <w:rPr>
                <w:lang w:val="en-GB"/>
              </w:rPr>
              <w:fldChar w:fldCharType="begin"/>
            </w:r>
            <w:r>
              <w:rPr>
                <w:lang w:val="en-GB"/>
              </w:rPr>
              <w:instrText xml:space="preserve"> REF _Ref40800169 \h </w:instrText>
            </w:r>
            <w:r>
              <w:rPr>
                <w:lang w:val="en-GB"/>
              </w:rPr>
            </w:r>
            <w:r>
              <w:rPr>
                <w:lang w:val="en-GB"/>
              </w:rPr>
              <w:fldChar w:fldCharType="separate"/>
            </w:r>
            <w:r w:rsidR="00963D0B" w:rsidRPr="00872E20">
              <w:rPr>
                <w:lang w:val="en-GB"/>
              </w:rPr>
              <w:t>&lt;</w:t>
            </w:r>
            <w:r w:rsidR="00963D0B">
              <w:rPr>
                <w:lang w:val="en-GB"/>
              </w:rPr>
              <w:t>datagrid</w:t>
            </w:r>
            <w:r w:rsidR="00963D0B" w:rsidRPr="00872E20">
              <w:rPr>
                <w:lang w:val="en-GB"/>
              </w:rPr>
              <w:t>-options&gt;</w:t>
            </w:r>
            <w:r>
              <w:rPr>
                <w:lang w:val="en-GB"/>
              </w:rPr>
              <w:fldChar w:fldCharType="end"/>
            </w:r>
            <w:r>
              <w:rPr>
                <w:lang w:val="en-GB"/>
              </w:rPr>
              <w:t>for more details.</w:t>
            </w:r>
          </w:p>
        </w:tc>
      </w:tr>
      <w:tr w:rsidR="008D5229" w:rsidRPr="00872E20" w14:paraId="42D1091F" w14:textId="77777777" w:rsidTr="00C6528D">
        <w:tc>
          <w:tcPr>
            <w:tcW w:w="9642" w:type="dxa"/>
            <w:gridSpan w:val="3"/>
          </w:tcPr>
          <w:p w14:paraId="7FF3B0C2" w14:textId="322E7B81" w:rsidR="008D5229" w:rsidRDefault="008D5229" w:rsidP="00E1292A">
            <w:pPr>
              <w:pStyle w:val="BodyText"/>
              <w:rPr>
                <w:lang w:val="en-GB"/>
              </w:rPr>
            </w:pPr>
            <w:r>
              <w:rPr>
                <w:lang w:val="en-GB"/>
              </w:rPr>
              <w:lastRenderedPageBreak/>
              <w:t>Other options are described into the next paragraphs.</w:t>
            </w:r>
          </w:p>
        </w:tc>
      </w:tr>
    </w:tbl>
    <w:p w14:paraId="1B124887" w14:textId="7B491201" w:rsidR="001E7684" w:rsidRDefault="00572218" w:rsidP="00572218">
      <w:pPr>
        <w:pStyle w:val="Heading3Numbered"/>
        <w:rPr>
          <w:lang w:val="en-GB"/>
        </w:rPr>
      </w:pPr>
      <w:r>
        <w:rPr>
          <w:lang w:val="en-GB"/>
        </w:rPr>
        <w:t>Data Options</w:t>
      </w:r>
    </w:p>
    <w:p w14:paraId="37D1452D" w14:textId="5AB89D7A" w:rsidR="00572218" w:rsidRPr="00872E20" w:rsidRDefault="00572218" w:rsidP="00572218">
      <w:pPr>
        <w:pStyle w:val="Caption"/>
        <w:rPr>
          <w:lang w:val="en-GB"/>
        </w:rPr>
      </w:pPr>
      <w:bookmarkStart w:id="403" w:name="_Toc108163007"/>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7</w:t>
      </w:r>
      <w:r w:rsidRPr="00872E20">
        <w:rPr>
          <w:lang w:val="en-GB"/>
        </w:rPr>
        <w:fldChar w:fldCharType="end"/>
      </w:r>
      <w:r w:rsidRPr="00872E20">
        <w:rPr>
          <w:lang w:val="en-GB"/>
        </w:rPr>
        <w:t xml:space="preserve">: </w:t>
      </w:r>
      <w:r>
        <w:rPr>
          <w:lang w:val="en-GB"/>
        </w:rPr>
        <w:t>TableExport</w:t>
      </w:r>
      <w:r w:rsidRPr="00872E20">
        <w:rPr>
          <w:lang w:val="en-GB"/>
        </w:rPr>
        <w:t xml:space="preserve"> &lt;</w:t>
      </w:r>
      <w:r>
        <w:rPr>
          <w:lang w:val="en-GB"/>
        </w:rPr>
        <w:t xml:space="preserve">data </w:t>
      </w:r>
      <w:r w:rsidRPr="00872E20">
        <w:rPr>
          <w:lang w:val="en-GB"/>
        </w:rPr>
        <w:t>options&gt;</w:t>
      </w:r>
      <w:bookmarkEnd w:id="403"/>
    </w:p>
    <w:tbl>
      <w:tblPr>
        <w:tblStyle w:val="TableGrid"/>
        <w:tblW w:w="9642" w:type="dxa"/>
        <w:tblLook w:val="04A0" w:firstRow="1" w:lastRow="0" w:firstColumn="1" w:lastColumn="0" w:noHBand="0" w:noVBand="1"/>
      </w:tblPr>
      <w:tblGrid>
        <w:gridCol w:w="1639"/>
        <w:gridCol w:w="4487"/>
        <w:gridCol w:w="3516"/>
      </w:tblGrid>
      <w:tr w:rsidR="00572218" w:rsidRPr="00872E20" w14:paraId="1AF0CEB4" w14:textId="77777777" w:rsidTr="00C6528D">
        <w:trPr>
          <w:tblHeader/>
        </w:trPr>
        <w:tc>
          <w:tcPr>
            <w:tcW w:w="1639" w:type="dxa"/>
            <w:shd w:val="clear" w:color="auto" w:fill="D9D9D9" w:themeFill="background1" w:themeFillShade="D9"/>
          </w:tcPr>
          <w:p w14:paraId="7257B10D" w14:textId="77777777" w:rsidR="00572218" w:rsidRPr="00872E20" w:rsidRDefault="00572218" w:rsidP="00C6528D">
            <w:pPr>
              <w:pStyle w:val="TableHeader"/>
              <w:rPr>
                <w:lang w:val="en-GB"/>
              </w:rPr>
            </w:pPr>
            <w:r w:rsidRPr="00872E20">
              <w:rPr>
                <w:lang w:val="en-GB"/>
              </w:rPr>
              <w:t>Parameter</w:t>
            </w:r>
          </w:p>
        </w:tc>
        <w:tc>
          <w:tcPr>
            <w:tcW w:w="4487" w:type="dxa"/>
            <w:shd w:val="clear" w:color="auto" w:fill="D9D9D9" w:themeFill="background1" w:themeFillShade="D9"/>
          </w:tcPr>
          <w:p w14:paraId="29303A88" w14:textId="77777777" w:rsidR="00572218" w:rsidRPr="00872E20" w:rsidRDefault="00572218" w:rsidP="00C6528D">
            <w:pPr>
              <w:pStyle w:val="TableHeader"/>
              <w:rPr>
                <w:lang w:val="en-GB"/>
              </w:rPr>
            </w:pPr>
            <w:r w:rsidRPr="00872E20">
              <w:rPr>
                <w:lang w:val="en-GB"/>
              </w:rPr>
              <w:t>Description</w:t>
            </w:r>
          </w:p>
        </w:tc>
        <w:tc>
          <w:tcPr>
            <w:tcW w:w="3516" w:type="dxa"/>
            <w:shd w:val="clear" w:color="auto" w:fill="D9D9D9" w:themeFill="background1" w:themeFillShade="D9"/>
          </w:tcPr>
          <w:p w14:paraId="3A424228" w14:textId="77777777" w:rsidR="00572218" w:rsidRPr="00872E20" w:rsidRDefault="00572218" w:rsidP="00C6528D">
            <w:pPr>
              <w:pStyle w:val="TableHeader"/>
              <w:rPr>
                <w:lang w:val="en-GB"/>
              </w:rPr>
            </w:pPr>
            <w:r w:rsidRPr="00872E20">
              <w:rPr>
                <w:lang w:val="en-GB"/>
              </w:rPr>
              <w:t>Examples</w:t>
            </w:r>
          </w:p>
        </w:tc>
      </w:tr>
      <w:tr w:rsidR="00572218" w:rsidRPr="00872E20" w14:paraId="73C4EB90" w14:textId="77777777" w:rsidTr="00C6528D">
        <w:tc>
          <w:tcPr>
            <w:tcW w:w="1639" w:type="dxa"/>
          </w:tcPr>
          <w:p w14:paraId="364694C0" w14:textId="77777777" w:rsidR="00572218" w:rsidRPr="00872E20" w:rsidRDefault="00572218" w:rsidP="00C6528D">
            <w:pPr>
              <w:pStyle w:val="BodyText"/>
              <w:rPr>
                <w:lang w:val="en-GB"/>
              </w:rPr>
            </w:pPr>
            <w:r>
              <w:rPr>
                <w:lang w:val="en-GB"/>
              </w:rPr>
              <w:t>--</w:t>
            </w:r>
            <w:r w:rsidRPr="001E7684">
              <w:rPr>
                <w:lang w:val="en-GB"/>
              </w:rPr>
              <w:t>table</w:t>
            </w:r>
            <w:r>
              <w:rPr>
                <w:lang w:val="en-GB"/>
              </w:rPr>
              <w:t xml:space="preserve"> &lt;table&gt;</w:t>
            </w:r>
          </w:p>
        </w:tc>
        <w:tc>
          <w:tcPr>
            <w:tcW w:w="4487" w:type="dxa"/>
          </w:tcPr>
          <w:p w14:paraId="4CC55786" w14:textId="77777777" w:rsidR="00572218" w:rsidRDefault="00572218" w:rsidP="00C6528D">
            <w:pPr>
              <w:pStyle w:val="BodyText"/>
              <w:rPr>
                <w:lang w:val="en-GB"/>
              </w:rPr>
            </w:pPr>
            <w:r>
              <w:rPr>
                <w:lang w:val="en-GB"/>
              </w:rPr>
              <w:t>The name of the table to export data from.</w:t>
            </w:r>
          </w:p>
          <w:p w14:paraId="49BB9E59" w14:textId="77461061" w:rsidR="00572218" w:rsidRDefault="00622840" w:rsidP="00C6528D">
            <w:pPr>
              <w:pStyle w:val="BodyText"/>
              <w:rPr>
                <w:lang w:val="en-GB"/>
              </w:rPr>
            </w:pPr>
            <w:r>
              <w:rPr>
                <w:lang w:val="en-GB"/>
              </w:rPr>
              <w:t xml:space="preserve">If missing from the command line, the tool will use </w:t>
            </w:r>
            <w:r w:rsidR="00572218">
              <w:rPr>
                <w:lang w:val="en-GB"/>
              </w:rPr>
              <w:t>the property “table” from the configuration file.</w:t>
            </w:r>
          </w:p>
          <w:p w14:paraId="342E3659" w14:textId="77777777" w:rsidR="00572218" w:rsidRDefault="00572218" w:rsidP="00C6528D">
            <w:pPr>
              <w:pStyle w:val="BodyText"/>
              <w:rPr>
                <w:lang w:val="en-GB"/>
              </w:rPr>
            </w:pPr>
            <w:r>
              <w:rPr>
                <w:lang w:val="en-GB"/>
              </w:rPr>
              <w:t>If the property is also missing from the configuration file or no configuration file has been specified, the default name “transactions” is used.</w:t>
            </w:r>
          </w:p>
          <w:p w14:paraId="3DB6A109" w14:textId="6BE7CF5E" w:rsidR="00FD75A5" w:rsidRPr="00872E20" w:rsidRDefault="00FD75A5" w:rsidP="00C6528D">
            <w:pPr>
              <w:pStyle w:val="BodyText"/>
              <w:rPr>
                <w:lang w:val="en-GB"/>
              </w:rPr>
            </w:pPr>
            <w:r>
              <w:rPr>
                <w:lang w:val="en-GB"/>
              </w:rPr>
              <w:t>Table names are case insensitive.</w:t>
            </w:r>
          </w:p>
        </w:tc>
        <w:tc>
          <w:tcPr>
            <w:tcW w:w="3516" w:type="dxa"/>
          </w:tcPr>
          <w:p w14:paraId="224CB4E8" w14:textId="77777777" w:rsidR="00572218" w:rsidRPr="00872E20" w:rsidRDefault="00572218" w:rsidP="00C6528D">
            <w:pPr>
              <w:pStyle w:val="TableText"/>
              <w:rPr>
                <w:lang w:val="en-GB"/>
              </w:rPr>
            </w:pPr>
            <w:r>
              <w:rPr>
                <w:lang w:val="en-GB"/>
              </w:rPr>
              <w:t>--table transactions</w:t>
            </w:r>
          </w:p>
        </w:tc>
      </w:tr>
      <w:tr w:rsidR="00572218" w:rsidRPr="00872E20" w14:paraId="3238DC14" w14:textId="77777777" w:rsidTr="00C6528D">
        <w:tc>
          <w:tcPr>
            <w:tcW w:w="1639" w:type="dxa"/>
          </w:tcPr>
          <w:p w14:paraId="648DF7DC" w14:textId="77777777" w:rsidR="00572218" w:rsidRPr="00872E20" w:rsidRDefault="00572218" w:rsidP="00C6528D">
            <w:pPr>
              <w:pStyle w:val="BodyText"/>
              <w:rPr>
                <w:lang w:val="en-GB"/>
              </w:rPr>
            </w:pPr>
            <w:r>
              <w:rPr>
                <w:lang w:val="en-GB"/>
              </w:rPr>
              <w:t>--columns &lt;c1,c2,c3…&gt;</w:t>
            </w:r>
          </w:p>
        </w:tc>
        <w:tc>
          <w:tcPr>
            <w:tcW w:w="4487" w:type="dxa"/>
          </w:tcPr>
          <w:p w14:paraId="356A9933" w14:textId="77777777" w:rsidR="00572218" w:rsidRDefault="00572218" w:rsidP="00C6528D">
            <w:pPr>
              <w:pStyle w:val="BodyText"/>
              <w:rPr>
                <w:lang w:val="en-GB"/>
              </w:rPr>
            </w:pPr>
            <w:r>
              <w:rPr>
                <w:lang w:val="en-GB"/>
              </w:rPr>
              <w:t>The comma-separated list of column names to export.</w:t>
            </w:r>
          </w:p>
          <w:p w14:paraId="5584110B" w14:textId="5937720E" w:rsidR="00572218" w:rsidRDefault="00622840" w:rsidP="00C6528D">
            <w:pPr>
              <w:pStyle w:val="BodyText"/>
              <w:rPr>
                <w:lang w:val="en-GB"/>
              </w:rPr>
            </w:pPr>
            <w:r>
              <w:rPr>
                <w:lang w:val="en-GB"/>
              </w:rPr>
              <w:t xml:space="preserve">If missing from the command line, the tool will use </w:t>
            </w:r>
            <w:r w:rsidR="00572218">
              <w:rPr>
                <w:lang w:val="en-GB"/>
              </w:rPr>
              <w:t>the property “columns” from the configuration file.</w:t>
            </w:r>
          </w:p>
          <w:p w14:paraId="468EB2D4" w14:textId="35608C55" w:rsidR="00572218" w:rsidRDefault="00572218" w:rsidP="00C6528D">
            <w:pPr>
              <w:pStyle w:val="BodyText"/>
              <w:rPr>
                <w:lang w:val="en-GB"/>
              </w:rPr>
            </w:pPr>
            <w:r>
              <w:rPr>
                <w:lang w:val="en-GB"/>
              </w:rPr>
              <w:t>If the property is also missing from the configuration file or no configuration file has been specified, the default name “</w:t>
            </w:r>
            <w:del w:id="404" w:author="Pierre Ayel" w:date="2022-07-08T08:53:00Z">
              <w:r w:rsidRPr="00572218" w:rsidDel="0071103B">
                <w:rPr>
                  <w:lang w:val="en-GB"/>
                </w:rPr>
                <w:delText>externaltransactionid, transactionid, transactiondate, lower(transactiontype), lower(transactionstatus), parenttransactionid, amount, currency, msisdn</w:delText>
              </w:r>
            </w:del>
            <w:ins w:id="405" w:author="Pierre Ayel" w:date="2022-07-08T08:53:00Z">
              <w:r w:rsidR="0071103B">
                <w:rPr>
                  <w:lang w:val="en-GB"/>
                </w:rPr>
                <w:t>*</w:t>
              </w:r>
            </w:ins>
            <w:r>
              <w:rPr>
                <w:lang w:val="en-GB"/>
              </w:rPr>
              <w:t>” is used</w:t>
            </w:r>
            <w:ins w:id="406" w:author="Pierre Ayel" w:date="2022-07-08T08:53:00Z">
              <w:r w:rsidR="0071103B">
                <w:rPr>
                  <w:lang w:val="en-GB"/>
                </w:rPr>
                <w:t xml:space="preserve"> (all columns)</w:t>
              </w:r>
            </w:ins>
            <w:r>
              <w:rPr>
                <w:lang w:val="en-GB"/>
              </w:rPr>
              <w:t>.</w:t>
            </w:r>
          </w:p>
          <w:p w14:paraId="6B6F5511" w14:textId="1FD73F1A" w:rsidR="00572218" w:rsidRPr="00872E20" w:rsidRDefault="00FD75A5" w:rsidP="00FD75A5">
            <w:pPr>
              <w:pStyle w:val="BodyText"/>
              <w:rPr>
                <w:lang w:val="en-GB"/>
              </w:rPr>
            </w:pPr>
            <w:r>
              <w:rPr>
                <w:lang w:val="en-GB"/>
              </w:rPr>
              <w:t>Names</w:t>
            </w:r>
            <w:r w:rsidR="00572218">
              <w:rPr>
                <w:lang w:val="en-GB"/>
              </w:rPr>
              <w:t xml:space="preserve"> </w:t>
            </w:r>
            <w:r>
              <w:rPr>
                <w:lang w:val="en-GB"/>
              </w:rPr>
              <w:t xml:space="preserve">are </w:t>
            </w:r>
            <w:r w:rsidR="00572218">
              <w:rPr>
                <w:lang w:val="en-GB"/>
              </w:rPr>
              <w:t>case-</w:t>
            </w:r>
            <w:r>
              <w:rPr>
                <w:lang w:val="en-GB"/>
              </w:rPr>
              <w:t>inse</w:t>
            </w:r>
            <w:r w:rsidR="00572218">
              <w:rPr>
                <w:lang w:val="en-GB"/>
              </w:rPr>
              <w:t>nsitive?</w:t>
            </w:r>
          </w:p>
        </w:tc>
        <w:tc>
          <w:tcPr>
            <w:tcW w:w="3516" w:type="dxa"/>
          </w:tcPr>
          <w:p w14:paraId="291F5627" w14:textId="1F9C7EFF" w:rsidR="00572218" w:rsidRPr="00872E20" w:rsidRDefault="00572218" w:rsidP="00FD75A5">
            <w:pPr>
              <w:pStyle w:val="TableText"/>
              <w:rPr>
                <w:lang w:val="en-GB"/>
              </w:rPr>
            </w:pPr>
            <w:r>
              <w:rPr>
                <w:lang w:val="en-GB"/>
              </w:rPr>
              <w:t>-columns transactionid,</w:t>
            </w:r>
            <w:r w:rsidR="00FD75A5">
              <w:rPr>
                <w:lang w:val="en-GB"/>
              </w:rPr>
              <w:t>MSISDN</w:t>
            </w:r>
            <w:r>
              <w:rPr>
                <w:lang w:val="en-GB"/>
              </w:rPr>
              <w:t>,status</w:t>
            </w:r>
            <w:r w:rsidR="00FD75A5">
              <w:rPr>
                <w:lang w:val="en-GB"/>
              </w:rPr>
              <w:t>,Amount</w:t>
            </w:r>
          </w:p>
        </w:tc>
      </w:tr>
      <w:tr w:rsidR="00572218" w:rsidRPr="00872E20" w14:paraId="3E53A3FB" w14:textId="77777777" w:rsidTr="00C6528D">
        <w:tc>
          <w:tcPr>
            <w:tcW w:w="1639" w:type="dxa"/>
          </w:tcPr>
          <w:p w14:paraId="260C9473" w14:textId="6CA24F76" w:rsidR="00572218" w:rsidRPr="00872E20" w:rsidRDefault="00572218" w:rsidP="00C6528D">
            <w:pPr>
              <w:pStyle w:val="BodyText"/>
              <w:rPr>
                <w:lang w:val="en-GB"/>
              </w:rPr>
            </w:pPr>
            <w:r>
              <w:rPr>
                <w:lang w:val="en-GB"/>
              </w:rPr>
              <w:t xml:space="preserve">--where </w:t>
            </w:r>
            <w:r w:rsidR="002A31D2">
              <w:rPr>
                <w:lang w:val="en-GB"/>
              </w:rPr>
              <w:t xml:space="preserve">&lt;where </w:t>
            </w:r>
            <w:r>
              <w:rPr>
                <w:lang w:val="en-GB"/>
              </w:rPr>
              <w:t>clause</w:t>
            </w:r>
            <w:r w:rsidR="002A31D2">
              <w:rPr>
                <w:lang w:val="en-GB"/>
              </w:rPr>
              <w:t>&gt;</w:t>
            </w:r>
          </w:p>
        </w:tc>
        <w:tc>
          <w:tcPr>
            <w:tcW w:w="4487" w:type="dxa"/>
          </w:tcPr>
          <w:p w14:paraId="4BA7C1D4" w14:textId="77777777" w:rsidR="00572218" w:rsidRDefault="00572218" w:rsidP="00C6528D">
            <w:pPr>
              <w:pStyle w:val="BodyText"/>
              <w:rPr>
                <w:lang w:val="en-GB"/>
              </w:rPr>
            </w:pPr>
            <w:r>
              <w:rPr>
                <w:lang w:val="en-GB"/>
              </w:rPr>
              <w:t>The where clause to filter exported rows.</w:t>
            </w:r>
          </w:p>
          <w:p w14:paraId="7DC3AD21" w14:textId="339B467C" w:rsidR="00572218" w:rsidRDefault="00622840" w:rsidP="00C6528D">
            <w:pPr>
              <w:pStyle w:val="BodyText"/>
              <w:rPr>
                <w:lang w:val="en-GB"/>
              </w:rPr>
            </w:pPr>
            <w:r>
              <w:rPr>
                <w:lang w:val="en-GB"/>
              </w:rPr>
              <w:t xml:space="preserve">If missing from the command line, the tool will use </w:t>
            </w:r>
            <w:r w:rsidR="00572218">
              <w:rPr>
                <w:lang w:val="en-GB"/>
              </w:rPr>
              <w:t>the property “where” from the configuration file.</w:t>
            </w:r>
          </w:p>
          <w:p w14:paraId="56D5BBAE" w14:textId="77777777" w:rsidR="00572218" w:rsidRPr="00872E20" w:rsidRDefault="00572218" w:rsidP="00C6528D">
            <w:pPr>
              <w:pStyle w:val="BodyText"/>
              <w:rPr>
                <w:lang w:val="en-GB"/>
              </w:rPr>
            </w:pPr>
            <w:r>
              <w:rPr>
                <w:lang w:val="en-GB"/>
              </w:rPr>
              <w:t>If the property is also missing from the configuration file or no configuration file has been specified, no clause is used.</w:t>
            </w:r>
          </w:p>
        </w:tc>
        <w:tc>
          <w:tcPr>
            <w:tcW w:w="3516" w:type="dxa"/>
          </w:tcPr>
          <w:p w14:paraId="608DE33E" w14:textId="1B90E59F" w:rsidR="00572218" w:rsidRPr="00872E20" w:rsidRDefault="00572218" w:rsidP="00C6528D">
            <w:pPr>
              <w:pStyle w:val="TableText"/>
              <w:rPr>
                <w:lang w:val="en-GB"/>
              </w:rPr>
            </w:pPr>
            <w:r>
              <w:rPr>
                <w:lang w:val="en-GB"/>
              </w:rPr>
              <w:t xml:space="preserve">-- where “opcoid = ‘xxx’ and description = ‘bla </w:t>
            </w:r>
            <w:r w:rsidR="002A31D2">
              <w:rPr>
                <w:lang w:val="en-GB"/>
              </w:rPr>
              <w:pgNum/>
            </w:r>
            <w:r w:rsidR="002A31D2">
              <w:rPr>
                <w:lang w:val="en-GB"/>
              </w:rPr>
              <w:t>lab la</w:t>
            </w:r>
            <w:r>
              <w:rPr>
                <w:lang w:val="en-GB"/>
              </w:rPr>
              <w:t>’”</w:t>
            </w:r>
          </w:p>
        </w:tc>
      </w:tr>
      <w:tr w:rsidR="00572218" w:rsidRPr="00872E20" w14:paraId="06F8F39C" w14:textId="77777777" w:rsidTr="00C6528D">
        <w:tc>
          <w:tcPr>
            <w:tcW w:w="1639" w:type="dxa"/>
          </w:tcPr>
          <w:p w14:paraId="50729A3B" w14:textId="77777777" w:rsidR="00572218" w:rsidRDefault="00572218" w:rsidP="00C6528D">
            <w:pPr>
              <w:pStyle w:val="BodyText"/>
              <w:rPr>
                <w:lang w:val="en-GB"/>
              </w:rPr>
            </w:pPr>
            <w:r>
              <w:rPr>
                <w:lang w:val="en-GB"/>
              </w:rPr>
              <w:t>--datetime-from</w:t>
            </w:r>
          </w:p>
        </w:tc>
        <w:tc>
          <w:tcPr>
            <w:tcW w:w="4487" w:type="dxa"/>
            <w:vMerge w:val="restart"/>
          </w:tcPr>
          <w:p w14:paraId="57939C3A" w14:textId="77777777" w:rsidR="00572218" w:rsidRDefault="00572218" w:rsidP="00C6528D">
            <w:pPr>
              <w:pStyle w:val="BodyText"/>
              <w:rPr>
                <w:lang w:val="en-GB"/>
              </w:rPr>
            </w:pPr>
            <w:r>
              <w:rPr>
                <w:lang w:val="en-GB"/>
              </w:rPr>
              <w:t>The range of date and time to select rows in the format yyyy-MM-dd HH:mm:ss.</w:t>
            </w:r>
          </w:p>
          <w:p w14:paraId="54DD5242" w14:textId="7DA04F02" w:rsidR="00572218" w:rsidRDefault="00622840" w:rsidP="00C6528D">
            <w:pPr>
              <w:pStyle w:val="BodyText"/>
              <w:rPr>
                <w:lang w:val="en-GB"/>
              </w:rPr>
            </w:pPr>
            <w:r>
              <w:rPr>
                <w:lang w:val="en-GB"/>
              </w:rPr>
              <w:t xml:space="preserve">If missing from the command line, the tool will use </w:t>
            </w:r>
            <w:r w:rsidR="00572218">
              <w:rPr>
                <w:lang w:val="en-GB"/>
              </w:rPr>
              <w:t>the properties “</w:t>
            </w:r>
            <w:r w:rsidR="00572218" w:rsidRPr="0099308B">
              <w:rPr>
                <w:lang w:val="en-GB"/>
              </w:rPr>
              <w:t>statement.datetime.filter.from</w:t>
            </w:r>
            <w:r w:rsidR="00572218">
              <w:rPr>
                <w:lang w:val="en-GB"/>
              </w:rPr>
              <w:t>” and “statement.datetime.filter.to” from the configuration file.</w:t>
            </w:r>
          </w:p>
          <w:p w14:paraId="49A98B1D" w14:textId="77777777" w:rsidR="00572218" w:rsidRDefault="00572218" w:rsidP="00C6528D">
            <w:pPr>
              <w:pStyle w:val="BodyText"/>
              <w:rPr>
                <w:lang w:val="en-GB"/>
              </w:rPr>
            </w:pPr>
            <w:r>
              <w:rPr>
                <w:lang w:val="en-GB"/>
              </w:rPr>
              <w:lastRenderedPageBreak/>
              <w:t>If the property is also missing from the configuration file or no configuration file has been specified, the value &lt;current-day&gt; 00:00:00 and &lt;current-day&gt; 23:59:59 are used.</w:t>
            </w:r>
          </w:p>
        </w:tc>
        <w:tc>
          <w:tcPr>
            <w:tcW w:w="3516" w:type="dxa"/>
            <w:vMerge w:val="restart"/>
          </w:tcPr>
          <w:p w14:paraId="084AA8E9" w14:textId="77777777" w:rsidR="00572218" w:rsidRDefault="00572218" w:rsidP="00C6528D">
            <w:pPr>
              <w:pStyle w:val="TableText"/>
              <w:rPr>
                <w:lang w:val="en-GB"/>
              </w:rPr>
            </w:pPr>
            <w:r>
              <w:rPr>
                <w:lang w:val="en-GB"/>
              </w:rPr>
              <w:lastRenderedPageBreak/>
              <w:t>--datetime-from 2020-05-20 10:30:00</w:t>
            </w:r>
          </w:p>
          <w:p w14:paraId="333EB029" w14:textId="77777777" w:rsidR="00572218" w:rsidRDefault="00572218" w:rsidP="00C6528D">
            <w:pPr>
              <w:pStyle w:val="TableText"/>
              <w:rPr>
                <w:lang w:val="en-GB"/>
              </w:rPr>
            </w:pPr>
            <w:r>
              <w:rPr>
                <w:lang w:val="en-GB"/>
              </w:rPr>
              <w:t>--datetime-to 2020-05-21 01:00:30</w:t>
            </w:r>
          </w:p>
        </w:tc>
      </w:tr>
      <w:tr w:rsidR="00572218" w:rsidRPr="00872E20" w14:paraId="7DF3892A" w14:textId="77777777" w:rsidTr="00C6528D">
        <w:tc>
          <w:tcPr>
            <w:tcW w:w="1639" w:type="dxa"/>
          </w:tcPr>
          <w:p w14:paraId="17A64B91" w14:textId="77777777" w:rsidR="00572218" w:rsidRDefault="00572218" w:rsidP="00C6528D">
            <w:pPr>
              <w:pStyle w:val="BodyText"/>
              <w:rPr>
                <w:lang w:val="en-GB"/>
              </w:rPr>
            </w:pPr>
            <w:r>
              <w:rPr>
                <w:lang w:val="en-GB"/>
              </w:rPr>
              <w:t>--datetime-to</w:t>
            </w:r>
          </w:p>
        </w:tc>
        <w:tc>
          <w:tcPr>
            <w:tcW w:w="4487" w:type="dxa"/>
            <w:vMerge/>
          </w:tcPr>
          <w:p w14:paraId="61ADAD60" w14:textId="77777777" w:rsidR="00572218" w:rsidRDefault="00572218" w:rsidP="00C6528D">
            <w:pPr>
              <w:pStyle w:val="BodyText"/>
              <w:rPr>
                <w:lang w:val="en-GB"/>
              </w:rPr>
            </w:pPr>
          </w:p>
        </w:tc>
        <w:tc>
          <w:tcPr>
            <w:tcW w:w="3516" w:type="dxa"/>
            <w:vMerge/>
          </w:tcPr>
          <w:p w14:paraId="5EE12273" w14:textId="77777777" w:rsidR="00572218" w:rsidRDefault="00572218" w:rsidP="00C6528D">
            <w:pPr>
              <w:pStyle w:val="TableText"/>
              <w:rPr>
                <w:lang w:val="en-GB"/>
              </w:rPr>
            </w:pPr>
          </w:p>
        </w:tc>
      </w:tr>
      <w:tr w:rsidR="00572218" w:rsidRPr="00872E20" w14:paraId="60151725" w14:textId="77777777" w:rsidTr="00C6528D">
        <w:tc>
          <w:tcPr>
            <w:tcW w:w="1639" w:type="dxa"/>
          </w:tcPr>
          <w:p w14:paraId="02E205F9" w14:textId="77777777" w:rsidR="00572218" w:rsidRDefault="00572218" w:rsidP="00C6528D">
            <w:pPr>
              <w:pStyle w:val="BodyText"/>
              <w:rPr>
                <w:lang w:val="en-GB"/>
              </w:rPr>
            </w:pPr>
            <w:r>
              <w:rPr>
                <w:lang w:val="en-GB"/>
              </w:rPr>
              <w:t>--datetime-column &lt;name&gt;</w:t>
            </w:r>
          </w:p>
        </w:tc>
        <w:tc>
          <w:tcPr>
            <w:tcW w:w="4487" w:type="dxa"/>
          </w:tcPr>
          <w:p w14:paraId="340BE2B8" w14:textId="77777777" w:rsidR="00572218" w:rsidRDefault="00572218" w:rsidP="00C6528D">
            <w:pPr>
              <w:pStyle w:val="BodyText"/>
              <w:rPr>
                <w:lang w:val="en-GB"/>
              </w:rPr>
            </w:pPr>
            <w:r>
              <w:rPr>
                <w:lang w:val="en-GB"/>
              </w:rPr>
              <w:t>The name of the column on which the date and time filter applies to.</w:t>
            </w:r>
          </w:p>
          <w:p w14:paraId="47058EB4" w14:textId="58022DD3" w:rsidR="00572218" w:rsidRDefault="00622840" w:rsidP="00C6528D">
            <w:pPr>
              <w:pStyle w:val="BodyText"/>
              <w:rPr>
                <w:lang w:val="en-GB"/>
              </w:rPr>
            </w:pPr>
            <w:r>
              <w:rPr>
                <w:lang w:val="en-GB"/>
              </w:rPr>
              <w:t xml:space="preserve">If missing from the command line, the tool will use </w:t>
            </w:r>
            <w:r w:rsidR="00572218">
              <w:rPr>
                <w:lang w:val="en-GB"/>
              </w:rPr>
              <w:t>the property “statement.datetime.filter.column” from the configuration file.</w:t>
            </w:r>
          </w:p>
          <w:p w14:paraId="3B406269" w14:textId="77777777" w:rsidR="00572218" w:rsidRDefault="00572218" w:rsidP="00C6528D">
            <w:pPr>
              <w:pStyle w:val="BodyText"/>
              <w:rPr>
                <w:lang w:val="en-GB"/>
              </w:rPr>
            </w:pPr>
            <w:r>
              <w:rPr>
                <w:lang w:val="en-GB"/>
              </w:rPr>
              <w:t>If the property is also missing from the configuration file or no configuration file has been specified, the value transactiondate is used.</w:t>
            </w:r>
          </w:p>
        </w:tc>
        <w:tc>
          <w:tcPr>
            <w:tcW w:w="3516" w:type="dxa"/>
          </w:tcPr>
          <w:p w14:paraId="300C39E0" w14:textId="77777777" w:rsidR="00572218" w:rsidRDefault="00572218" w:rsidP="00C6528D">
            <w:pPr>
              <w:pStyle w:val="TableText"/>
              <w:rPr>
                <w:lang w:val="en-GB"/>
              </w:rPr>
            </w:pPr>
            <w:r>
              <w:rPr>
                <w:lang w:val="en-GB"/>
              </w:rPr>
              <w:t>--datetime-column transactiondate</w:t>
            </w:r>
          </w:p>
        </w:tc>
      </w:tr>
      <w:tr w:rsidR="00572218" w:rsidRPr="00872E20" w14:paraId="1BD40AEE" w14:textId="77777777" w:rsidTr="00C6528D">
        <w:tc>
          <w:tcPr>
            <w:tcW w:w="1639" w:type="dxa"/>
          </w:tcPr>
          <w:p w14:paraId="2425DF4E" w14:textId="77777777" w:rsidR="00572218" w:rsidRDefault="00572218" w:rsidP="00C6528D">
            <w:pPr>
              <w:pStyle w:val="BodyText"/>
              <w:rPr>
                <w:lang w:val="en-GB"/>
              </w:rPr>
            </w:pPr>
            <w:r>
              <w:rPr>
                <w:lang w:val="en-GB"/>
              </w:rPr>
              <w:t>--datetime-filter true|false</w:t>
            </w:r>
          </w:p>
        </w:tc>
        <w:tc>
          <w:tcPr>
            <w:tcW w:w="4487" w:type="dxa"/>
          </w:tcPr>
          <w:p w14:paraId="5BF46649" w14:textId="77777777" w:rsidR="00572218" w:rsidRDefault="00572218" w:rsidP="00C6528D">
            <w:pPr>
              <w:pStyle w:val="BodyText"/>
              <w:rPr>
                <w:lang w:val="en-GB"/>
              </w:rPr>
            </w:pPr>
            <w:r>
              <w:rPr>
                <w:lang w:val="en-GB"/>
              </w:rPr>
              <w:t>Indicates if rows should be filtered by date and time (with the options –datetime-from, --datetime-to and –datetime-column) or not.</w:t>
            </w:r>
          </w:p>
          <w:p w14:paraId="4A04EC24" w14:textId="5B284A67" w:rsidR="00572218" w:rsidRDefault="00622840" w:rsidP="00C6528D">
            <w:pPr>
              <w:pStyle w:val="BodyText"/>
              <w:rPr>
                <w:lang w:val="en-GB"/>
              </w:rPr>
            </w:pPr>
            <w:r>
              <w:rPr>
                <w:lang w:val="en-GB"/>
              </w:rPr>
              <w:t xml:space="preserve">If missing from the command line, the tool will use </w:t>
            </w:r>
            <w:r w:rsidR="00572218">
              <w:rPr>
                <w:lang w:val="en-GB"/>
              </w:rPr>
              <w:t>the property “statement.datetime.filter” from the configuration file.</w:t>
            </w:r>
          </w:p>
          <w:p w14:paraId="39E3F0F4" w14:textId="63E96B58" w:rsidR="00572218" w:rsidRDefault="00572218" w:rsidP="000D4293">
            <w:pPr>
              <w:pStyle w:val="BodyText"/>
              <w:rPr>
                <w:lang w:val="en-GB"/>
              </w:rPr>
            </w:pPr>
            <w:r>
              <w:rPr>
                <w:lang w:val="en-GB"/>
              </w:rPr>
              <w:t xml:space="preserve">If the property is also missing from the configuration file or no configuration file has been specified, the value </w:t>
            </w:r>
            <w:r w:rsidR="000D4293">
              <w:rPr>
                <w:lang w:val="en-GB"/>
              </w:rPr>
              <w:t>false</w:t>
            </w:r>
            <w:r>
              <w:rPr>
                <w:lang w:val="en-GB"/>
              </w:rPr>
              <w:t xml:space="preserve"> is used.</w:t>
            </w:r>
          </w:p>
        </w:tc>
        <w:tc>
          <w:tcPr>
            <w:tcW w:w="3516" w:type="dxa"/>
          </w:tcPr>
          <w:p w14:paraId="789F8C3D" w14:textId="77777777" w:rsidR="00572218" w:rsidRDefault="00572218" w:rsidP="00C6528D">
            <w:pPr>
              <w:pStyle w:val="TableText"/>
              <w:rPr>
                <w:lang w:val="en-GB"/>
              </w:rPr>
            </w:pPr>
            <w:r>
              <w:rPr>
                <w:lang w:val="en-GB"/>
              </w:rPr>
              <w:t>--datetime-filter false</w:t>
            </w:r>
          </w:p>
        </w:tc>
      </w:tr>
      <w:tr w:rsidR="00986486" w:rsidRPr="00872E20" w14:paraId="5E076C0E" w14:textId="77777777" w:rsidTr="00C6528D">
        <w:tc>
          <w:tcPr>
            <w:tcW w:w="1639" w:type="dxa"/>
          </w:tcPr>
          <w:p w14:paraId="3CF29C63" w14:textId="5DC946C0" w:rsidR="00986486" w:rsidRDefault="00986486" w:rsidP="00C6528D">
            <w:pPr>
              <w:pStyle w:val="BodyText"/>
              <w:rPr>
                <w:lang w:val="en-GB"/>
              </w:rPr>
            </w:pPr>
            <w:r>
              <w:rPr>
                <w:lang w:val="en-GB"/>
              </w:rPr>
              <w:t>--datetime-day yesterday|today</w:t>
            </w:r>
          </w:p>
        </w:tc>
        <w:tc>
          <w:tcPr>
            <w:tcW w:w="4487" w:type="dxa"/>
          </w:tcPr>
          <w:p w14:paraId="0DAC22A6" w14:textId="77777777" w:rsidR="00986486" w:rsidRDefault="00986486" w:rsidP="00C6528D">
            <w:pPr>
              <w:pStyle w:val="BodyText"/>
              <w:rPr>
                <w:lang w:val="en-GB"/>
              </w:rPr>
            </w:pPr>
            <w:r>
              <w:rPr>
                <w:lang w:val="en-GB"/>
              </w:rPr>
              <w:t>Indicates which date to use in the daefault datetime filter.</w:t>
            </w:r>
          </w:p>
          <w:p w14:paraId="61773F57" w14:textId="5D12CCCF" w:rsidR="00986486" w:rsidRDefault="00986486" w:rsidP="00986486">
            <w:pPr>
              <w:pStyle w:val="BodyText"/>
              <w:rPr>
                <w:lang w:val="en-GB"/>
              </w:rPr>
            </w:pPr>
            <w:r>
              <w:rPr>
                <w:lang w:val="en-GB"/>
              </w:rPr>
              <w:t>If missing from the command line, the tool will use the property “statement.datetime.filter.day” from the configuration file.</w:t>
            </w:r>
          </w:p>
          <w:p w14:paraId="42664434" w14:textId="22B8352F" w:rsidR="00986486" w:rsidRDefault="00986486" w:rsidP="00986486">
            <w:pPr>
              <w:pStyle w:val="BodyText"/>
              <w:rPr>
                <w:lang w:val="en-GB"/>
              </w:rPr>
            </w:pPr>
            <w:r>
              <w:rPr>
                <w:lang w:val="en-GB"/>
              </w:rPr>
              <w:t>If the property is also missing from the configuration file or no configuration file has been specified, the value “yesterday” is used.</w:t>
            </w:r>
          </w:p>
        </w:tc>
        <w:tc>
          <w:tcPr>
            <w:tcW w:w="3516" w:type="dxa"/>
          </w:tcPr>
          <w:p w14:paraId="6853483E" w14:textId="0FDD08C5" w:rsidR="00986486" w:rsidRDefault="00986486" w:rsidP="00C6528D">
            <w:pPr>
              <w:pStyle w:val="TableText"/>
              <w:rPr>
                <w:lang w:val="en-GB"/>
              </w:rPr>
            </w:pPr>
            <w:r>
              <w:rPr>
                <w:lang w:val="en-GB"/>
              </w:rPr>
              <w:t>--datetime-day today</w:t>
            </w:r>
          </w:p>
        </w:tc>
      </w:tr>
      <w:tr w:rsidR="00B5617D" w:rsidRPr="00872E20" w14:paraId="30E0090C" w14:textId="77777777" w:rsidTr="00C6528D">
        <w:tc>
          <w:tcPr>
            <w:tcW w:w="1639" w:type="dxa"/>
          </w:tcPr>
          <w:p w14:paraId="5970A4BA" w14:textId="1FB9E730" w:rsidR="00B5617D" w:rsidRDefault="00395AD4" w:rsidP="00C6528D">
            <w:pPr>
              <w:pStyle w:val="BodyText"/>
              <w:rPr>
                <w:lang w:val="en-GB"/>
              </w:rPr>
            </w:pPr>
            <w:r>
              <w:rPr>
                <w:lang w:val="en-GB"/>
              </w:rPr>
              <w:t>--table-row</w:t>
            </w:r>
            <w:r w:rsidR="00B5617D">
              <w:rPr>
                <w:lang w:val="en-GB"/>
              </w:rPr>
              <w:t>set true|false</w:t>
            </w:r>
          </w:p>
        </w:tc>
        <w:tc>
          <w:tcPr>
            <w:tcW w:w="4487" w:type="dxa"/>
          </w:tcPr>
          <w:p w14:paraId="1899E095" w14:textId="48D57192" w:rsidR="00B5617D" w:rsidRDefault="00B5617D" w:rsidP="00C6528D">
            <w:pPr>
              <w:pStyle w:val="BodyText"/>
              <w:rPr>
                <w:lang w:val="en-GB"/>
              </w:rPr>
            </w:pPr>
            <w:r>
              <w:rPr>
                <w:lang w:val="en-GB"/>
              </w:rPr>
              <w:t>Indicates if the rows should be queried with the table.createRowSet API (true) or a normal SQL Query (false). The table.createRowSet is similar to a BW Palette Query activity.</w:t>
            </w:r>
          </w:p>
          <w:p w14:paraId="09CF62A3" w14:textId="2C0DF0B9" w:rsidR="00B5617D" w:rsidRDefault="00B5617D" w:rsidP="00B5617D">
            <w:pPr>
              <w:pStyle w:val="BodyText"/>
              <w:rPr>
                <w:lang w:val="en-GB"/>
              </w:rPr>
            </w:pPr>
            <w:r>
              <w:rPr>
                <w:lang w:val="en-GB"/>
              </w:rPr>
              <w:t>If missing from the command line, the tool will use the property “statement.table.rowset” from the configuration file.</w:t>
            </w:r>
          </w:p>
          <w:p w14:paraId="3056E0D4" w14:textId="77777777" w:rsidR="00B5617D" w:rsidRDefault="00B5617D" w:rsidP="00B5617D">
            <w:pPr>
              <w:pStyle w:val="BodyText"/>
              <w:rPr>
                <w:lang w:val="en-GB"/>
              </w:rPr>
            </w:pPr>
            <w:r>
              <w:rPr>
                <w:lang w:val="en-GB"/>
              </w:rPr>
              <w:lastRenderedPageBreak/>
              <w:t>If the property is also missing from the configuration file or no configuration file has been specified, the value false is used (SQL Query is used).</w:t>
            </w:r>
          </w:p>
          <w:p w14:paraId="516C46BD" w14:textId="3AFD254A" w:rsidR="00B5617D" w:rsidRDefault="00B5617D" w:rsidP="00B5617D">
            <w:pPr>
              <w:pStyle w:val="BodyText"/>
              <w:rPr>
                <w:lang w:val="en-GB"/>
              </w:rPr>
            </w:pPr>
            <w:r>
              <w:rPr>
                <w:lang w:val="en-GB"/>
              </w:rPr>
              <w:t>If true, the –columns option must contain the list of columns to write out and thus any SQL like transformation of column names or alias will fail.</w:t>
            </w:r>
          </w:p>
        </w:tc>
        <w:tc>
          <w:tcPr>
            <w:tcW w:w="3516" w:type="dxa"/>
          </w:tcPr>
          <w:p w14:paraId="41E2B254" w14:textId="3F72C0AF" w:rsidR="00B5617D" w:rsidRDefault="00B5617D" w:rsidP="00C6528D">
            <w:pPr>
              <w:pStyle w:val="TableText"/>
              <w:rPr>
                <w:lang w:val="en-GB"/>
              </w:rPr>
            </w:pPr>
            <w:r>
              <w:rPr>
                <w:lang w:val="en-GB"/>
              </w:rPr>
              <w:lastRenderedPageBreak/>
              <w:t>--table-row-set true</w:t>
            </w:r>
          </w:p>
        </w:tc>
      </w:tr>
      <w:tr w:rsidR="004D1E43" w:rsidRPr="00872E20" w14:paraId="1BDE3DBD" w14:textId="77777777" w:rsidTr="00C6528D">
        <w:trPr>
          <w:ins w:id="407" w:author="Pierre Ayel" w:date="2020-10-23T09:09:00Z"/>
        </w:trPr>
        <w:tc>
          <w:tcPr>
            <w:tcW w:w="1639" w:type="dxa"/>
          </w:tcPr>
          <w:p w14:paraId="0F7CFB35" w14:textId="0549DF86" w:rsidR="004D1E43" w:rsidRDefault="004D1E43" w:rsidP="004D1E43">
            <w:pPr>
              <w:pStyle w:val="BodyText"/>
              <w:rPr>
                <w:ins w:id="408" w:author="Pierre Ayel" w:date="2020-10-23T09:09:00Z"/>
                <w:lang w:val="en-GB"/>
              </w:rPr>
            </w:pPr>
            <w:ins w:id="409" w:author="Pierre Ayel" w:date="2020-10-23T09:10:00Z">
              <w:r>
                <w:rPr>
                  <w:lang w:val="en-GB"/>
                </w:rPr>
                <w:t>--checkpoint &lt;name&gt;</w:t>
              </w:r>
            </w:ins>
          </w:p>
        </w:tc>
        <w:tc>
          <w:tcPr>
            <w:tcW w:w="4487" w:type="dxa"/>
          </w:tcPr>
          <w:p w14:paraId="7E10C382" w14:textId="77777777" w:rsidR="004D1E43" w:rsidRDefault="004D1E43" w:rsidP="004D1E43">
            <w:pPr>
              <w:pStyle w:val="BodyText"/>
              <w:rPr>
                <w:ins w:id="410" w:author="Pierre Ayel" w:date="2020-10-23T09:10:00Z"/>
                <w:lang w:val="en-GB"/>
              </w:rPr>
            </w:pPr>
            <w:ins w:id="411" w:author="Pierre Ayel" w:date="2020-10-23T09:10:00Z">
              <w:r>
                <w:rPr>
                  <w:lang w:val="en-GB"/>
                </w:rPr>
                <w:t>Query data from one existing datagrid checkpoint instead of the current data.</w:t>
              </w:r>
            </w:ins>
          </w:p>
          <w:p w14:paraId="64295C64" w14:textId="77777777" w:rsidR="004D1E43" w:rsidRDefault="004D1E43" w:rsidP="004D1E43">
            <w:pPr>
              <w:pStyle w:val="BodyText"/>
              <w:rPr>
                <w:ins w:id="412" w:author="Pierre Ayel" w:date="2020-10-23T09:10:00Z"/>
                <w:lang w:val="en-GB"/>
              </w:rPr>
            </w:pPr>
            <w:ins w:id="413" w:author="Pierre Ayel" w:date="2020-10-23T09:10:00Z">
              <w:r>
                <w:rPr>
                  <w:lang w:val="en-GB"/>
                </w:rPr>
                <w:t>If missing from the command line, the tool will use the property “checkpoint” from the configuration file.</w:t>
              </w:r>
            </w:ins>
          </w:p>
          <w:p w14:paraId="48BDDEAB" w14:textId="21CA666F" w:rsidR="004D1E43" w:rsidRDefault="004D1E43" w:rsidP="004D1E43">
            <w:pPr>
              <w:pStyle w:val="BodyText"/>
              <w:rPr>
                <w:ins w:id="414" w:author="Pierre Ayel" w:date="2020-10-23T09:09:00Z"/>
                <w:lang w:val="en-GB"/>
              </w:rPr>
            </w:pPr>
            <w:ins w:id="415" w:author="Pierre Ayel" w:date="2020-10-23T09:10:00Z">
              <w:r>
                <w:rPr>
                  <w:lang w:val="en-GB"/>
                </w:rPr>
                <w:t>If the property is also missing from the configuration file or no configuration file has been specified, the tool queries the current data.</w:t>
              </w:r>
            </w:ins>
          </w:p>
        </w:tc>
        <w:tc>
          <w:tcPr>
            <w:tcW w:w="3516" w:type="dxa"/>
          </w:tcPr>
          <w:p w14:paraId="37142BBA" w14:textId="6CC87EB2" w:rsidR="004D1E43" w:rsidRDefault="004D1E43" w:rsidP="004D1E43">
            <w:pPr>
              <w:pStyle w:val="TableText"/>
              <w:rPr>
                <w:ins w:id="416" w:author="Pierre Ayel" w:date="2020-10-23T09:09:00Z"/>
                <w:lang w:val="en-GB"/>
              </w:rPr>
            </w:pPr>
            <w:ins w:id="417" w:author="Pierre Ayel" w:date="2020-10-23T09:10:00Z">
              <w:r>
                <w:rPr>
                  <w:lang w:val="en-GB"/>
                </w:rPr>
                <w:t>--checkpoint C1</w:t>
              </w:r>
            </w:ins>
          </w:p>
        </w:tc>
      </w:tr>
    </w:tbl>
    <w:p w14:paraId="7F1DD38A" w14:textId="62497889" w:rsidR="00572218" w:rsidRDefault="00572218" w:rsidP="006C167C">
      <w:pPr>
        <w:pStyle w:val="BodyText"/>
        <w:rPr>
          <w:lang w:val="en-GB"/>
        </w:rPr>
      </w:pPr>
    </w:p>
    <w:p w14:paraId="7170430F" w14:textId="0962F173" w:rsidR="00572218" w:rsidRDefault="00572218" w:rsidP="00572218">
      <w:pPr>
        <w:pStyle w:val="Heading3Numbered"/>
        <w:rPr>
          <w:lang w:val="en-GB"/>
        </w:rPr>
      </w:pPr>
      <w:r>
        <w:rPr>
          <w:lang w:val="en-GB"/>
        </w:rPr>
        <w:t>Output Formatting Options</w:t>
      </w:r>
    </w:p>
    <w:p w14:paraId="22A49D6A" w14:textId="40EB26CA" w:rsidR="00572218" w:rsidRPr="00872E20" w:rsidRDefault="00572218" w:rsidP="00572218">
      <w:pPr>
        <w:pStyle w:val="Caption"/>
        <w:rPr>
          <w:lang w:val="en-GB"/>
        </w:rPr>
      </w:pPr>
      <w:bookmarkStart w:id="418" w:name="_Toc108163008"/>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8</w:t>
      </w:r>
      <w:r w:rsidRPr="00872E20">
        <w:rPr>
          <w:lang w:val="en-GB"/>
        </w:rPr>
        <w:fldChar w:fldCharType="end"/>
      </w:r>
      <w:r w:rsidRPr="00872E20">
        <w:rPr>
          <w:lang w:val="en-GB"/>
        </w:rPr>
        <w:t xml:space="preserve">: </w:t>
      </w:r>
      <w:r>
        <w:rPr>
          <w:lang w:val="en-GB"/>
        </w:rPr>
        <w:t>TableExport</w:t>
      </w:r>
      <w:r w:rsidRPr="00872E20">
        <w:rPr>
          <w:lang w:val="en-GB"/>
        </w:rPr>
        <w:t xml:space="preserve"> &lt;</w:t>
      </w:r>
      <w:r>
        <w:rPr>
          <w:lang w:val="en-GB"/>
        </w:rPr>
        <w:t xml:space="preserve">output formatting </w:t>
      </w:r>
      <w:r w:rsidRPr="00872E20">
        <w:rPr>
          <w:lang w:val="en-GB"/>
        </w:rPr>
        <w:t>options&gt;</w:t>
      </w:r>
      <w:bookmarkEnd w:id="418"/>
    </w:p>
    <w:tbl>
      <w:tblPr>
        <w:tblStyle w:val="TableGrid"/>
        <w:tblW w:w="9642" w:type="dxa"/>
        <w:tblLook w:val="04A0" w:firstRow="1" w:lastRow="0" w:firstColumn="1" w:lastColumn="0" w:noHBand="0" w:noVBand="1"/>
      </w:tblPr>
      <w:tblGrid>
        <w:gridCol w:w="1639"/>
        <w:gridCol w:w="4487"/>
        <w:gridCol w:w="3516"/>
      </w:tblGrid>
      <w:tr w:rsidR="00572218" w:rsidRPr="00872E20" w14:paraId="6AB41891" w14:textId="77777777" w:rsidTr="00C6528D">
        <w:trPr>
          <w:tblHeader/>
        </w:trPr>
        <w:tc>
          <w:tcPr>
            <w:tcW w:w="1639" w:type="dxa"/>
            <w:shd w:val="clear" w:color="auto" w:fill="D9D9D9" w:themeFill="background1" w:themeFillShade="D9"/>
          </w:tcPr>
          <w:p w14:paraId="2037A5A8" w14:textId="77777777" w:rsidR="00572218" w:rsidRPr="00872E20" w:rsidRDefault="00572218" w:rsidP="00C6528D">
            <w:pPr>
              <w:pStyle w:val="TableHeader"/>
              <w:rPr>
                <w:lang w:val="en-GB"/>
              </w:rPr>
            </w:pPr>
            <w:r w:rsidRPr="00872E20">
              <w:rPr>
                <w:lang w:val="en-GB"/>
              </w:rPr>
              <w:t>Parameter</w:t>
            </w:r>
          </w:p>
        </w:tc>
        <w:tc>
          <w:tcPr>
            <w:tcW w:w="4487" w:type="dxa"/>
            <w:shd w:val="clear" w:color="auto" w:fill="D9D9D9" w:themeFill="background1" w:themeFillShade="D9"/>
          </w:tcPr>
          <w:p w14:paraId="11DACFB6" w14:textId="77777777" w:rsidR="00572218" w:rsidRPr="00872E20" w:rsidRDefault="00572218" w:rsidP="00C6528D">
            <w:pPr>
              <w:pStyle w:val="TableHeader"/>
              <w:rPr>
                <w:lang w:val="en-GB"/>
              </w:rPr>
            </w:pPr>
            <w:r w:rsidRPr="00872E20">
              <w:rPr>
                <w:lang w:val="en-GB"/>
              </w:rPr>
              <w:t>Description</w:t>
            </w:r>
          </w:p>
        </w:tc>
        <w:tc>
          <w:tcPr>
            <w:tcW w:w="3516" w:type="dxa"/>
            <w:shd w:val="clear" w:color="auto" w:fill="D9D9D9" w:themeFill="background1" w:themeFillShade="D9"/>
          </w:tcPr>
          <w:p w14:paraId="125F3D01" w14:textId="77777777" w:rsidR="00572218" w:rsidRPr="00872E20" w:rsidRDefault="00572218" w:rsidP="00C6528D">
            <w:pPr>
              <w:pStyle w:val="TableHeader"/>
              <w:rPr>
                <w:lang w:val="en-GB"/>
              </w:rPr>
            </w:pPr>
            <w:r w:rsidRPr="00872E20">
              <w:rPr>
                <w:lang w:val="en-GB"/>
              </w:rPr>
              <w:t>Examples</w:t>
            </w:r>
          </w:p>
        </w:tc>
      </w:tr>
      <w:tr w:rsidR="00572218" w:rsidRPr="00872E20" w14:paraId="7EFA2C8D" w14:textId="77777777" w:rsidTr="00C6528D">
        <w:tc>
          <w:tcPr>
            <w:tcW w:w="1639" w:type="dxa"/>
          </w:tcPr>
          <w:p w14:paraId="761FFA93" w14:textId="77777777" w:rsidR="00572218" w:rsidRPr="00872E20" w:rsidRDefault="00572218" w:rsidP="00C6528D">
            <w:pPr>
              <w:pStyle w:val="BodyText"/>
              <w:rPr>
                <w:lang w:val="en-GB"/>
              </w:rPr>
            </w:pPr>
            <w:r>
              <w:rPr>
                <w:lang w:val="en-GB"/>
              </w:rPr>
              <w:t>--header true|false</w:t>
            </w:r>
          </w:p>
        </w:tc>
        <w:tc>
          <w:tcPr>
            <w:tcW w:w="4487" w:type="dxa"/>
          </w:tcPr>
          <w:p w14:paraId="43DCC586" w14:textId="77777777" w:rsidR="00572218" w:rsidRDefault="00572218" w:rsidP="00C6528D">
            <w:pPr>
              <w:pStyle w:val="BodyText"/>
              <w:rPr>
                <w:lang w:val="en-GB"/>
              </w:rPr>
            </w:pPr>
            <w:r>
              <w:rPr>
                <w:lang w:val="en-GB"/>
              </w:rPr>
              <w:t>Indicates if a header line with column names should be written in the output files (or stdout).</w:t>
            </w:r>
          </w:p>
          <w:p w14:paraId="079283B8" w14:textId="2FF5A373" w:rsidR="00572218" w:rsidRDefault="00622840" w:rsidP="00C6528D">
            <w:pPr>
              <w:pStyle w:val="BodyText"/>
              <w:rPr>
                <w:lang w:val="en-GB"/>
              </w:rPr>
            </w:pPr>
            <w:r>
              <w:rPr>
                <w:lang w:val="en-GB"/>
              </w:rPr>
              <w:t xml:space="preserve">If missing from the command line, the tool will use </w:t>
            </w:r>
            <w:r w:rsidR="00572218">
              <w:rPr>
                <w:lang w:val="en-GB"/>
              </w:rPr>
              <w:t>the property “output.header” from the configuration file.</w:t>
            </w:r>
          </w:p>
          <w:p w14:paraId="1AD3DBC0" w14:textId="77777777" w:rsidR="00572218" w:rsidRPr="00872E20" w:rsidRDefault="00572218" w:rsidP="00C6528D">
            <w:pPr>
              <w:pStyle w:val="BodyText"/>
              <w:rPr>
                <w:lang w:val="en-GB"/>
              </w:rPr>
            </w:pPr>
            <w:r>
              <w:rPr>
                <w:lang w:val="en-GB"/>
              </w:rPr>
              <w:t>If the property is also missing from the configuration file or no configuration file has been specified, the default value true is used (header lines are printed out).</w:t>
            </w:r>
          </w:p>
        </w:tc>
        <w:tc>
          <w:tcPr>
            <w:tcW w:w="3516" w:type="dxa"/>
          </w:tcPr>
          <w:p w14:paraId="4CA2072D" w14:textId="77777777" w:rsidR="00572218" w:rsidRPr="00872E20" w:rsidRDefault="00572218" w:rsidP="00C6528D">
            <w:pPr>
              <w:pStyle w:val="TableText"/>
              <w:rPr>
                <w:lang w:val="en-GB"/>
              </w:rPr>
            </w:pPr>
            <w:r>
              <w:rPr>
                <w:lang w:val="en-GB"/>
              </w:rPr>
              <w:t>--header true</w:t>
            </w:r>
          </w:p>
        </w:tc>
      </w:tr>
      <w:tr w:rsidR="00BF2E64" w:rsidRPr="00872E20" w14:paraId="18F2815D" w14:textId="77777777" w:rsidTr="00C6528D">
        <w:tc>
          <w:tcPr>
            <w:tcW w:w="1639" w:type="dxa"/>
          </w:tcPr>
          <w:p w14:paraId="77BB966E" w14:textId="2A5978FF" w:rsidR="00BF2E64" w:rsidRDefault="00BF2E64" w:rsidP="00C6528D">
            <w:pPr>
              <w:pStyle w:val="BodyText"/>
              <w:rPr>
                <w:lang w:val="en-GB"/>
              </w:rPr>
            </w:pPr>
            <w:r>
              <w:rPr>
                <w:lang w:val="en-GB"/>
              </w:rPr>
              <w:t>--output-header-value &lt;header&gt;</w:t>
            </w:r>
          </w:p>
        </w:tc>
        <w:tc>
          <w:tcPr>
            <w:tcW w:w="4487" w:type="dxa"/>
          </w:tcPr>
          <w:p w14:paraId="24EF5F9B" w14:textId="77777777" w:rsidR="00BF2E64" w:rsidRDefault="00BF2E64" w:rsidP="00C6528D">
            <w:pPr>
              <w:pStyle w:val="BodyText"/>
              <w:rPr>
                <w:lang w:val="en-GB"/>
              </w:rPr>
            </w:pPr>
            <w:r>
              <w:rPr>
                <w:lang w:val="en-GB"/>
              </w:rPr>
              <w:t>A custom value to use as header in output files (if –header is enabled).</w:t>
            </w:r>
          </w:p>
          <w:p w14:paraId="09D24348" w14:textId="7B64BAB4" w:rsidR="00BF2E64" w:rsidRDefault="00BF2E64" w:rsidP="00BF2E64">
            <w:pPr>
              <w:pStyle w:val="BodyText"/>
              <w:rPr>
                <w:lang w:val="en-GB"/>
              </w:rPr>
            </w:pPr>
            <w:r>
              <w:rPr>
                <w:lang w:val="en-GB"/>
              </w:rPr>
              <w:t>If missing from the command line, the tool will use the property “output.header.value” from the configuration file.</w:t>
            </w:r>
          </w:p>
          <w:p w14:paraId="7286FA76" w14:textId="3E3A6628" w:rsidR="00BF2E64" w:rsidRDefault="00BF2E64" w:rsidP="00BF2E64">
            <w:pPr>
              <w:pStyle w:val="BodyText"/>
              <w:rPr>
                <w:lang w:val="en-GB"/>
              </w:rPr>
            </w:pPr>
            <w:r>
              <w:rPr>
                <w:lang w:val="en-GB"/>
              </w:rPr>
              <w:t xml:space="preserve">If the property is also missing from the configuration file or no configuration file has been specified, the default value “&lt;yyyyMMdd&gt; 00:00:00 – 23:59:59 UTC” is used if datetime filtering is enabled, </w:t>
            </w:r>
            <w:r>
              <w:rPr>
                <w:lang w:val="en-GB"/>
              </w:rPr>
              <w:lastRenderedPageBreak/>
              <w:t>otherwise a delimiter separated list of extracted column names..</w:t>
            </w:r>
          </w:p>
        </w:tc>
        <w:tc>
          <w:tcPr>
            <w:tcW w:w="3516" w:type="dxa"/>
          </w:tcPr>
          <w:p w14:paraId="3F436E7D" w14:textId="616DDD3A" w:rsidR="00BF2E64" w:rsidRDefault="00BF2E64" w:rsidP="00C6528D">
            <w:pPr>
              <w:pStyle w:val="TableText"/>
              <w:rPr>
                <w:lang w:val="en-GB"/>
              </w:rPr>
            </w:pPr>
            <w:r>
              <w:rPr>
                <w:lang w:val="en-GB"/>
              </w:rPr>
              <w:lastRenderedPageBreak/>
              <w:t>--output-header-value XXX</w:t>
            </w:r>
          </w:p>
        </w:tc>
      </w:tr>
      <w:tr w:rsidR="00572218" w:rsidRPr="00872E20" w14:paraId="768A229B" w14:textId="77777777" w:rsidTr="00C6528D">
        <w:tc>
          <w:tcPr>
            <w:tcW w:w="1639" w:type="dxa"/>
          </w:tcPr>
          <w:p w14:paraId="5E8C09F1" w14:textId="0E338D1C" w:rsidR="00572218" w:rsidRPr="00872E20" w:rsidRDefault="00572218" w:rsidP="00C6528D">
            <w:pPr>
              <w:pStyle w:val="BodyText"/>
              <w:rPr>
                <w:lang w:val="en-GB"/>
              </w:rPr>
            </w:pPr>
            <w:r>
              <w:rPr>
                <w:lang w:val="en-GB"/>
              </w:rPr>
              <w:t>--delimiter &lt;delimiter&gt;</w:t>
            </w:r>
          </w:p>
        </w:tc>
        <w:tc>
          <w:tcPr>
            <w:tcW w:w="4487" w:type="dxa"/>
          </w:tcPr>
          <w:p w14:paraId="3D6651F8" w14:textId="77777777" w:rsidR="00572218" w:rsidRDefault="00572218" w:rsidP="00C6528D">
            <w:pPr>
              <w:pStyle w:val="BodyText"/>
              <w:rPr>
                <w:lang w:val="en-GB"/>
              </w:rPr>
            </w:pPr>
            <w:r>
              <w:rPr>
                <w:lang w:val="en-GB"/>
              </w:rPr>
              <w:t>The delimiter to use between column values (and column names in the header lines).</w:t>
            </w:r>
          </w:p>
          <w:p w14:paraId="196374C2" w14:textId="08AC4EDC" w:rsidR="00572218" w:rsidRDefault="00622840" w:rsidP="00C6528D">
            <w:pPr>
              <w:pStyle w:val="BodyText"/>
              <w:rPr>
                <w:lang w:val="en-GB"/>
              </w:rPr>
            </w:pPr>
            <w:r>
              <w:rPr>
                <w:lang w:val="en-GB"/>
              </w:rPr>
              <w:t xml:space="preserve">If missing from the command line, the tool will use </w:t>
            </w:r>
            <w:r w:rsidR="00572218">
              <w:rPr>
                <w:lang w:val="en-GB"/>
              </w:rPr>
              <w:t>the property “output.field.delimiter” from the configuration file.</w:t>
            </w:r>
          </w:p>
          <w:p w14:paraId="1782EBE7" w14:textId="77777777" w:rsidR="00572218" w:rsidRPr="00872E20" w:rsidRDefault="00572218" w:rsidP="00C6528D">
            <w:pPr>
              <w:pStyle w:val="BodyText"/>
              <w:rPr>
                <w:lang w:val="en-GB"/>
              </w:rPr>
            </w:pPr>
            <w:r>
              <w:rPr>
                <w:lang w:val="en-GB"/>
              </w:rPr>
              <w:t>If the property is also missing from the configuration file or no configuration file has been specified, the default value “,” is used.</w:t>
            </w:r>
          </w:p>
        </w:tc>
        <w:tc>
          <w:tcPr>
            <w:tcW w:w="3516" w:type="dxa"/>
          </w:tcPr>
          <w:p w14:paraId="14A0C3F4" w14:textId="77777777" w:rsidR="00572218" w:rsidRPr="00872E20" w:rsidRDefault="00572218" w:rsidP="00C6528D">
            <w:pPr>
              <w:pStyle w:val="TableText"/>
              <w:rPr>
                <w:lang w:val="en-GB"/>
              </w:rPr>
            </w:pPr>
            <w:r>
              <w:rPr>
                <w:lang w:val="en-GB"/>
              </w:rPr>
              <w:t>--delimiter ,</w:t>
            </w:r>
          </w:p>
        </w:tc>
      </w:tr>
      <w:tr w:rsidR="00572218" w:rsidRPr="00872E20" w14:paraId="5334A952" w14:textId="77777777" w:rsidTr="00C6528D">
        <w:tc>
          <w:tcPr>
            <w:tcW w:w="1639" w:type="dxa"/>
          </w:tcPr>
          <w:p w14:paraId="26144D32" w14:textId="77777777" w:rsidR="00572218" w:rsidRPr="00872E20" w:rsidRDefault="00572218" w:rsidP="00C6528D">
            <w:pPr>
              <w:pStyle w:val="BodyText"/>
              <w:rPr>
                <w:lang w:val="en-GB"/>
              </w:rPr>
            </w:pPr>
            <w:r w:rsidRPr="001E7684">
              <w:rPr>
                <w:lang w:val="en-GB"/>
              </w:rPr>
              <w:t>--datetime-format</w:t>
            </w:r>
            <w:r>
              <w:rPr>
                <w:lang w:val="en-GB"/>
              </w:rPr>
              <w:t xml:space="preserve"> &lt;format&gt;</w:t>
            </w:r>
          </w:p>
        </w:tc>
        <w:tc>
          <w:tcPr>
            <w:tcW w:w="4487" w:type="dxa"/>
          </w:tcPr>
          <w:p w14:paraId="73E22B3D" w14:textId="77777777" w:rsidR="00572218" w:rsidRDefault="00572218" w:rsidP="00C6528D">
            <w:pPr>
              <w:pStyle w:val="BodyText"/>
              <w:rPr>
                <w:lang w:val="en-GB"/>
              </w:rPr>
            </w:pPr>
            <w:r>
              <w:rPr>
                <w:lang w:val="en-GB"/>
              </w:rPr>
              <w:t>The date and time format for writing out date and time values, in Java SimpleDateFormat syntax (see appendix for more details).</w:t>
            </w:r>
          </w:p>
          <w:p w14:paraId="46A1A637" w14:textId="65DB4F15" w:rsidR="00572218" w:rsidRDefault="00622840" w:rsidP="00C6528D">
            <w:pPr>
              <w:pStyle w:val="BodyText"/>
              <w:rPr>
                <w:lang w:val="en-GB"/>
              </w:rPr>
            </w:pPr>
            <w:r>
              <w:rPr>
                <w:lang w:val="en-GB"/>
              </w:rPr>
              <w:t xml:space="preserve">If missing from the command line, the tool will use </w:t>
            </w:r>
            <w:r w:rsidR="00572218">
              <w:rPr>
                <w:lang w:val="en-GB"/>
              </w:rPr>
              <w:t>the property “output.datetime.format” from the configuration file.</w:t>
            </w:r>
          </w:p>
          <w:p w14:paraId="42726AEA" w14:textId="77777777" w:rsidR="00572218" w:rsidRPr="00872E20" w:rsidRDefault="00572218" w:rsidP="00C6528D">
            <w:pPr>
              <w:pStyle w:val="BodyText"/>
              <w:rPr>
                <w:lang w:val="en-GB"/>
              </w:rPr>
            </w:pPr>
            <w:r>
              <w:rPr>
                <w:lang w:val="en-GB"/>
              </w:rPr>
              <w:t>If the property is also missing from the configuration file or no configuration file has been specified, the default value “yyyy-MM-dd’T’HH:mm:ss” is used.</w:t>
            </w:r>
          </w:p>
        </w:tc>
        <w:tc>
          <w:tcPr>
            <w:tcW w:w="3516" w:type="dxa"/>
          </w:tcPr>
          <w:p w14:paraId="3A7C722B" w14:textId="77777777" w:rsidR="00572218" w:rsidRPr="00872E20" w:rsidRDefault="00572218" w:rsidP="00C6528D">
            <w:pPr>
              <w:pStyle w:val="TableText"/>
              <w:rPr>
                <w:lang w:val="en-GB"/>
              </w:rPr>
            </w:pPr>
            <w:r>
              <w:rPr>
                <w:lang w:val="en-GB"/>
              </w:rPr>
              <w:t>--datetime-format yyyy-MM-dd’T’HH:mm:ss</w:t>
            </w:r>
          </w:p>
        </w:tc>
      </w:tr>
      <w:tr w:rsidR="002A31D2" w:rsidRPr="00872E20" w14:paraId="5722440D" w14:textId="77777777" w:rsidTr="00C6528D">
        <w:tc>
          <w:tcPr>
            <w:tcW w:w="1639" w:type="dxa"/>
          </w:tcPr>
          <w:p w14:paraId="4C23042E" w14:textId="734B13BA" w:rsidR="002A31D2" w:rsidRPr="001E7684" w:rsidRDefault="00723201" w:rsidP="0005153F">
            <w:pPr>
              <w:pStyle w:val="BodyText"/>
              <w:rPr>
                <w:lang w:val="en-GB"/>
              </w:rPr>
            </w:pPr>
            <w:r>
              <w:rPr>
                <w:lang w:val="en-GB"/>
              </w:rPr>
              <w:t>-</w:t>
            </w:r>
            <w:r w:rsidR="002A31D2">
              <w:rPr>
                <w:lang w:val="en-GB"/>
              </w:rPr>
              <w:t>-datetime-timezone &lt;zone&gt;</w:t>
            </w:r>
          </w:p>
        </w:tc>
        <w:tc>
          <w:tcPr>
            <w:tcW w:w="4487" w:type="dxa"/>
          </w:tcPr>
          <w:p w14:paraId="1ACC8842" w14:textId="77777777" w:rsidR="002A31D2" w:rsidRDefault="0005153F" w:rsidP="00C6528D">
            <w:pPr>
              <w:pStyle w:val="BodyText"/>
              <w:rPr>
                <w:lang w:val="en-GB"/>
              </w:rPr>
            </w:pPr>
            <w:r>
              <w:rPr>
                <w:lang w:val="en-GB"/>
              </w:rPr>
              <w:t>The timezone to use when formatting date and time.</w:t>
            </w:r>
          </w:p>
          <w:p w14:paraId="33941688" w14:textId="24DEE529" w:rsidR="0005153F" w:rsidRDefault="00622840" w:rsidP="0005153F">
            <w:pPr>
              <w:pStyle w:val="BodyText"/>
              <w:rPr>
                <w:lang w:val="en-GB"/>
              </w:rPr>
            </w:pPr>
            <w:r>
              <w:rPr>
                <w:lang w:val="en-GB"/>
              </w:rPr>
              <w:t xml:space="preserve">If missing from the command line, the tool will use </w:t>
            </w:r>
            <w:r w:rsidR="0005153F">
              <w:rPr>
                <w:lang w:val="en-GB"/>
              </w:rPr>
              <w:t>the property “output.datetime.timezone” from the configuration file.</w:t>
            </w:r>
          </w:p>
          <w:p w14:paraId="766444D4" w14:textId="7CD922A7" w:rsidR="0005153F" w:rsidRDefault="0005153F" w:rsidP="0005153F">
            <w:pPr>
              <w:pStyle w:val="BodyText"/>
              <w:rPr>
                <w:lang w:val="en-GB"/>
              </w:rPr>
            </w:pPr>
            <w:r>
              <w:rPr>
                <w:lang w:val="en-GB"/>
              </w:rPr>
              <w:t>If the property is also missing from the configuration file or no configuration file has been specified, the default value “UTC” is used.</w:t>
            </w:r>
          </w:p>
        </w:tc>
        <w:tc>
          <w:tcPr>
            <w:tcW w:w="3516" w:type="dxa"/>
          </w:tcPr>
          <w:p w14:paraId="7FB17D56" w14:textId="295CA3DC" w:rsidR="002A31D2" w:rsidRDefault="0005153F" w:rsidP="00C6528D">
            <w:pPr>
              <w:pStyle w:val="TableText"/>
              <w:rPr>
                <w:lang w:val="en-GB"/>
              </w:rPr>
            </w:pPr>
            <w:r>
              <w:rPr>
                <w:lang w:val="en-GB"/>
              </w:rPr>
              <w:t>--datetime-timezone BST</w:t>
            </w:r>
          </w:p>
        </w:tc>
      </w:tr>
      <w:tr w:rsidR="002A31D2" w:rsidRPr="00872E20" w14:paraId="4B24E3FC" w14:textId="77777777" w:rsidTr="00C6528D">
        <w:tc>
          <w:tcPr>
            <w:tcW w:w="1639" w:type="dxa"/>
          </w:tcPr>
          <w:p w14:paraId="2CD5F419" w14:textId="5D25833A" w:rsidR="002A31D2" w:rsidRPr="001E7684" w:rsidRDefault="002A31D2" w:rsidP="00C6528D">
            <w:pPr>
              <w:pStyle w:val="BodyText"/>
              <w:rPr>
                <w:lang w:val="en-GB"/>
              </w:rPr>
            </w:pPr>
            <w:r>
              <w:rPr>
                <w:lang w:val="en-GB"/>
              </w:rPr>
              <w:t>--double-format</w:t>
            </w:r>
          </w:p>
        </w:tc>
        <w:tc>
          <w:tcPr>
            <w:tcW w:w="4487" w:type="dxa"/>
          </w:tcPr>
          <w:p w14:paraId="4EEBD6CF" w14:textId="77777777" w:rsidR="002A31D2" w:rsidRDefault="002A31D2" w:rsidP="00C6528D">
            <w:pPr>
              <w:pStyle w:val="BodyText"/>
              <w:rPr>
                <w:lang w:val="en-GB"/>
              </w:rPr>
            </w:pPr>
            <w:r>
              <w:rPr>
                <w:lang w:val="en-GB"/>
              </w:rPr>
              <w:t>The format for writing out double values, in Java DecimalFormat syntax (see appendix for more details).</w:t>
            </w:r>
          </w:p>
          <w:p w14:paraId="489C9B3D" w14:textId="1F8B5455" w:rsidR="002A31D2" w:rsidRDefault="00622840" w:rsidP="002A31D2">
            <w:pPr>
              <w:pStyle w:val="BodyText"/>
              <w:rPr>
                <w:lang w:val="en-GB"/>
              </w:rPr>
            </w:pPr>
            <w:r>
              <w:rPr>
                <w:lang w:val="en-GB"/>
              </w:rPr>
              <w:t xml:space="preserve">If missing from the command line, the tool will use </w:t>
            </w:r>
            <w:r w:rsidR="002A31D2">
              <w:rPr>
                <w:lang w:val="en-GB"/>
              </w:rPr>
              <w:t>the property “output.double.format” from the configuration file.</w:t>
            </w:r>
          </w:p>
          <w:p w14:paraId="27023E6C" w14:textId="06F67A85" w:rsidR="002A31D2" w:rsidRDefault="002A31D2" w:rsidP="002A31D2">
            <w:pPr>
              <w:pStyle w:val="BodyText"/>
              <w:rPr>
                <w:lang w:val="en-GB"/>
              </w:rPr>
            </w:pPr>
            <w:r>
              <w:rPr>
                <w:lang w:val="en-GB"/>
              </w:rPr>
              <w:t>If the property is also missing from the configuration file or no configuration file has been specified, the default value “#.000” is used.</w:t>
            </w:r>
          </w:p>
        </w:tc>
        <w:tc>
          <w:tcPr>
            <w:tcW w:w="3516" w:type="dxa"/>
          </w:tcPr>
          <w:p w14:paraId="1C2178D2" w14:textId="38C6EF13" w:rsidR="002A31D2" w:rsidRDefault="002A31D2" w:rsidP="00C6528D">
            <w:pPr>
              <w:pStyle w:val="TableText"/>
              <w:rPr>
                <w:lang w:val="en-GB"/>
              </w:rPr>
            </w:pPr>
            <w:r>
              <w:rPr>
                <w:lang w:val="en-GB"/>
              </w:rPr>
              <w:t>--double format #,###,###.000</w:t>
            </w:r>
          </w:p>
        </w:tc>
      </w:tr>
      <w:tr w:rsidR="00451B9E" w:rsidRPr="00872E20" w14:paraId="7A57F61F" w14:textId="77777777" w:rsidTr="00C6528D">
        <w:tc>
          <w:tcPr>
            <w:tcW w:w="1639" w:type="dxa"/>
          </w:tcPr>
          <w:p w14:paraId="285077D6" w14:textId="77777777" w:rsidR="00451B9E" w:rsidRDefault="00451B9E" w:rsidP="00C6528D">
            <w:pPr>
              <w:pStyle w:val="BodyText"/>
              <w:rPr>
                <w:lang w:val="en-GB"/>
              </w:rPr>
            </w:pPr>
            <w:r w:rsidRPr="00451B9E">
              <w:rPr>
                <w:lang w:val="en-GB"/>
              </w:rPr>
              <w:lastRenderedPageBreak/>
              <w:t>--double-rounding ceiling|</w:t>
            </w:r>
          </w:p>
          <w:p w14:paraId="78824BCC" w14:textId="77777777" w:rsidR="00451B9E" w:rsidRDefault="00451B9E" w:rsidP="00C6528D">
            <w:pPr>
              <w:pStyle w:val="BodyText"/>
              <w:rPr>
                <w:lang w:val="en-GB"/>
              </w:rPr>
            </w:pPr>
            <w:r w:rsidRPr="00451B9E">
              <w:rPr>
                <w:lang w:val="en-GB"/>
              </w:rPr>
              <w:t>down|</w:t>
            </w:r>
          </w:p>
          <w:p w14:paraId="3367BCB7" w14:textId="77777777" w:rsidR="00451B9E" w:rsidRDefault="00451B9E" w:rsidP="00C6528D">
            <w:pPr>
              <w:pStyle w:val="BodyText"/>
              <w:rPr>
                <w:lang w:val="en-GB"/>
              </w:rPr>
            </w:pPr>
            <w:r w:rsidRPr="00451B9E">
              <w:rPr>
                <w:lang w:val="en-GB"/>
              </w:rPr>
              <w:t>floor|</w:t>
            </w:r>
          </w:p>
          <w:p w14:paraId="25CDEE76" w14:textId="77777777" w:rsidR="00451B9E" w:rsidRDefault="00451B9E" w:rsidP="00C6528D">
            <w:pPr>
              <w:pStyle w:val="BodyText"/>
              <w:rPr>
                <w:lang w:val="en-GB"/>
              </w:rPr>
            </w:pPr>
            <w:r w:rsidRPr="00451B9E">
              <w:rPr>
                <w:lang w:val="en-GB"/>
              </w:rPr>
              <w:t>half_down|</w:t>
            </w:r>
          </w:p>
          <w:p w14:paraId="4151D6ED" w14:textId="77777777" w:rsidR="00451B9E" w:rsidRDefault="00451B9E" w:rsidP="00C6528D">
            <w:pPr>
              <w:pStyle w:val="BodyText"/>
              <w:rPr>
                <w:lang w:val="en-GB"/>
              </w:rPr>
            </w:pPr>
            <w:r w:rsidRPr="00451B9E">
              <w:rPr>
                <w:lang w:val="en-GB"/>
              </w:rPr>
              <w:t>half_even|</w:t>
            </w:r>
          </w:p>
          <w:p w14:paraId="0645C995" w14:textId="77777777" w:rsidR="00451B9E" w:rsidRDefault="00451B9E" w:rsidP="00C6528D">
            <w:pPr>
              <w:pStyle w:val="BodyText"/>
              <w:rPr>
                <w:lang w:val="en-GB"/>
              </w:rPr>
            </w:pPr>
            <w:r w:rsidRPr="00451B9E">
              <w:rPr>
                <w:lang w:val="en-GB"/>
              </w:rPr>
              <w:t>half_up|</w:t>
            </w:r>
          </w:p>
          <w:p w14:paraId="11683B62" w14:textId="77777777" w:rsidR="00451B9E" w:rsidRDefault="00451B9E" w:rsidP="00C6528D">
            <w:pPr>
              <w:pStyle w:val="BodyText"/>
              <w:rPr>
                <w:lang w:val="en-GB"/>
              </w:rPr>
            </w:pPr>
            <w:r w:rsidRPr="00451B9E">
              <w:rPr>
                <w:lang w:val="en-GB"/>
              </w:rPr>
              <w:t>unnecessary|</w:t>
            </w:r>
          </w:p>
          <w:p w14:paraId="585F8480" w14:textId="66BAD5F9" w:rsidR="00451B9E" w:rsidRDefault="00451B9E" w:rsidP="00C6528D">
            <w:pPr>
              <w:pStyle w:val="BodyText"/>
              <w:rPr>
                <w:lang w:val="en-GB"/>
              </w:rPr>
            </w:pPr>
            <w:r w:rsidRPr="00451B9E">
              <w:rPr>
                <w:lang w:val="en-GB"/>
              </w:rPr>
              <w:t>up</w:t>
            </w:r>
          </w:p>
        </w:tc>
        <w:tc>
          <w:tcPr>
            <w:tcW w:w="4487" w:type="dxa"/>
          </w:tcPr>
          <w:p w14:paraId="135CD43C" w14:textId="30B3685D" w:rsidR="00451B9E" w:rsidRDefault="00451B9E" w:rsidP="00C6528D">
            <w:pPr>
              <w:pStyle w:val="BodyText"/>
              <w:rPr>
                <w:lang w:val="en-GB"/>
              </w:rPr>
            </w:pPr>
            <w:r>
              <w:rPr>
                <w:lang w:val="en-GB"/>
              </w:rPr>
              <w:t>Rounding to apply when formatting double values. Values are the same as Java class RoundingMode enumerations.</w:t>
            </w:r>
          </w:p>
          <w:p w14:paraId="6B46B50C" w14:textId="409EB64B" w:rsidR="00451B9E" w:rsidRDefault="00451B9E" w:rsidP="00451B9E">
            <w:pPr>
              <w:pStyle w:val="BodyText"/>
              <w:rPr>
                <w:lang w:val="en-GB"/>
              </w:rPr>
            </w:pPr>
            <w:r>
              <w:rPr>
                <w:lang w:val="en-GB"/>
              </w:rPr>
              <w:t>If missing from the command line, the tool will use the property “output.double.rounding” from the configuration file.</w:t>
            </w:r>
          </w:p>
          <w:p w14:paraId="636B033B" w14:textId="4907F154" w:rsidR="00451B9E" w:rsidRDefault="00451B9E" w:rsidP="00451B9E">
            <w:pPr>
              <w:pStyle w:val="BodyText"/>
              <w:rPr>
                <w:lang w:val="en-GB"/>
              </w:rPr>
            </w:pPr>
            <w:r>
              <w:rPr>
                <w:lang w:val="en-GB"/>
              </w:rPr>
              <w:t>If the property is also missing from the configuration file or no configuration file has been specified, the default value “half_down” is used.</w:t>
            </w:r>
          </w:p>
        </w:tc>
        <w:tc>
          <w:tcPr>
            <w:tcW w:w="3516" w:type="dxa"/>
          </w:tcPr>
          <w:p w14:paraId="1B67DB62" w14:textId="50C1F0FE" w:rsidR="00451B9E" w:rsidRDefault="00451B9E" w:rsidP="00C6528D">
            <w:pPr>
              <w:pStyle w:val="TableText"/>
              <w:rPr>
                <w:lang w:val="en-GB"/>
              </w:rPr>
            </w:pPr>
            <w:r>
              <w:rPr>
                <w:lang w:val="en-GB"/>
              </w:rPr>
              <w:t>--double-rounding floor</w:t>
            </w:r>
          </w:p>
        </w:tc>
      </w:tr>
      <w:tr w:rsidR="00723201" w:rsidRPr="00872E20" w14:paraId="3A2A814C" w14:textId="77777777" w:rsidTr="00C6528D">
        <w:tc>
          <w:tcPr>
            <w:tcW w:w="1639" w:type="dxa"/>
          </w:tcPr>
          <w:p w14:paraId="4B62820F" w14:textId="7D8FA9C9" w:rsidR="00723201" w:rsidRPr="00451B9E" w:rsidRDefault="00723201" w:rsidP="00723201">
            <w:pPr>
              <w:pStyle w:val="BodyText"/>
              <w:rPr>
                <w:lang w:val="en-GB"/>
              </w:rPr>
            </w:pPr>
            <w:r>
              <w:rPr>
                <w:lang w:val="en-GB"/>
              </w:rPr>
              <w:t>--encoding &lt;encoding&lt;</w:t>
            </w:r>
          </w:p>
        </w:tc>
        <w:tc>
          <w:tcPr>
            <w:tcW w:w="4487" w:type="dxa"/>
          </w:tcPr>
          <w:p w14:paraId="0B717C82" w14:textId="77777777" w:rsidR="00723201" w:rsidRDefault="00723201" w:rsidP="00723201">
            <w:pPr>
              <w:pStyle w:val="BodyText"/>
              <w:rPr>
                <w:b/>
                <w:lang w:val="en-GB"/>
              </w:rPr>
            </w:pPr>
            <w:r>
              <w:rPr>
                <w:b/>
                <w:lang w:val="en-GB"/>
              </w:rPr>
              <w:t>Since version 0.5.0:</w:t>
            </w:r>
          </w:p>
          <w:p w14:paraId="1BC23DB4" w14:textId="4B1DC7BE" w:rsidR="00723201" w:rsidRPr="00723201" w:rsidRDefault="00723201" w:rsidP="00723201">
            <w:pPr>
              <w:pStyle w:val="BodyText"/>
              <w:rPr>
                <w:lang w:val="en-GB"/>
              </w:rPr>
            </w:pPr>
            <w:r w:rsidRPr="00723201">
              <w:rPr>
                <w:lang w:val="en-GB"/>
              </w:rPr>
              <w:t>T</w:t>
            </w:r>
            <w:r>
              <w:rPr>
                <w:lang w:val="en-GB"/>
              </w:rPr>
              <w:t>he encoding to use to transform</w:t>
            </w:r>
            <w:r w:rsidRPr="00723201">
              <w:rPr>
                <w:lang w:val="en-GB"/>
              </w:rPr>
              <w:t xml:space="preserve"> </w:t>
            </w:r>
            <w:r>
              <w:rPr>
                <w:lang w:val="en-GB"/>
              </w:rPr>
              <w:t>OPAQUE bytes from the grid into the output</w:t>
            </w:r>
            <w:r w:rsidRPr="00723201">
              <w:rPr>
                <w:lang w:val="en-GB"/>
              </w:rPr>
              <w:t>.</w:t>
            </w:r>
          </w:p>
          <w:p w14:paraId="05C5D7E5" w14:textId="77777777" w:rsidR="00723201" w:rsidRDefault="00723201" w:rsidP="00723201">
            <w:pPr>
              <w:pStyle w:val="BodyText"/>
              <w:rPr>
                <w:lang w:val="en-GB"/>
              </w:rPr>
            </w:pPr>
            <w:r>
              <w:rPr>
                <w:lang w:val="en-GB"/>
              </w:rPr>
              <w:t>If missing from the command line, the tool will use the property “encoding” from the configuration file.</w:t>
            </w:r>
          </w:p>
          <w:p w14:paraId="1D246593" w14:textId="11F813D5" w:rsidR="00723201" w:rsidRDefault="00723201" w:rsidP="00723201">
            <w:pPr>
              <w:pStyle w:val="BodyText"/>
              <w:rPr>
                <w:lang w:val="en-GB"/>
              </w:rPr>
            </w:pPr>
            <w:r>
              <w:rPr>
                <w:lang w:val="en-GB"/>
              </w:rPr>
              <w:t>If the property is also missing from the configuration file or no configuration file has been specified, the default value “UTF-8” is used.</w:t>
            </w:r>
          </w:p>
        </w:tc>
        <w:tc>
          <w:tcPr>
            <w:tcW w:w="3516" w:type="dxa"/>
          </w:tcPr>
          <w:p w14:paraId="18597000" w14:textId="751D8939" w:rsidR="00723201" w:rsidRDefault="00723201" w:rsidP="00723201">
            <w:pPr>
              <w:pStyle w:val="TableText"/>
              <w:rPr>
                <w:lang w:val="en-GB"/>
              </w:rPr>
            </w:pPr>
            <w:r>
              <w:rPr>
                <w:lang w:val="en-GB"/>
              </w:rPr>
              <w:t>--encoding UTF-16</w:t>
            </w:r>
          </w:p>
        </w:tc>
      </w:tr>
    </w:tbl>
    <w:p w14:paraId="33D58D90" w14:textId="77777777" w:rsidR="00572218" w:rsidRDefault="00572218" w:rsidP="006C167C">
      <w:pPr>
        <w:pStyle w:val="BodyText"/>
        <w:rPr>
          <w:lang w:val="en-GB"/>
        </w:rPr>
      </w:pPr>
    </w:p>
    <w:p w14:paraId="53BDEA9F" w14:textId="63A8591E" w:rsidR="00572218" w:rsidRDefault="00572218" w:rsidP="00572218">
      <w:pPr>
        <w:pStyle w:val="Heading3Numbered"/>
        <w:rPr>
          <w:lang w:val="en-GB"/>
        </w:rPr>
      </w:pPr>
      <w:r>
        <w:rPr>
          <w:lang w:val="en-GB"/>
        </w:rPr>
        <w:t>Output File Options</w:t>
      </w:r>
    </w:p>
    <w:p w14:paraId="3EABAFC9" w14:textId="3453D88A" w:rsidR="00572218" w:rsidRPr="00872E20" w:rsidRDefault="00572218" w:rsidP="00572218">
      <w:pPr>
        <w:pStyle w:val="Caption"/>
        <w:rPr>
          <w:lang w:val="en-GB"/>
        </w:rPr>
      </w:pPr>
      <w:bookmarkStart w:id="419" w:name="_Toc108163009"/>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9</w:t>
      </w:r>
      <w:r w:rsidRPr="00872E20">
        <w:rPr>
          <w:lang w:val="en-GB"/>
        </w:rPr>
        <w:fldChar w:fldCharType="end"/>
      </w:r>
      <w:r w:rsidRPr="00872E20">
        <w:rPr>
          <w:lang w:val="en-GB"/>
        </w:rPr>
        <w:t xml:space="preserve">: </w:t>
      </w:r>
      <w:r>
        <w:rPr>
          <w:lang w:val="en-GB"/>
        </w:rPr>
        <w:t>TableExport</w:t>
      </w:r>
      <w:r w:rsidRPr="00872E20">
        <w:rPr>
          <w:lang w:val="en-GB"/>
        </w:rPr>
        <w:t xml:space="preserve"> &lt;</w:t>
      </w:r>
      <w:r>
        <w:rPr>
          <w:lang w:val="en-GB"/>
        </w:rPr>
        <w:t xml:space="preserve">output file </w:t>
      </w:r>
      <w:r w:rsidRPr="00872E20">
        <w:rPr>
          <w:lang w:val="en-GB"/>
        </w:rPr>
        <w:t>options&gt;</w:t>
      </w:r>
      <w:bookmarkEnd w:id="419"/>
    </w:p>
    <w:tbl>
      <w:tblPr>
        <w:tblStyle w:val="TableGrid"/>
        <w:tblW w:w="9642" w:type="dxa"/>
        <w:tblLook w:val="04A0" w:firstRow="1" w:lastRow="0" w:firstColumn="1" w:lastColumn="0" w:noHBand="0" w:noVBand="1"/>
      </w:tblPr>
      <w:tblGrid>
        <w:gridCol w:w="1636"/>
        <w:gridCol w:w="4529"/>
        <w:gridCol w:w="3477"/>
      </w:tblGrid>
      <w:tr w:rsidR="00572218" w:rsidRPr="00872E20" w14:paraId="13AD7823" w14:textId="77777777" w:rsidTr="00C6528D">
        <w:trPr>
          <w:tblHeader/>
        </w:trPr>
        <w:tc>
          <w:tcPr>
            <w:tcW w:w="1639" w:type="dxa"/>
            <w:shd w:val="clear" w:color="auto" w:fill="D9D9D9" w:themeFill="background1" w:themeFillShade="D9"/>
          </w:tcPr>
          <w:p w14:paraId="5B83923A" w14:textId="77777777" w:rsidR="00572218" w:rsidRPr="00872E20" w:rsidRDefault="00572218" w:rsidP="00C6528D">
            <w:pPr>
              <w:pStyle w:val="TableHeader"/>
              <w:rPr>
                <w:lang w:val="en-GB"/>
              </w:rPr>
            </w:pPr>
            <w:r w:rsidRPr="00872E20">
              <w:rPr>
                <w:lang w:val="en-GB"/>
              </w:rPr>
              <w:t>Parameter</w:t>
            </w:r>
          </w:p>
        </w:tc>
        <w:tc>
          <w:tcPr>
            <w:tcW w:w="4487" w:type="dxa"/>
            <w:shd w:val="clear" w:color="auto" w:fill="D9D9D9" w:themeFill="background1" w:themeFillShade="D9"/>
          </w:tcPr>
          <w:p w14:paraId="618D9D99" w14:textId="77777777" w:rsidR="00572218" w:rsidRPr="00872E20" w:rsidRDefault="00572218" w:rsidP="00C6528D">
            <w:pPr>
              <w:pStyle w:val="TableHeader"/>
              <w:rPr>
                <w:lang w:val="en-GB"/>
              </w:rPr>
            </w:pPr>
            <w:r w:rsidRPr="00872E20">
              <w:rPr>
                <w:lang w:val="en-GB"/>
              </w:rPr>
              <w:t>Description</w:t>
            </w:r>
          </w:p>
        </w:tc>
        <w:tc>
          <w:tcPr>
            <w:tcW w:w="3516" w:type="dxa"/>
            <w:shd w:val="clear" w:color="auto" w:fill="D9D9D9" w:themeFill="background1" w:themeFillShade="D9"/>
          </w:tcPr>
          <w:p w14:paraId="10E3F151" w14:textId="77777777" w:rsidR="00572218" w:rsidRPr="00872E20" w:rsidRDefault="00572218" w:rsidP="00C6528D">
            <w:pPr>
              <w:pStyle w:val="TableHeader"/>
              <w:rPr>
                <w:lang w:val="en-GB"/>
              </w:rPr>
            </w:pPr>
            <w:r w:rsidRPr="00872E20">
              <w:rPr>
                <w:lang w:val="en-GB"/>
              </w:rPr>
              <w:t>Examples</w:t>
            </w:r>
          </w:p>
        </w:tc>
      </w:tr>
      <w:tr w:rsidR="00572218" w:rsidRPr="00872E20" w14:paraId="4916737B" w14:textId="77777777" w:rsidTr="00C6528D">
        <w:tc>
          <w:tcPr>
            <w:tcW w:w="1639" w:type="dxa"/>
          </w:tcPr>
          <w:p w14:paraId="59391590" w14:textId="77777777" w:rsidR="00572218" w:rsidRPr="00872E20" w:rsidRDefault="00572218" w:rsidP="00C6528D">
            <w:pPr>
              <w:pStyle w:val="BodyText"/>
              <w:rPr>
                <w:lang w:val="en-GB"/>
              </w:rPr>
            </w:pPr>
            <w:r>
              <w:rPr>
                <w:lang w:val="en-GB"/>
              </w:rPr>
              <w:t>--output stdout|none|&lt;full pathname/ file&gt;</w:t>
            </w:r>
          </w:p>
        </w:tc>
        <w:tc>
          <w:tcPr>
            <w:tcW w:w="4487" w:type="dxa"/>
          </w:tcPr>
          <w:p w14:paraId="7DFD24F4" w14:textId="1C6ABCB1" w:rsidR="00572218" w:rsidRDefault="00572218" w:rsidP="00C6528D">
            <w:pPr>
              <w:pStyle w:val="BodyText"/>
              <w:rPr>
                <w:lang w:val="en-GB"/>
              </w:rPr>
            </w:pPr>
            <w:r>
              <w:rPr>
                <w:lang w:val="en-GB"/>
              </w:rPr>
              <w:t>The folder and name of the output file to write into. If only one file is written out, the name will be suffixed with _1</w:t>
            </w:r>
            <w:r w:rsidR="00C6528D">
              <w:rPr>
                <w:lang w:val="en-GB"/>
              </w:rPr>
              <w:t>-</w:t>
            </w:r>
            <w:r>
              <w:rPr>
                <w:lang w:val="en-GB"/>
              </w:rPr>
              <w:t>1.&lt;extension&gt;. If multiple files are written out, their names will be suffixed with _&lt;index</w:t>
            </w:r>
            <w:r w:rsidR="00C6528D">
              <w:rPr>
                <w:lang w:val="en-GB"/>
              </w:rPr>
              <w:t>&gt;-&lt;</w:t>
            </w:r>
            <w:r>
              <w:rPr>
                <w:lang w:val="en-GB"/>
              </w:rPr>
              <w:t>filecount&gt;.&lt;extension&gt;.</w:t>
            </w:r>
          </w:p>
          <w:p w14:paraId="737F9734" w14:textId="0BDEE501" w:rsidR="00572218" w:rsidRDefault="00622840" w:rsidP="00C6528D">
            <w:pPr>
              <w:pStyle w:val="BodyText"/>
              <w:rPr>
                <w:lang w:val="en-GB"/>
              </w:rPr>
            </w:pPr>
            <w:r>
              <w:rPr>
                <w:lang w:val="en-GB"/>
              </w:rPr>
              <w:t xml:space="preserve">If missing from the command line, the tool will use </w:t>
            </w:r>
            <w:r w:rsidR="00572218">
              <w:rPr>
                <w:lang w:val="en-GB"/>
              </w:rPr>
              <w:t>the property “output.file” from the configuration file.</w:t>
            </w:r>
          </w:p>
          <w:p w14:paraId="00D89BC2" w14:textId="45D596B6" w:rsidR="00572218" w:rsidRDefault="00572218" w:rsidP="00C6528D">
            <w:pPr>
              <w:pStyle w:val="BodyText"/>
              <w:rPr>
                <w:lang w:val="en-GB"/>
              </w:rPr>
            </w:pPr>
            <w:r>
              <w:rPr>
                <w:lang w:val="en-GB"/>
              </w:rPr>
              <w:t xml:space="preserve">If the property is also missing from the configuration file or no configuration file has been specified, the </w:t>
            </w:r>
            <w:r w:rsidR="00457B82">
              <w:rPr>
                <w:lang w:val="en-GB"/>
              </w:rPr>
              <w:t>tools will used –output-file-folder, --output-file-prefix and –output-file-version to generate an output file name</w:t>
            </w:r>
            <w:r>
              <w:rPr>
                <w:lang w:val="en-GB"/>
              </w:rPr>
              <w:t>.</w:t>
            </w:r>
          </w:p>
          <w:p w14:paraId="10DC0A51" w14:textId="2E0397BD" w:rsidR="00572218" w:rsidRPr="00872E20" w:rsidRDefault="00572218" w:rsidP="00457B82">
            <w:pPr>
              <w:pStyle w:val="BodyText"/>
              <w:rPr>
                <w:lang w:val="en-GB"/>
              </w:rPr>
            </w:pPr>
            <w:r>
              <w:rPr>
                <w:lang w:val="en-GB"/>
              </w:rPr>
              <w:lastRenderedPageBreak/>
              <w:t xml:space="preserve">If this command line value (or property from the property file or default value) equals “none”, the tool only fetches the data from the datagrid but do not output any </w:t>
            </w:r>
            <w:r w:rsidR="00457B82">
              <w:rPr>
                <w:lang w:val="en-GB"/>
              </w:rPr>
              <w:t>data</w:t>
            </w:r>
            <w:r>
              <w:rPr>
                <w:lang w:val="en-GB"/>
              </w:rPr>
              <w:t>. If the value is “stdout”, the tool prints out the rows into standard output.</w:t>
            </w:r>
          </w:p>
        </w:tc>
        <w:tc>
          <w:tcPr>
            <w:tcW w:w="3516" w:type="dxa"/>
          </w:tcPr>
          <w:p w14:paraId="648478AD" w14:textId="68B86BBA" w:rsidR="00572218" w:rsidRPr="00872E20" w:rsidRDefault="00572218" w:rsidP="00C6528D">
            <w:pPr>
              <w:pStyle w:val="TableText"/>
              <w:rPr>
                <w:lang w:val="en-GB"/>
              </w:rPr>
            </w:pPr>
            <w:r>
              <w:rPr>
                <w:lang w:val="en-GB"/>
              </w:rPr>
              <w:lastRenderedPageBreak/>
              <w:t>--output /tmp/output</w:t>
            </w:r>
            <w:r w:rsidR="00C6528D">
              <w:rPr>
                <w:lang w:val="en-GB"/>
              </w:rPr>
              <w:t>file</w:t>
            </w:r>
          </w:p>
        </w:tc>
      </w:tr>
      <w:tr w:rsidR="00572218" w:rsidRPr="00872E20" w14:paraId="7FDF03F3" w14:textId="77777777" w:rsidTr="00C6528D">
        <w:tc>
          <w:tcPr>
            <w:tcW w:w="1639" w:type="dxa"/>
          </w:tcPr>
          <w:p w14:paraId="7D5903C1" w14:textId="77777777" w:rsidR="00572218" w:rsidRPr="00872E20" w:rsidRDefault="00572218" w:rsidP="00C6528D">
            <w:pPr>
              <w:pStyle w:val="BodyText"/>
              <w:rPr>
                <w:lang w:val="en-GB"/>
              </w:rPr>
            </w:pPr>
            <w:r w:rsidRPr="001E7684">
              <w:rPr>
                <w:lang w:val="en-GB"/>
              </w:rPr>
              <w:t>--file-ext</w:t>
            </w:r>
            <w:r>
              <w:rPr>
                <w:lang w:val="en-GB"/>
              </w:rPr>
              <w:t xml:space="preserve"> &lt;ext&gt;</w:t>
            </w:r>
          </w:p>
        </w:tc>
        <w:tc>
          <w:tcPr>
            <w:tcW w:w="4487" w:type="dxa"/>
          </w:tcPr>
          <w:p w14:paraId="5AF20DA8" w14:textId="77777777" w:rsidR="00572218" w:rsidRDefault="00572218" w:rsidP="00C6528D">
            <w:pPr>
              <w:pStyle w:val="BodyText"/>
              <w:rPr>
                <w:lang w:val="en-GB"/>
              </w:rPr>
            </w:pPr>
            <w:r>
              <w:rPr>
                <w:lang w:val="en-GB"/>
              </w:rPr>
              <w:t>The extension to add to output filenames.</w:t>
            </w:r>
          </w:p>
          <w:p w14:paraId="1302BA54" w14:textId="133D6A7D" w:rsidR="00572218" w:rsidRDefault="00622840" w:rsidP="00C6528D">
            <w:pPr>
              <w:pStyle w:val="BodyText"/>
              <w:rPr>
                <w:lang w:val="en-GB"/>
              </w:rPr>
            </w:pPr>
            <w:r>
              <w:rPr>
                <w:lang w:val="en-GB"/>
              </w:rPr>
              <w:t xml:space="preserve">If missing from the command line, the tool will use </w:t>
            </w:r>
            <w:r w:rsidR="00572218">
              <w:rPr>
                <w:lang w:val="en-GB"/>
              </w:rPr>
              <w:t>the property “output.file.extension” from the configuration file.</w:t>
            </w:r>
          </w:p>
          <w:p w14:paraId="6AB2E940" w14:textId="77777777" w:rsidR="00572218" w:rsidRPr="00872E20" w:rsidRDefault="00572218" w:rsidP="00C6528D">
            <w:pPr>
              <w:pStyle w:val="BodyText"/>
              <w:rPr>
                <w:lang w:val="en-GB"/>
              </w:rPr>
            </w:pPr>
            <w:r>
              <w:rPr>
                <w:lang w:val="en-GB"/>
              </w:rPr>
              <w:t>If the property is also missing from the configuration file or no configuration file has been specified, the default value “csv” is used.</w:t>
            </w:r>
          </w:p>
        </w:tc>
        <w:tc>
          <w:tcPr>
            <w:tcW w:w="3516" w:type="dxa"/>
          </w:tcPr>
          <w:p w14:paraId="6CAB3A0D" w14:textId="77777777" w:rsidR="00572218" w:rsidRPr="00872E20" w:rsidRDefault="00572218" w:rsidP="00C6528D">
            <w:pPr>
              <w:pStyle w:val="TableText"/>
              <w:rPr>
                <w:lang w:val="en-GB"/>
              </w:rPr>
            </w:pPr>
            <w:r>
              <w:rPr>
                <w:lang w:val="en-GB"/>
              </w:rPr>
              <w:t>--file-ext csv</w:t>
            </w:r>
          </w:p>
        </w:tc>
      </w:tr>
      <w:tr w:rsidR="00572218" w:rsidRPr="00872E20" w14:paraId="355EB1F3" w14:textId="77777777" w:rsidTr="00C6528D">
        <w:tc>
          <w:tcPr>
            <w:tcW w:w="1639" w:type="dxa"/>
          </w:tcPr>
          <w:p w14:paraId="04A9B355" w14:textId="77777777" w:rsidR="00572218" w:rsidRPr="00872E20" w:rsidRDefault="00572218" w:rsidP="00C6528D">
            <w:pPr>
              <w:pStyle w:val="BodyText"/>
              <w:rPr>
                <w:lang w:val="en-GB"/>
              </w:rPr>
            </w:pPr>
            <w:r w:rsidRPr="001E7684">
              <w:rPr>
                <w:lang w:val="en-GB"/>
              </w:rPr>
              <w:t>--create-empty-file &lt;true|false&gt;</w:t>
            </w:r>
          </w:p>
        </w:tc>
        <w:tc>
          <w:tcPr>
            <w:tcW w:w="4487" w:type="dxa"/>
          </w:tcPr>
          <w:p w14:paraId="7D516B96" w14:textId="77777777" w:rsidR="00572218" w:rsidRDefault="00572218" w:rsidP="00C6528D">
            <w:pPr>
              <w:pStyle w:val="BodyText"/>
              <w:rPr>
                <w:lang w:val="en-GB"/>
              </w:rPr>
            </w:pPr>
            <w:r>
              <w:rPr>
                <w:lang w:val="en-GB"/>
              </w:rPr>
              <w:t>Indicates if one empty file should be written out if no row are found.</w:t>
            </w:r>
          </w:p>
          <w:p w14:paraId="37996409" w14:textId="27E99755" w:rsidR="00572218" w:rsidRDefault="00622840" w:rsidP="00C6528D">
            <w:pPr>
              <w:pStyle w:val="BodyText"/>
              <w:rPr>
                <w:lang w:val="en-GB"/>
              </w:rPr>
            </w:pPr>
            <w:r>
              <w:rPr>
                <w:lang w:val="en-GB"/>
              </w:rPr>
              <w:t xml:space="preserve">If missing from the command line, the tool will use </w:t>
            </w:r>
            <w:r w:rsidR="00572218">
              <w:rPr>
                <w:lang w:val="en-GB"/>
              </w:rPr>
              <w:t>the property “output.create.empty.file” from the configuration file.</w:t>
            </w:r>
          </w:p>
          <w:p w14:paraId="129F8191" w14:textId="77777777" w:rsidR="00572218" w:rsidRPr="00872E20" w:rsidRDefault="00572218" w:rsidP="00C6528D">
            <w:pPr>
              <w:pStyle w:val="BodyText"/>
              <w:rPr>
                <w:lang w:val="en-GB"/>
              </w:rPr>
            </w:pPr>
            <w:r>
              <w:rPr>
                <w:lang w:val="en-GB"/>
              </w:rPr>
              <w:t>If the property is also missing from the configuration file or no configuration file has been specified, the value “false” is used (no empty file).</w:t>
            </w:r>
          </w:p>
        </w:tc>
        <w:tc>
          <w:tcPr>
            <w:tcW w:w="3516" w:type="dxa"/>
          </w:tcPr>
          <w:p w14:paraId="0C3A586B" w14:textId="77777777" w:rsidR="00572218" w:rsidRPr="00872E20" w:rsidRDefault="00572218" w:rsidP="00C6528D">
            <w:pPr>
              <w:pStyle w:val="TableText"/>
              <w:rPr>
                <w:lang w:val="en-GB"/>
              </w:rPr>
            </w:pPr>
            <w:r>
              <w:rPr>
                <w:lang w:val="en-GB"/>
              </w:rPr>
              <w:t>--create-empty-file true</w:t>
            </w:r>
          </w:p>
        </w:tc>
      </w:tr>
      <w:tr w:rsidR="00572218" w:rsidRPr="00872E20" w14:paraId="103FEFFF" w14:textId="77777777" w:rsidTr="00C6528D">
        <w:tc>
          <w:tcPr>
            <w:tcW w:w="1639" w:type="dxa"/>
          </w:tcPr>
          <w:p w14:paraId="0CDD9025" w14:textId="77777777" w:rsidR="00572218" w:rsidRPr="00872E20" w:rsidRDefault="00572218" w:rsidP="00C6528D">
            <w:pPr>
              <w:pStyle w:val="BodyText"/>
              <w:rPr>
                <w:lang w:val="en-GB"/>
              </w:rPr>
            </w:pPr>
            <w:r>
              <w:rPr>
                <w:lang w:val="en-GB"/>
              </w:rPr>
              <w:t>--max-rows &lt;n&gt;</w:t>
            </w:r>
          </w:p>
        </w:tc>
        <w:tc>
          <w:tcPr>
            <w:tcW w:w="4487" w:type="dxa"/>
          </w:tcPr>
          <w:p w14:paraId="2AEF9F41" w14:textId="77777777" w:rsidR="00572218" w:rsidRDefault="00572218" w:rsidP="00C6528D">
            <w:pPr>
              <w:pStyle w:val="BodyText"/>
              <w:rPr>
                <w:lang w:val="en-GB"/>
              </w:rPr>
            </w:pPr>
            <w:r>
              <w:rPr>
                <w:lang w:val="en-GB"/>
              </w:rPr>
              <w:t>The maximum number of rows to write in each output file.</w:t>
            </w:r>
          </w:p>
          <w:p w14:paraId="45BD42DA" w14:textId="2E678D65" w:rsidR="00572218" w:rsidRDefault="00622840" w:rsidP="00C6528D">
            <w:pPr>
              <w:pStyle w:val="BodyText"/>
              <w:rPr>
                <w:lang w:val="en-GB"/>
              </w:rPr>
            </w:pPr>
            <w:r>
              <w:rPr>
                <w:lang w:val="en-GB"/>
              </w:rPr>
              <w:t xml:space="preserve">If missing from the command line, the tool will use </w:t>
            </w:r>
            <w:r w:rsidR="00572218">
              <w:rPr>
                <w:lang w:val="en-GB"/>
              </w:rPr>
              <w:t>the property “output.file.max.rows” from the configuration file.</w:t>
            </w:r>
          </w:p>
          <w:p w14:paraId="08BA6E8E" w14:textId="77777777" w:rsidR="00572218" w:rsidRPr="00872E20" w:rsidRDefault="00572218" w:rsidP="00C6528D">
            <w:pPr>
              <w:pStyle w:val="BodyText"/>
              <w:rPr>
                <w:lang w:val="en-GB"/>
              </w:rPr>
            </w:pPr>
            <w:r>
              <w:rPr>
                <w:lang w:val="en-GB"/>
              </w:rPr>
              <w:t>If the property is also missing from the configuration file or no configuration file has been specified, the value 25000 is used.</w:t>
            </w:r>
          </w:p>
        </w:tc>
        <w:tc>
          <w:tcPr>
            <w:tcW w:w="3516" w:type="dxa"/>
          </w:tcPr>
          <w:p w14:paraId="732FEA64" w14:textId="77777777" w:rsidR="00572218" w:rsidRPr="00872E20" w:rsidRDefault="00572218" w:rsidP="00C6528D">
            <w:pPr>
              <w:pStyle w:val="TableText"/>
              <w:rPr>
                <w:lang w:val="en-GB"/>
              </w:rPr>
            </w:pPr>
            <w:r>
              <w:rPr>
                <w:lang w:val="en-GB"/>
              </w:rPr>
              <w:t>--max-rows 25000</w:t>
            </w:r>
          </w:p>
        </w:tc>
      </w:tr>
      <w:tr w:rsidR="00C6528D" w:rsidRPr="00872E20" w14:paraId="724AEBE8" w14:textId="77777777" w:rsidTr="00C6528D">
        <w:tc>
          <w:tcPr>
            <w:tcW w:w="1639" w:type="dxa"/>
          </w:tcPr>
          <w:p w14:paraId="67E76EDE" w14:textId="01D9522B" w:rsidR="00C6528D" w:rsidRDefault="00BF2E64" w:rsidP="00C6528D">
            <w:pPr>
              <w:pStyle w:val="BodyText"/>
              <w:rPr>
                <w:lang w:val="en-GB"/>
              </w:rPr>
            </w:pPr>
            <w:r>
              <w:rPr>
                <w:lang w:val="en-GB"/>
              </w:rPr>
              <w:t>--output-file-folder &lt;folder&gt;</w:t>
            </w:r>
          </w:p>
        </w:tc>
        <w:tc>
          <w:tcPr>
            <w:tcW w:w="4487" w:type="dxa"/>
          </w:tcPr>
          <w:p w14:paraId="766AF402" w14:textId="19C815ED" w:rsidR="00C6528D" w:rsidRDefault="00C6528D" w:rsidP="00C6528D">
            <w:pPr>
              <w:pStyle w:val="BodyText"/>
              <w:rPr>
                <w:lang w:val="en-GB"/>
              </w:rPr>
            </w:pPr>
            <w:r>
              <w:rPr>
                <w:lang w:val="en-GB"/>
              </w:rPr>
              <w:t>Indicates the folder where output files are written in case the –output command line option or property is missing. In this case, the output files will be &lt;folder&gt;/&lt;prefix&gt;_&lt;yyyyMMdd&gt;_v&lt;version&gt;_&lt;index&gt;-&lt;filecount&gt;.&lt;extension&gt;.</w:t>
            </w:r>
          </w:p>
          <w:p w14:paraId="14D939E2" w14:textId="77777777" w:rsidR="00C6528D" w:rsidRDefault="00C6528D" w:rsidP="00C6528D">
            <w:pPr>
              <w:pStyle w:val="BodyText"/>
              <w:rPr>
                <w:lang w:val="en-GB"/>
              </w:rPr>
            </w:pPr>
            <w:r>
              <w:rPr>
                <w:lang w:val="en-GB"/>
              </w:rPr>
              <w:t>&lt;prefix&gt; is configured with the –output-file-prefix option.</w:t>
            </w:r>
          </w:p>
          <w:p w14:paraId="2BFDF293" w14:textId="77777777" w:rsidR="00C6528D" w:rsidRDefault="00C6528D" w:rsidP="00C6528D">
            <w:pPr>
              <w:pStyle w:val="BodyText"/>
              <w:rPr>
                <w:lang w:val="en-GB"/>
              </w:rPr>
            </w:pPr>
            <w:r>
              <w:rPr>
                <w:lang w:val="en-GB"/>
              </w:rPr>
              <w:t>&lt;yyyyMMdd&gt; is the current day.</w:t>
            </w:r>
          </w:p>
          <w:p w14:paraId="2BF019A2" w14:textId="77777777" w:rsidR="00C6528D" w:rsidRDefault="00C6528D" w:rsidP="00C6528D">
            <w:pPr>
              <w:pStyle w:val="BodyText"/>
              <w:rPr>
                <w:lang w:val="en-GB"/>
              </w:rPr>
            </w:pPr>
            <w:r>
              <w:rPr>
                <w:lang w:val="en-GB"/>
              </w:rPr>
              <w:lastRenderedPageBreak/>
              <w:t>&lt;version&gt; is configured with the –output-file-version option.</w:t>
            </w:r>
          </w:p>
          <w:p w14:paraId="2B364D43" w14:textId="124B434D" w:rsidR="00C6528D" w:rsidRDefault="00C6528D" w:rsidP="00C6528D">
            <w:pPr>
              <w:pStyle w:val="BodyText"/>
              <w:rPr>
                <w:lang w:val="en-GB"/>
              </w:rPr>
            </w:pPr>
            <w:r>
              <w:rPr>
                <w:lang w:val="en-GB"/>
              </w:rPr>
              <w:t>If missing from the command line, the tool will use the property “output.file.folder” from the configuration file.</w:t>
            </w:r>
          </w:p>
          <w:p w14:paraId="34953575" w14:textId="3D103CB5" w:rsidR="00C6528D" w:rsidRDefault="00C6528D" w:rsidP="00C6528D">
            <w:pPr>
              <w:pStyle w:val="BodyText"/>
              <w:rPr>
                <w:lang w:val="en-GB"/>
              </w:rPr>
            </w:pPr>
            <w:r>
              <w:rPr>
                <w:lang w:val="en-GB"/>
              </w:rPr>
              <w:t>If the property is also missing from the configuration file or no configuration file has been specified, the tool will use –output value as file fullname.</w:t>
            </w:r>
          </w:p>
        </w:tc>
        <w:tc>
          <w:tcPr>
            <w:tcW w:w="3516" w:type="dxa"/>
          </w:tcPr>
          <w:p w14:paraId="5B30982D" w14:textId="72A4819A" w:rsidR="00C6528D" w:rsidRDefault="00BF2E64" w:rsidP="00C6528D">
            <w:pPr>
              <w:pStyle w:val="TableText"/>
              <w:rPr>
                <w:lang w:val="en-GB"/>
              </w:rPr>
            </w:pPr>
            <w:r>
              <w:rPr>
                <w:lang w:val="en-GB"/>
              </w:rPr>
              <w:lastRenderedPageBreak/>
              <w:t>--output-file-folder /shared/results/boku/xxxx</w:t>
            </w:r>
          </w:p>
        </w:tc>
      </w:tr>
      <w:tr w:rsidR="00C6528D" w:rsidRPr="00872E20" w14:paraId="327939C9" w14:textId="77777777" w:rsidTr="00C6528D">
        <w:tc>
          <w:tcPr>
            <w:tcW w:w="1639" w:type="dxa"/>
          </w:tcPr>
          <w:p w14:paraId="220BB217" w14:textId="1AC101FC" w:rsidR="00C6528D" w:rsidRPr="00C6528D" w:rsidRDefault="00C6528D" w:rsidP="00C6528D">
            <w:pPr>
              <w:pStyle w:val="BodyText"/>
              <w:rPr>
                <w:lang w:val="en-GB"/>
              </w:rPr>
            </w:pPr>
            <w:r w:rsidRPr="00C6528D">
              <w:rPr>
                <w:lang w:val="en-GB"/>
              </w:rPr>
              <w:t>--output-file-prefix &lt;prefix&gt;</w:t>
            </w:r>
          </w:p>
        </w:tc>
        <w:tc>
          <w:tcPr>
            <w:tcW w:w="4487" w:type="dxa"/>
          </w:tcPr>
          <w:p w14:paraId="6AD995F2" w14:textId="77777777" w:rsidR="00C6528D" w:rsidRDefault="00C6528D" w:rsidP="00C6528D">
            <w:pPr>
              <w:pStyle w:val="BodyText"/>
              <w:rPr>
                <w:lang w:val="en-GB"/>
              </w:rPr>
            </w:pPr>
            <w:r>
              <w:rPr>
                <w:lang w:val="en-GB"/>
              </w:rPr>
              <w:t>Indicates the &lt;previx&gt; value to use when –output-file-folder is used.</w:t>
            </w:r>
          </w:p>
          <w:p w14:paraId="385A5CE0" w14:textId="1E2A2361" w:rsidR="00C6528D" w:rsidRDefault="00C6528D" w:rsidP="00C6528D">
            <w:pPr>
              <w:pStyle w:val="BodyText"/>
              <w:rPr>
                <w:lang w:val="en-GB"/>
              </w:rPr>
            </w:pPr>
            <w:r>
              <w:rPr>
                <w:lang w:val="en-GB"/>
              </w:rPr>
              <w:t>If missing from the command line, the tool will use the property “output.file.prefi</w:t>
            </w:r>
            <w:r w:rsidR="00BF2E64">
              <w:rPr>
                <w:lang w:val="en-GB"/>
              </w:rPr>
              <w:t>x</w:t>
            </w:r>
            <w:r>
              <w:rPr>
                <w:lang w:val="en-GB"/>
              </w:rPr>
              <w:t>” from the configuration file.</w:t>
            </w:r>
          </w:p>
          <w:p w14:paraId="35BBD00F" w14:textId="6FADADF9" w:rsidR="00C6528D" w:rsidRDefault="00C6528D" w:rsidP="00BF2E64">
            <w:pPr>
              <w:pStyle w:val="BodyText"/>
              <w:rPr>
                <w:lang w:val="en-GB"/>
              </w:rPr>
            </w:pPr>
            <w:r>
              <w:rPr>
                <w:lang w:val="en-GB"/>
              </w:rPr>
              <w:t>If the property is also missing from the configuration file or no configuration file has b</w:t>
            </w:r>
            <w:r w:rsidR="00BF2E64">
              <w:rPr>
                <w:lang w:val="en-GB"/>
              </w:rPr>
              <w:t>een specified, the default value “</w:t>
            </w:r>
            <w:r w:rsidR="00BF2E64" w:rsidRPr="00BF2E64">
              <w:rPr>
                <w:lang w:val="en-GB"/>
              </w:rPr>
              <w:t>transactions_GB_32f402</w:t>
            </w:r>
            <w:r w:rsidR="00BF2E64">
              <w:rPr>
                <w:lang w:val="en-GB"/>
              </w:rPr>
              <w:t>” is used</w:t>
            </w:r>
            <w:r>
              <w:rPr>
                <w:lang w:val="en-GB"/>
              </w:rPr>
              <w:t>.</w:t>
            </w:r>
          </w:p>
        </w:tc>
        <w:tc>
          <w:tcPr>
            <w:tcW w:w="3516" w:type="dxa"/>
          </w:tcPr>
          <w:p w14:paraId="01298FAB" w14:textId="6DE12DBC" w:rsidR="00C6528D" w:rsidRDefault="00BF2E64" w:rsidP="00C6528D">
            <w:pPr>
              <w:pStyle w:val="TableText"/>
              <w:rPr>
                <w:lang w:val="en-GB"/>
              </w:rPr>
            </w:pPr>
            <w:r>
              <w:rPr>
                <w:lang w:val="en-GB"/>
              </w:rPr>
              <w:t>--output-file-prefix bar</w:t>
            </w:r>
          </w:p>
        </w:tc>
      </w:tr>
      <w:tr w:rsidR="00C6528D" w:rsidRPr="00872E20" w14:paraId="48122520" w14:textId="77777777" w:rsidTr="00C6528D">
        <w:tc>
          <w:tcPr>
            <w:tcW w:w="1639" w:type="dxa"/>
          </w:tcPr>
          <w:p w14:paraId="03F585A6" w14:textId="72B108C9" w:rsidR="00C6528D" w:rsidRPr="00C6528D" w:rsidRDefault="00C6528D" w:rsidP="00C6528D">
            <w:pPr>
              <w:pStyle w:val="BodyText"/>
              <w:rPr>
                <w:lang w:val="en-GB"/>
              </w:rPr>
            </w:pPr>
            <w:r w:rsidRPr="00C6528D">
              <w:rPr>
                <w:lang w:val="en-GB"/>
              </w:rPr>
              <w:t>--output-file-version &lt;version&gt;</w:t>
            </w:r>
          </w:p>
        </w:tc>
        <w:tc>
          <w:tcPr>
            <w:tcW w:w="4487" w:type="dxa"/>
          </w:tcPr>
          <w:p w14:paraId="0DDBF876" w14:textId="77777777" w:rsidR="00C6528D" w:rsidRDefault="00BF2E64" w:rsidP="00C6528D">
            <w:pPr>
              <w:pStyle w:val="BodyText"/>
              <w:rPr>
                <w:lang w:val="en-GB"/>
              </w:rPr>
            </w:pPr>
            <w:r>
              <w:rPr>
                <w:lang w:val="en-GB"/>
              </w:rPr>
              <w:t>Indicates the &lt;version&gt; value to use when –ouput-file-folder is used.</w:t>
            </w:r>
          </w:p>
          <w:p w14:paraId="4AD7874E" w14:textId="55119266" w:rsidR="00BF2E64" w:rsidRDefault="00BF2E64" w:rsidP="00BF2E64">
            <w:pPr>
              <w:pStyle w:val="BodyText"/>
              <w:rPr>
                <w:lang w:val="en-GB"/>
              </w:rPr>
            </w:pPr>
            <w:r>
              <w:rPr>
                <w:lang w:val="en-GB"/>
              </w:rPr>
              <w:t>If missing from the command line, the tool will use the property “output.file.version” from the configuration file.</w:t>
            </w:r>
          </w:p>
          <w:p w14:paraId="7D14F5DC" w14:textId="54918C92" w:rsidR="00BF2E64" w:rsidRDefault="00BF2E64" w:rsidP="00BF2E64">
            <w:pPr>
              <w:pStyle w:val="BodyText"/>
              <w:rPr>
                <w:lang w:val="en-GB"/>
              </w:rPr>
            </w:pPr>
            <w:r>
              <w:rPr>
                <w:lang w:val="en-GB"/>
              </w:rPr>
              <w:t>If the property is also missing from the configuration file or no configuration file has been specified, the default value “1” is used.</w:t>
            </w:r>
          </w:p>
        </w:tc>
        <w:tc>
          <w:tcPr>
            <w:tcW w:w="3516" w:type="dxa"/>
          </w:tcPr>
          <w:p w14:paraId="282900D8" w14:textId="6ECA9C75" w:rsidR="00C6528D" w:rsidRDefault="00BF2E64" w:rsidP="00C6528D">
            <w:pPr>
              <w:pStyle w:val="TableText"/>
              <w:rPr>
                <w:lang w:val="en-GB"/>
              </w:rPr>
            </w:pPr>
            <w:r>
              <w:rPr>
                <w:lang w:val="en-GB"/>
              </w:rPr>
              <w:t>--output-file-version 2</w:t>
            </w:r>
          </w:p>
        </w:tc>
      </w:tr>
    </w:tbl>
    <w:p w14:paraId="5B2F3FB3" w14:textId="77777777" w:rsidR="00572218" w:rsidRDefault="00572218" w:rsidP="006C167C">
      <w:pPr>
        <w:pStyle w:val="BodyText"/>
        <w:rPr>
          <w:lang w:val="en-GB"/>
        </w:rPr>
      </w:pPr>
    </w:p>
    <w:p w14:paraId="55611390" w14:textId="77777777" w:rsidR="0040110F" w:rsidRDefault="0040110F" w:rsidP="001A545F">
      <w:pPr>
        <w:pStyle w:val="Heading2Numbered"/>
        <w:rPr>
          <w:lang w:val="en-GB"/>
        </w:rPr>
      </w:pPr>
      <w:bookmarkStart w:id="420" w:name="_Toc108162976"/>
      <w:r>
        <w:rPr>
          <w:lang w:val="en-GB"/>
        </w:rPr>
        <w:t>Advanced Properties</w:t>
      </w:r>
      <w:bookmarkEnd w:id="420"/>
    </w:p>
    <w:p w14:paraId="761314B9" w14:textId="0ABF3175" w:rsidR="0040110F" w:rsidRDefault="0040110F" w:rsidP="0040110F">
      <w:pPr>
        <w:pStyle w:val="BodyText"/>
        <w:rPr>
          <w:lang w:val="en-GB"/>
        </w:rPr>
      </w:pPr>
      <w:r>
        <w:rPr>
          <w:lang w:val="en-GB"/>
        </w:rPr>
        <w:t>The following properties can be specified in the configuration file only for advanced purposes:</w:t>
      </w:r>
    </w:p>
    <w:p w14:paraId="38EBF009" w14:textId="1168BFF1" w:rsidR="0040110F" w:rsidRPr="00872E20" w:rsidRDefault="0040110F" w:rsidP="0040110F">
      <w:pPr>
        <w:pStyle w:val="Caption"/>
        <w:rPr>
          <w:lang w:val="en-GB"/>
        </w:rPr>
      </w:pPr>
      <w:bookmarkStart w:id="421" w:name="_Toc108163010"/>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10</w:t>
      </w:r>
      <w:r w:rsidRPr="00872E20">
        <w:rPr>
          <w:lang w:val="en-GB"/>
        </w:rPr>
        <w:fldChar w:fldCharType="end"/>
      </w:r>
      <w:r w:rsidRPr="00872E20">
        <w:rPr>
          <w:lang w:val="en-GB"/>
        </w:rPr>
        <w:t xml:space="preserve">: </w:t>
      </w:r>
      <w:r>
        <w:rPr>
          <w:lang w:val="en-GB"/>
        </w:rPr>
        <w:t>TableExport advanced properties</w:t>
      </w:r>
      <w:bookmarkEnd w:id="421"/>
    </w:p>
    <w:tbl>
      <w:tblPr>
        <w:tblStyle w:val="TableGrid"/>
        <w:tblW w:w="9642" w:type="dxa"/>
        <w:tblLook w:val="04A0" w:firstRow="1" w:lastRow="0" w:firstColumn="1" w:lastColumn="0" w:noHBand="0" w:noVBand="1"/>
      </w:tblPr>
      <w:tblGrid>
        <w:gridCol w:w="2087"/>
        <w:gridCol w:w="6272"/>
        <w:gridCol w:w="1283"/>
      </w:tblGrid>
      <w:tr w:rsidR="0040110F" w:rsidRPr="00872E20" w14:paraId="5ECEB474" w14:textId="77777777" w:rsidTr="00FD75A5">
        <w:trPr>
          <w:tblHeader/>
        </w:trPr>
        <w:tc>
          <w:tcPr>
            <w:tcW w:w="2087" w:type="dxa"/>
            <w:shd w:val="clear" w:color="auto" w:fill="D9D9D9" w:themeFill="background1" w:themeFillShade="D9"/>
          </w:tcPr>
          <w:p w14:paraId="4E6460A3" w14:textId="7F133859" w:rsidR="0040110F" w:rsidRPr="00872E20" w:rsidRDefault="00FD75A5" w:rsidP="008A314E">
            <w:pPr>
              <w:pStyle w:val="TableHeader"/>
              <w:rPr>
                <w:lang w:val="en-GB"/>
              </w:rPr>
            </w:pPr>
            <w:r>
              <w:rPr>
                <w:lang w:val="en-GB"/>
              </w:rPr>
              <w:t>Property</w:t>
            </w:r>
          </w:p>
        </w:tc>
        <w:tc>
          <w:tcPr>
            <w:tcW w:w="6272" w:type="dxa"/>
            <w:shd w:val="clear" w:color="auto" w:fill="D9D9D9" w:themeFill="background1" w:themeFillShade="D9"/>
          </w:tcPr>
          <w:p w14:paraId="7BDC1F1C" w14:textId="77777777" w:rsidR="0040110F" w:rsidRPr="00872E20" w:rsidRDefault="0040110F" w:rsidP="008A314E">
            <w:pPr>
              <w:pStyle w:val="TableHeader"/>
              <w:rPr>
                <w:lang w:val="en-GB"/>
              </w:rPr>
            </w:pPr>
            <w:r w:rsidRPr="00872E20">
              <w:rPr>
                <w:lang w:val="en-GB"/>
              </w:rPr>
              <w:t>Description</w:t>
            </w:r>
          </w:p>
        </w:tc>
        <w:tc>
          <w:tcPr>
            <w:tcW w:w="1283" w:type="dxa"/>
            <w:shd w:val="clear" w:color="auto" w:fill="D9D9D9" w:themeFill="background1" w:themeFillShade="D9"/>
          </w:tcPr>
          <w:p w14:paraId="46A26377" w14:textId="77777777" w:rsidR="0040110F" w:rsidRPr="00872E20" w:rsidRDefault="0040110F" w:rsidP="008A314E">
            <w:pPr>
              <w:pStyle w:val="TableHeader"/>
              <w:rPr>
                <w:lang w:val="en-GB"/>
              </w:rPr>
            </w:pPr>
            <w:r w:rsidRPr="00872E20">
              <w:rPr>
                <w:lang w:val="en-GB"/>
              </w:rPr>
              <w:t>Examples</w:t>
            </w:r>
          </w:p>
        </w:tc>
      </w:tr>
      <w:tr w:rsidR="0040110F" w:rsidRPr="00872E20" w14:paraId="0F5353B6" w14:textId="77777777" w:rsidTr="00FD75A5">
        <w:tc>
          <w:tcPr>
            <w:tcW w:w="2087" w:type="dxa"/>
          </w:tcPr>
          <w:p w14:paraId="42BF76BE" w14:textId="29E7C06A" w:rsidR="0040110F" w:rsidRPr="00872E20" w:rsidRDefault="0040110F" w:rsidP="008A314E">
            <w:pPr>
              <w:pStyle w:val="BodyText"/>
              <w:rPr>
                <w:lang w:val="en-GB"/>
              </w:rPr>
            </w:pPr>
            <w:r>
              <w:rPr>
                <w:lang w:val="en-GB"/>
              </w:rPr>
              <w:t>statement.prefetch</w:t>
            </w:r>
          </w:p>
        </w:tc>
        <w:tc>
          <w:tcPr>
            <w:tcW w:w="6272" w:type="dxa"/>
          </w:tcPr>
          <w:p w14:paraId="25C86666" w14:textId="77777777" w:rsidR="0040110F" w:rsidRDefault="0040110F" w:rsidP="008A314E">
            <w:pPr>
              <w:pStyle w:val="BodyText"/>
              <w:rPr>
                <w:lang w:val="en-GB"/>
              </w:rPr>
            </w:pPr>
            <w:r w:rsidRPr="0040110F">
              <w:rPr>
                <w:lang w:val="en-GB"/>
              </w:rPr>
              <w:t>Number of rows to fetch from the datagrid at a time</w:t>
            </w:r>
            <w:r>
              <w:rPr>
                <w:lang w:val="en-GB"/>
              </w:rPr>
              <w:t>. If not specified, the tool will use 256.</w:t>
            </w:r>
          </w:p>
          <w:p w14:paraId="01780B8A" w14:textId="49AB4AFB" w:rsidR="0040110F" w:rsidRDefault="0040110F" w:rsidP="008A314E">
            <w:pPr>
              <w:pStyle w:val="BodyText"/>
              <w:rPr>
                <w:lang w:val="en-GB"/>
              </w:rPr>
            </w:pPr>
            <w:r>
              <w:rPr>
                <w:lang w:val="en-GB"/>
              </w:rPr>
              <w:t>The bigger the number, the more memory the tool will require. This will improve performance but degrade performance of the TIBCO ActiveSpaces components and network interfaces.</w:t>
            </w:r>
          </w:p>
          <w:p w14:paraId="04A05230" w14:textId="3AB84EE3" w:rsidR="0040110F" w:rsidRPr="00872E20" w:rsidRDefault="0040110F" w:rsidP="008A314E">
            <w:pPr>
              <w:pStyle w:val="BodyText"/>
              <w:rPr>
                <w:lang w:val="en-GB"/>
              </w:rPr>
            </w:pPr>
            <w:r>
              <w:rPr>
                <w:lang w:val="en-GB"/>
              </w:rPr>
              <w:t>The recommended value is 10000 (TBC).</w:t>
            </w:r>
          </w:p>
        </w:tc>
        <w:tc>
          <w:tcPr>
            <w:tcW w:w="1283" w:type="dxa"/>
          </w:tcPr>
          <w:p w14:paraId="157D9F42" w14:textId="21D7E031" w:rsidR="0040110F" w:rsidRPr="00872E20" w:rsidRDefault="0040110F" w:rsidP="008A314E">
            <w:pPr>
              <w:pStyle w:val="TableText"/>
              <w:rPr>
                <w:lang w:val="en-GB"/>
              </w:rPr>
            </w:pPr>
            <w:r>
              <w:rPr>
                <w:lang w:val="en-GB"/>
              </w:rPr>
              <w:t>10000</w:t>
            </w:r>
          </w:p>
        </w:tc>
      </w:tr>
      <w:tr w:rsidR="0040110F" w:rsidRPr="00872E20" w14:paraId="74243216" w14:textId="77777777" w:rsidTr="00FD75A5">
        <w:tc>
          <w:tcPr>
            <w:tcW w:w="2087" w:type="dxa"/>
          </w:tcPr>
          <w:p w14:paraId="45272AED" w14:textId="0C48F1FB" w:rsidR="0040110F" w:rsidRDefault="0040110F" w:rsidP="008A314E">
            <w:pPr>
              <w:pStyle w:val="BodyText"/>
              <w:rPr>
                <w:lang w:val="en-GB"/>
              </w:rPr>
            </w:pPr>
            <w:r>
              <w:rPr>
                <w:lang w:val="en-GB"/>
              </w:rPr>
              <w:lastRenderedPageBreak/>
              <w:t>statement.fetch.timeout</w:t>
            </w:r>
          </w:p>
        </w:tc>
        <w:tc>
          <w:tcPr>
            <w:tcW w:w="6272" w:type="dxa"/>
          </w:tcPr>
          <w:p w14:paraId="5E90E156" w14:textId="77777777" w:rsidR="0040110F" w:rsidRDefault="0040110F" w:rsidP="008A314E">
            <w:pPr>
              <w:pStyle w:val="BodyText"/>
              <w:rPr>
                <w:lang w:val="en-GB"/>
              </w:rPr>
            </w:pPr>
            <w:r>
              <w:rPr>
                <w:lang w:val="en-GB"/>
              </w:rPr>
              <w:t xml:space="preserve">Number of TBC to wait for each row fetching. </w:t>
            </w:r>
          </w:p>
          <w:p w14:paraId="77218D69" w14:textId="77777777" w:rsidR="0040110F" w:rsidRDefault="0040110F" w:rsidP="008A314E">
            <w:pPr>
              <w:pStyle w:val="BodyText"/>
              <w:rPr>
                <w:lang w:val="en-GB"/>
              </w:rPr>
            </w:pPr>
            <w:r>
              <w:rPr>
                <w:lang w:val="en-GB"/>
              </w:rPr>
              <w:t>0 means no timeout.</w:t>
            </w:r>
          </w:p>
          <w:p w14:paraId="351BAC26" w14:textId="77777777" w:rsidR="0040110F" w:rsidRDefault="0040110F" w:rsidP="0040110F">
            <w:pPr>
              <w:pStyle w:val="BodyText"/>
              <w:rPr>
                <w:lang w:val="en-GB"/>
              </w:rPr>
            </w:pPr>
            <w:r>
              <w:rPr>
                <w:lang w:val="en-GB"/>
              </w:rPr>
              <w:t>The default value is too small in case the tool cannot find matching rows early enough.</w:t>
            </w:r>
          </w:p>
          <w:p w14:paraId="0AA69680" w14:textId="2306DB79" w:rsidR="0040110F" w:rsidRPr="00872E20" w:rsidRDefault="0040110F" w:rsidP="0040110F">
            <w:pPr>
              <w:pStyle w:val="BodyText"/>
              <w:rPr>
                <w:lang w:val="en-GB"/>
              </w:rPr>
            </w:pPr>
            <w:r>
              <w:rPr>
                <w:lang w:val="en-GB"/>
              </w:rPr>
              <w:t>The recommended value is 0 (TBC).</w:t>
            </w:r>
          </w:p>
        </w:tc>
        <w:tc>
          <w:tcPr>
            <w:tcW w:w="1283" w:type="dxa"/>
          </w:tcPr>
          <w:p w14:paraId="33E85C28" w14:textId="4BB73D12" w:rsidR="0040110F" w:rsidRDefault="0040110F" w:rsidP="008A314E">
            <w:pPr>
              <w:pStyle w:val="TableText"/>
              <w:rPr>
                <w:lang w:val="en-GB"/>
              </w:rPr>
            </w:pPr>
            <w:r>
              <w:rPr>
                <w:lang w:val="en-GB"/>
              </w:rPr>
              <w:t>0</w:t>
            </w:r>
          </w:p>
        </w:tc>
      </w:tr>
    </w:tbl>
    <w:p w14:paraId="550EEECC" w14:textId="01A7F24B" w:rsidR="0040110F" w:rsidRPr="0040110F" w:rsidRDefault="0040110F" w:rsidP="0040110F">
      <w:pPr>
        <w:pStyle w:val="BodyText"/>
        <w:rPr>
          <w:lang w:val="en-GB"/>
        </w:rPr>
      </w:pPr>
    </w:p>
    <w:p w14:paraId="09FFA4F3" w14:textId="083861F8" w:rsidR="001A545F" w:rsidRDefault="001A545F" w:rsidP="001A545F">
      <w:pPr>
        <w:pStyle w:val="Heading2Numbered"/>
        <w:rPr>
          <w:lang w:val="en-GB"/>
        </w:rPr>
      </w:pPr>
      <w:bookmarkStart w:id="422" w:name="_Toc108162977"/>
      <w:r>
        <w:rPr>
          <w:lang w:val="en-GB"/>
        </w:rPr>
        <w:t>Usage Examples</w:t>
      </w:r>
      <w:bookmarkEnd w:id="422"/>
    </w:p>
    <w:p w14:paraId="414EA6DD" w14:textId="26F6D9C2" w:rsidR="008A314E" w:rsidRDefault="008A314E" w:rsidP="006C167C">
      <w:pPr>
        <w:pStyle w:val="BodyText"/>
        <w:rPr>
          <w:lang w:val="en-GB"/>
        </w:rPr>
      </w:pPr>
      <w:r>
        <w:rPr>
          <w:lang w:val="en-GB"/>
        </w:rPr>
        <w:t>Write a config file, named /tmp/config.cfg, with the following content:</w:t>
      </w:r>
    </w:p>
    <w:p w14:paraId="01644142" w14:textId="2FA97462" w:rsidR="008A314E" w:rsidRDefault="008A314E" w:rsidP="008A314E">
      <w:pPr>
        <w:pStyle w:val="Code"/>
        <w:ind w:left="0"/>
        <w:rPr>
          <w:lang w:val="en-GB"/>
        </w:rPr>
      </w:pPr>
      <w:r>
        <w:rPr>
          <w:lang w:val="en-GB"/>
        </w:rPr>
        <w:t>dg.url=http://10.0.0.2:18080</w:t>
      </w:r>
    </w:p>
    <w:p w14:paraId="08D516E0" w14:textId="5CC1EF86" w:rsidR="008A314E" w:rsidRDefault="008A314E" w:rsidP="008A314E">
      <w:pPr>
        <w:pStyle w:val="Code"/>
        <w:ind w:left="0"/>
        <w:rPr>
          <w:lang w:val="en-GB"/>
        </w:rPr>
      </w:pPr>
      <w:r>
        <w:rPr>
          <w:lang w:val="en-GB"/>
        </w:rPr>
        <w:t>dg.datagrid=hadpl</w:t>
      </w:r>
    </w:p>
    <w:p w14:paraId="4C8D4E19" w14:textId="77777777" w:rsidR="00651CA0" w:rsidRDefault="00651CA0" w:rsidP="006C167C">
      <w:pPr>
        <w:pStyle w:val="BodyText"/>
        <w:rPr>
          <w:lang w:val="en-GB"/>
        </w:rPr>
      </w:pPr>
    </w:p>
    <w:p w14:paraId="12E290F9" w14:textId="6C98322B" w:rsidR="008A314E" w:rsidRDefault="008A314E" w:rsidP="006C167C">
      <w:pPr>
        <w:pStyle w:val="BodyText"/>
        <w:rPr>
          <w:lang w:val="en-GB"/>
        </w:rPr>
      </w:pPr>
      <w:r>
        <w:rPr>
          <w:lang w:val="en-GB"/>
        </w:rPr>
        <w:t>To extract columns transactionid,opcoid,msisdn from the table transactions, you can execute this command:</w:t>
      </w:r>
    </w:p>
    <w:p w14:paraId="6257F52F" w14:textId="6787D987" w:rsidR="008A314E" w:rsidRDefault="008A314E" w:rsidP="008A314E">
      <w:pPr>
        <w:pStyle w:val="Code"/>
        <w:ind w:left="0"/>
        <w:rPr>
          <w:lang w:val="en-GB"/>
        </w:rPr>
      </w:pPr>
      <w:r w:rsidRPr="00872E20">
        <w:rPr>
          <w:lang w:val="en-GB"/>
        </w:rPr>
        <w:t>&lt;install-folder&gt;/bin/</w:t>
      </w:r>
      <w:r>
        <w:rPr>
          <w:lang w:val="en-GB"/>
        </w:rPr>
        <w:t>TableExport</w:t>
      </w:r>
      <w:r w:rsidRPr="00872E20">
        <w:rPr>
          <w:lang w:val="en-GB"/>
        </w:rPr>
        <w:t xml:space="preserve">.sh </w:t>
      </w:r>
      <w:r>
        <w:rPr>
          <w:lang w:val="en-GB"/>
        </w:rPr>
        <w:t>--config /tmp/config.cfg –columns transactionid,opcoid,msisdn --output /tmp/output --max-rows 10000</w:t>
      </w:r>
    </w:p>
    <w:p w14:paraId="636C4B30" w14:textId="77777777" w:rsidR="00651CA0" w:rsidRDefault="00651CA0" w:rsidP="006C167C">
      <w:pPr>
        <w:pStyle w:val="BodyText"/>
        <w:rPr>
          <w:lang w:val="en-GB"/>
        </w:rPr>
      </w:pPr>
    </w:p>
    <w:p w14:paraId="79325553" w14:textId="3BD2AB56" w:rsidR="00234BAF" w:rsidRDefault="008A314E" w:rsidP="006C167C">
      <w:pPr>
        <w:pStyle w:val="BodyText"/>
        <w:rPr>
          <w:lang w:val="en-GB"/>
        </w:rPr>
      </w:pPr>
      <w:r>
        <w:rPr>
          <w:lang w:val="en-GB"/>
        </w:rPr>
        <w:t>If 24000 rows have been found, the following output files will be written out:</w:t>
      </w:r>
    </w:p>
    <w:p w14:paraId="73987BCF" w14:textId="2633FDA2" w:rsidR="008A314E" w:rsidRDefault="00D910DF" w:rsidP="00E8004B">
      <w:pPr>
        <w:pStyle w:val="BodyText"/>
        <w:numPr>
          <w:ilvl w:val="0"/>
          <w:numId w:val="10"/>
        </w:numPr>
        <w:rPr>
          <w:lang w:val="en-GB"/>
        </w:rPr>
      </w:pPr>
      <w:r>
        <w:rPr>
          <w:lang w:val="en-GB"/>
        </w:rPr>
        <w:t>/tmp/output_1-</w:t>
      </w:r>
      <w:r w:rsidR="008A314E">
        <w:rPr>
          <w:lang w:val="en-GB"/>
        </w:rPr>
        <w:t>3.csv (for rows 1 to 10000)</w:t>
      </w:r>
    </w:p>
    <w:p w14:paraId="1C03D4E4" w14:textId="1D5AC459" w:rsidR="008A314E" w:rsidRDefault="00D910DF" w:rsidP="00E8004B">
      <w:pPr>
        <w:pStyle w:val="BodyText"/>
        <w:numPr>
          <w:ilvl w:val="0"/>
          <w:numId w:val="10"/>
        </w:numPr>
        <w:rPr>
          <w:lang w:val="en-GB"/>
        </w:rPr>
      </w:pPr>
      <w:r>
        <w:rPr>
          <w:lang w:val="en-GB"/>
        </w:rPr>
        <w:t>/tmp/output_2-</w:t>
      </w:r>
      <w:r w:rsidR="008A314E">
        <w:rPr>
          <w:lang w:val="en-GB"/>
        </w:rPr>
        <w:t>3.csv (for rows 10001 to 20000)</w:t>
      </w:r>
    </w:p>
    <w:p w14:paraId="709B24DB" w14:textId="1C92D881" w:rsidR="008A314E" w:rsidRDefault="00D910DF" w:rsidP="00E8004B">
      <w:pPr>
        <w:pStyle w:val="BodyText"/>
        <w:numPr>
          <w:ilvl w:val="0"/>
          <w:numId w:val="10"/>
        </w:numPr>
        <w:rPr>
          <w:lang w:val="en-GB"/>
        </w:rPr>
      </w:pPr>
      <w:r>
        <w:rPr>
          <w:lang w:val="en-GB"/>
        </w:rPr>
        <w:t>/tmp/output_3-</w:t>
      </w:r>
      <w:r w:rsidR="008A314E">
        <w:rPr>
          <w:lang w:val="en-GB"/>
        </w:rPr>
        <w:t>3.csv (for rows 20001 to 24000)</w:t>
      </w:r>
    </w:p>
    <w:p w14:paraId="0F1B66AF" w14:textId="71EC9F7A" w:rsidR="008A314E" w:rsidRDefault="008A314E" w:rsidP="006C167C">
      <w:pPr>
        <w:pStyle w:val="BodyText"/>
        <w:rPr>
          <w:lang w:val="en-GB"/>
        </w:rPr>
      </w:pPr>
      <w:r>
        <w:rPr>
          <w:lang w:val="en-GB"/>
        </w:rPr>
        <w:t>The following commands will produce the same effects:</w:t>
      </w:r>
    </w:p>
    <w:p w14:paraId="4A7691C7" w14:textId="61B0F6C5" w:rsidR="008A314E" w:rsidRDefault="008A314E" w:rsidP="008A314E">
      <w:pPr>
        <w:pStyle w:val="Code"/>
        <w:ind w:left="0"/>
        <w:rPr>
          <w:lang w:val="en-GB"/>
        </w:rPr>
      </w:pPr>
      <w:r w:rsidRPr="00872E20">
        <w:rPr>
          <w:lang w:val="en-GB"/>
        </w:rPr>
        <w:t>&lt;install-folder&gt;/bin/</w:t>
      </w:r>
      <w:r>
        <w:rPr>
          <w:lang w:val="en-GB"/>
        </w:rPr>
        <w:t>TableExport</w:t>
      </w:r>
      <w:r w:rsidRPr="00872E20">
        <w:rPr>
          <w:lang w:val="en-GB"/>
        </w:rPr>
        <w:t xml:space="preserve">.sh </w:t>
      </w:r>
      <w:r>
        <w:rPr>
          <w:lang w:val="en-GB"/>
        </w:rPr>
        <w:t xml:space="preserve">--config /tmp/config.cfg –columns transactionid,opcoid,msisdn --output /tmp/output --max-rows 10000 –-realm </w:t>
      </w:r>
      <w:r w:rsidRPr="008A314E">
        <w:rPr>
          <w:lang w:val="en-GB"/>
        </w:rPr>
        <w:t>http://10.0.0.2:18080</w:t>
      </w:r>
      <w:r>
        <w:rPr>
          <w:lang w:val="en-GB"/>
        </w:rPr>
        <w:t xml:space="preserve"> –grid hadpl</w:t>
      </w:r>
    </w:p>
    <w:p w14:paraId="41C367AB" w14:textId="5BF2134F" w:rsidR="008A314E" w:rsidRDefault="008A314E" w:rsidP="008A314E">
      <w:pPr>
        <w:pStyle w:val="Code"/>
        <w:ind w:left="0"/>
        <w:rPr>
          <w:lang w:val="en-GB"/>
        </w:rPr>
      </w:pPr>
      <w:r w:rsidRPr="00872E20">
        <w:rPr>
          <w:lang w:val="en-GB"/>
        </w:rPr>
        <w:t>&lt;install-folder&gt;/bin/</w:t>
      </w:r>
      <w:r>
        <w:rPr>
          <w:lang w:val="en-GB"/>
        </w:rPr>
        <w:t>TableExport</w:t>
      </w:r>
      <w:r w:rsidRPr="00872E20">
        <w:rPr>
          <w:lang w:val="en-GB"/>
        </w:rPr>
        <w:t>.sh</w:t>
      </w:r>
      <w:r>
        <w:rPr>
          <w:lang w:val="en-GB"/>
        </w:rPr>
        <w:t xml:space="preserve"> -–columns transactionid,opcoid,msisdn --output /tmp/output --max-rows 10000 –-realm </w:t>
      </w:r>
      <w:r w:rsidRPr="008A314E">
        <w:rPr>
          <w:lang w:val="en-GB"/>
        </w:rPr>
        <w:t>http://10.0.0.2:18080</w:t>
      </w:r>
      <w:r>
        <w:rPr>
          <w:lang w:val="en-GB"/>
        </w:rPr>
        <w:t xml:space="preserve"> –grid hadpl</w:t>
      </w:r>
    </w:p>
    <w:p w14:paraId="006CE5F0" w14:textId="7489347E" w:rsidR="008A314E" w:rsidRDefault="008A314E" w:rsidP="008A314E">
      <w:pPr>
        <w:pStyle w:val="Code"/>
        <w:ind w:left="0"/>
        <w:rPr>
          <w:lang w:val="en-GB"/>
        </w:rPr>
      </w:pPr>
      <w:r w:rsidRPr="00872E20">
        <w:rPr>
          <w:lang w:val="en-GB"/>
        </w:rPr>
        <w:t>&lt;install-folder&gt;/bin/</w:t>
      </w:r>
      <w:r>
        <w:rPr>
          <w:lang w:val="en-GB"/>
        </w:rPr>
        <w:t>TableExport</w:t>
      </w:r>
      <w:r w:rsidRPr="00872E20">
        <w:rPr>
          <w:lang w:val="en-GB"/>
        </w:rPr>
        <w:t xml:space="preserve">.sh </w:t>
      </w:r>
      <w:r>
        <w:rPr>
          <w:lang w:val="en-GB"/>
        </w:rPr>
        <w:t>--config /tmp/config.cfg –columns transactionid,opcoid,msisdn --output /tmp/output --max-rows 10000 –-table transactions –file-ext csv –-header true</w:t>
      </w:r>
    </w:p>
    <w:p w14:paraId="2AFF7543" w14:textId="77777777" w:rsidR="008A314E" w:rsidRDefault="008A314E" w:rsidP="008A314E">
      <w:pPr>
        <w:pStyle w:val="BodyText"/>
        <w:rPr>
          <w:lang w:val="en-GB"/>
        </w:rPr>
      </w:pPr>
    </w:p>
    <w:p w14:paraId="26BC22FC" w14:textId="7C114B55" w:rsidR="008A314E" w:rsidRDefault="008A314E" w:rsidP="008A314E">
      <w:pPr>
        <w:pStyle w:val="BodyText"/>
        <w:rPr>
          <w:lang w:val="en-GB"/>
        </w:rPr>
      </w:pPr>
      <w:r>
        <w:rPr>
          <w:lang w:val="en-GB"/>
        </w:rPr>
        <w:t>To extract the rows but write them only on standard output, you can execute:</w:t>
      </w:r>
    </w:p>
    <w:p w14:paraId="609F2A7D" w14:textId="0A130E41" w:rsidR="008A314E" w:rsidRDefault="008A314E" w:rsidP="008A314E">
      <w:pPr>
        <w:pStyle w:val="Code"/>
        <w:ind w:left="0"/>
        <w:rPr>
          <w:lang w:val="en-GB"/>
        </w:rPr>
      </w:pPr>
      <w:r w:rsidRPr="00872E20">
        <w:rPr>
          <w:lang w:val="en-GB"/>
        </w:rPr>
        <w:t>&lt;install-folder&gt;/</w:t>
      </w:r>
      <w:r w:rsidR="00A05588">
        <w:rPr>
          <w:lang w:val="en-GB"/>
        </w:rPr>
        <w:t>b</w:t>
      </w:r>
      <w:r w:rsidRPr="00872E20">
        <w:rPr>
          <w:lang w:val="en-GB"/>
        </w:rPr>
        <w:t>in/</w:t>
      </w:r>
      <w:r>
        <w:rPr>
          <w:lang w:val="en-GB"/>
        </w:rPr>
        <w:t>TableExport</w:t>
      </w:r>
      <w:r w:rsidRPr="00872E20">
        <w:rPr>
          <w:lang w:val="en-GB"/>
        </w:rPr>
        <w:t xml:space="preserve">.sh </w:t>
      </w:r>
      <w:r>
        <w:rPr>
          <w:lang w:val="en-GB"/>
        </w:rPr>
        <w:t>--config /tmp/config.cfg –columns transactionid,opcoid,msisdn --output stdout --max-rows 10000</w:t>
      </w:r>
    </w:p>
    <w:p w14:paraId="3E83F663" w14:textId="598679FE" w:rsidR="008A314E" w:rsidRDefault="008A314E" w:rsidP="008A314E">
      <w:pPr>
        <w:pStyle w:val="BodyText"/>
        <w:rPr>
          <w:lang w:val="en-GB"/>
        </w:rPr>
      </w:pPr>
    </w:p>
    <w:p w14:paraId="57364735" w14:textId="0CD37188" w:rsidR="00890F8B" w:rsidRDefault="00890F8B" w:rsidP="00890F8B">
      <w:pPr>
        <w:pStyle w:val="BodyText"/>
        <w:rPr>
          <w:lang w:val="en-GB"/>
        </w:rPr>
      </w:pPr>
      <w:r>
        <w:rPr>
          <w:lang w:val="en-GB"/>
        </w:rPr>
        <w:lastRenderedPageBreak/>
        <w:t>To extract the rows between two dates:</w:t>
      </w:r>
    </w:p>
    <w:p w14:paraId="58568E00" w14:textId="7873F71D" w:rsidR="00890F8B" w:rsidRDefault="00890F8B" w:rsidP="00890F8B">
      <w:pPr>
        <w:pStyle w:val="Code"/>
        <w:ind w:left="0"/>
        <w:rPr>
          <w:lang w:val="en-GB"/>
        </w:rPr>
      </w:pPr>
      <w:r w:rsidRPr="00872E20">
        <w:rPr>
          <w:lang w:val="en-GB"/>
        </w:rPr>
        <w:t>&lt;install-folder&gt;/bin/</w:t>
      </w:r>
      <w:r>
        <w:rPr>
          <w:lang w:val="en-GB"/>
        </w:rPr>
        <w:t>TableExport</w:t>
      </w:r>
      <w:r w:rsidRPr="00872E20">
        <w:rPr>
          <w:lang w:val="en-GB"/>
        </w:rPr>
        <w:t xml:space="preserve">.sh </w:t>
      </w:r>
      <w:r>
        <w:rPr>
          <w:lang w:val="en-GB"/>
        </w:rPr>
        <w:t>--config /tmp/config.cfg –columns transactionid,opcoid,msisdn --output stdout --max-rows 10000 –datetime-from “2020-05-20 00:00:00” –datetime-to “2020-05-20 23:59:59”</w:t>
      </w:r>
    </w:p>
    <w:p w14:paraId="13D7C1E6" w14:textId="77777777" w:rsidR="00890F8B" w:rsidRDefault="00890F8B" w:rsidP="008A314E">
      <w:pPr>
        <w:pStyle w:val="BodyText"/>
        <w:rPr>
          <w:lang w:val="en-GB"/>
        </w:rPr>
      </w:pPr>
    </w:p>
    <w:p w14:paraId="5648FC7F" w14:textId="2C0E834F" w:rsidR="00890F8B" w:rsidRDefault="00890F8B" w:rsidP="00890F8B">
      <w:pPr>
        <w:pStyle w:val="BodyText"/>
        <w:rPr>
          <w:lang w:val="en-GB"/>
        </w:rPr>
      </w:pPr>
      <w:r>
        <w:rPr>
          <w:lang w:val="en-GB"/>
        </w:rPr>
        <w:t>To extract all the rows (and not filter by date and time):</w:t>
      </w:r>
    </w:p>
    <w:p w14:paraId="490B6EA6" w14:textId="31DCBF05" w:rsidR="00890F8B" w:rsidRDefault="00890F8B" w:rsidP="00890F8B">
      <w:pPr>
        <w:pStyle w:val="Code"/>
        <w:ind w:left="0"/>
        <w:rPr>
          <w:lang w:val="en-GB"/>
        </w:rPr>
      </w:pPr>
      <w:r w:rsidRPr="00872E20">
        <w:rPr>
          <w:lang w:val="en-GB"/>
        </w:rPr>
        <w:t>&lt;install-folder&gt;/bin/</w:t>
      </w:r>
      <w:r>
        <w:rPr>
          <w:lang w:val="en-GB"/>
        </w:rPr>
        <w:t>TableExport</w:t>
      </w:r>
      <w:r w:rsidRPr="00872E20">
        <w:rPr>
          <w:lang w:val="en-GB"/>
        </w:rPr>
        <w:t xml:space="preserve">.sh </w:t>
      </w:r>
      <w:r>
        <w:rPr>
          <w:lang w:val="en-GB"/>
        </w:rPr>
        <w:t>--config /tmp/config.cfg –columns transactionid,opcoid,msisdn --output stdout --max-rows 10000 –datetime-filter false</w:t>
      </w:r>
    </w:p>
    <w:p w14:paraId="3D7540F0" w14:textId="77777777" w:rsidR="00890F8B" w:rsidRDefault="00890F8B" w:rsidP="008A314E">
      <w:pPr>
        <w:pStyle w:val="BodyText"/>
        <w:rPr>
          <w:lang w:val="en-GB"/>
        </w:rPr>
      </w:pPr>
    </w:p>
    <w:p w14:paraId="5B6F3320" w14:textId="77777777" w:rsidR="00DD2696" w:rsidRDefault="00DD2696" w:rsidP="00DD2696">
      <w:pPr>
        <w:pStyle w:val="Heading1Numbered"/>
        <w:rPr>
          <w:lang w:val="en-GB"/>
        </w:rPr>
      </w:pPr>
      <w:bookmarkStart w:id="423" w:name="_Toc108162978"/>
      <w:r>
        <w:rPr>
          <w:lang w:val="en-GB"/>
        </w:rPr>
        <w:lastRenderedPageBreak/>
        <w:t>TableImport</w:t>
      </w:r>
      <w:bookmarkEnd w:id="423"/>
    </w:p>
    <w:p w14:paraId="64534AF8" w14:textId="045DEEED" w:rsidR="006D13F0" w:rsidRPr="00872E20" w:rsidRDefault="006D13F0" w:rsidP="006D13F0">
      <w:pPr>
        <w:pStyle w:val="BodyText"/>
        <w:rPr>
          <w:lang w:val="en-GB"/>
        </w:rPr>
      </w:pPr>
      <w:r>
        <w:rPr>
          <w:lang w:val="en-GB"/>
        </w:rPr>
        <w:t>The tools</w:t>
      </w:r>
      <w:r w:rsidRPr="00872E20">
        <w:rPr>
          <w:lang w:val="en-GB"/>
        </w:rPr>
        <w:t xml:space="preserve"> </w:t>
      </w:r>
      <w:r>
        <w:rPr>
          <w:lang w:val="en-GB"/>
        </w:rPr>
        <w:t>are</w:t>
      </w:r>
      <w:r w:rsidRPr="00872E20">
        <w:rPr>
          <w:lang w:val="en-GB"/>
        </w:rPr>
        <w:t xml:space="preserve"> a set of command line scripts for </w:t>
      </w:r>
      <w:r w:rsidR="00FE0505">
        <w:rPr>
          <w:lang w:val="en-GB"/>
        </w:rPr>
        <w:t>Windows and Linux</w:t>
      </w:r>
      <w:r w:rsidRPr="00872E20">
        <w:rPr>
          <w:lang w:val="en-GB"/>
        </w:rPr>
        <w:t>. Each script usage is documented in its own chapter.</w:t>
      </w:r>
    </w:p>
    <w:p w14:paraId="6A70051A" w14:textId="77777777" w:rsidR="006D13F0" w:rsidRPr="00872E20" w:rsidRDefault="006D13F0" w:rsidP="006D13F0">
      <w:pPr>
        <w:pStyle w:val="Heading2Numbered"/>
        <w:rPr>
          <w:lang w:val="en-GB"/>
        </w:rPr>
      </w:pPr>
      <w:bookmarkStart w:id="424" w:name="_Toc108162979"/>
      <w:r w:rsidRPr="00872E20">
        <w:rPr>
          <w:lang w:val="en-GB"/>
        </w:rPr>
        <w:t>Description</w:t>
      </w:r>
      <w:bookmarkEnd w:id="424"/>
    </w:p>
    <w:p w14:paraId="66809DB2" w14:textId="43A2675C" w:rsidR="006D13F0" w:rsidRDefault="006D13F0" w:rsidP="006D13F0">
      <w:pPr>
        <w:pStyle w:val="BodyText"/>
        <w:rPr>
          <w:lang w:val="en-GB"/>
        </w:rPr>
      </w:pPr>
      <w:r>
        <w:rPr>
          <w:b/>
          <w:lang w:val="en-GB"/>
        </w:rPr>
        <w:t>TableImport</w:t>
      </w:r>
      <w:r w:rsidRPr="00872E20">
        <w:rPr>
          <w:lang w:val="en-GB"/>
        </w:rPr>
        <w:t xml:space="preserve"> </w:t>
      </w:r>
      <w:r>
        <w:rPr>
          <w:lang w:val="en-GB"/>
        </w:rPr>
        <w:t>can read rows from one CSV-like input file and put them into one existing table in one TIBCO ActiveSpaces datagrid.</w:t>
      </w:r>
      <w:r w:rsidR="000255EB">
        <w:rPr>
          <w:lang w:val="en-GB"/>
        </w:rPr>
        <w:t xml:space="preserve"> </w:t>
      </w:r>
      <w:r w:rsidR="000255EB" w:rsidRPr="00B33A4E">
        <w:rPr>
          <w:lang w:val="en-GB"/>
        </w:rPr>
        <w:t>Alternatively, it can insert rows with random data as well.</w:t>
      </w:r>
    </w:p>
    <w:p w14:paraId="03AE9025" w14:textId="77777777" w:rsidR="00FE0505" w:rsidRDefault="00FE0505" w:rsidP="00FE0505">
      <w:pPr>
        <w:pStyle w:val="BodyText"/>
        <w:rPr>
          <w:ins w:id="425" w:author="Pierre Ayel" w:date="2022-07-08T08:54:00Z"/>
          <w:lang w:val="en-GB"/>
        </w:rPr>
      </w:pPr>
      <w:r>
        <w:rPr>
          <w:lang w:val="en-GB"/>
        </w:rPr>
        <w:t>To execute the tool, run the bin/TableExport.bat script on Windows or bin/TableExport.sh on Linux.</w:t>
      </w:r>
    </w:p>
    <w:p w14:paraId="53F46FB8" w14:textId="2DBBEBB8" w:rsidR="0071103B" w:rsidRDefault="0071103B" w:rsidP="00FE0505">
      <w:pPr>
        <w:pStyle w:val="BodyText"/>
        <w:rPr>
          <w:lang w:val="en-GB"/>
        </w:rPr>
      </w:pPr>
      <w:ins w:id="426" w:author="Pierre Ayel" w:date="2022-07-08T08:54:00Z">
        <w:r>
          <w:rPr>
            <w:lang w:val="en-GB"/>
          </w:rPr>
          <w:t>Since version 0.8.0, CSV Files with double-quotes are now fully supported.</w:t>
        </w:r>
      </w:ins>
    </w:p>
    <w:p w14:paraId="48641A8D" w14:textId="4F031295" w:rsidR="000255EB" w:rsidDel="00AF3EC4" w:rsidRDefault="000255EB" w:rsidP="00FE0505">
      <w:pPr>
        <w:pStyle w:val="Heading2Numbered"/>
        <w:rPr>
          <w:del w:id="427" w:author="Pierre Ayel" w:date="2022-07-08T08:55:00Z"/>
          <w:lang w:val="en-GB"/>
        </w:rPr>
      </w:pPr>
      <w:bookmarkStart w:id="428" w:name="_Toc108162980"/>
      <w:del w:id="429" w:author="Pierre Ayel" w:date="2022-07-08T08:55:00Z">
        <w:r w:rsidDel="00AF3EC4">
          <w:rPr>
            <w:lang w:val="en-GB"/>
          </w:rPr>
          <w:delText>Features</w:delText>
        </w:r>
        <w:bookmarkEnd w:id="428"/>
      </w:del>
    </w:p>
    <w:p w14:paraId="62E0B23D" w14:textId="77777777" w:rsidR="00723201" w:rsidRDefault="00723201" w:rsidP="006D13F0">
      <w:pPr>
        <w:pStyle w:val="Heading2Numbered"/>
        <w:rPr>
          <w:lang w:val="en-GB"/>
        </w:rPr>
      </w:pPr>
      <w:bookmarkStart w:id="430" w:name="_Toc108162981"/>
      <w:r>
        <w:rPr>
          <w:lang w:val="en-GB"/>
        </w:rPr>
        <w:t>Features</w:t>
      </w:r>
      <w:bookmarkEnd w:id="430"/>
    </w:p>
    <w:p w14:paraId="0AD2EB52" w14:textId="3EF4D8A8" w:rsidR="00723201" w:rsidRDefault="00723201" w:rsidP="00153A2B">
      <w:pPr>
        <w:pStyle w:val="Heading3-notnumbered"/>
        <w:rPr>
          <w:lang w:val="en-GB"/>
        </w:rPr>
      </w:pPr>
      <w:r>
        <w:rPr>
          <w:lang w:val="en-GB"/>
        </w:rPr>
        <w:t>Random Data</w:t>
      </w:r>
    </w:p>
    <w:p w14:paraId="35314A1C" w14:textId="273F5E5A" w:rsidR="00723201" w:rsidRPr="00153A2B" w:rsidRDefault="00723201" w:rsidP="00153A2B">
      <w:pPr>
        <w:pStyle w:val="BodyText"/>
      </w:pPr>
      <w:r w:rsidRPr="00153A2B">
        <w:t>The tool can insert random data in ANY table</w:t>
      </w:r>
      <w:r w:rsidR="00153A2B" w:rsidRPr="00153A2B">
        <w:t xml:space="preserve"> for testing purposes</w:t>
      </w:r>
      <w:r w:rsidRPr="00153A2B">
        <w:t>. To do so:</w:t>
      </w:r>
    </w:p>
    <w:p w14:paraId="76B4C163" w14:textId="0B635D73" w:rsidR="00723201" w:rsidRPr="00153A2B" w:rsidRDefault="00723201" w:rsidP="000E3D40">
      <w:pPr>
        <w:pStyle w:val="BodyText"/>
        <w:numPr>
          <w:ilvl w:val="0"/>
          <w:numId w:val="26"/>
        </w:numPr>
      </w:pPr>
      <w:r w:rsidRPr="00153A2B">
        <w:t>Comment out the input.file property in the configuration file.</w:t>
      </w:r>
    </w:p>
    <w:p w14:paraId="3229DF2C" w14:textId="1E48EF6E" w:rsidR="00723201" w:rsidRPr="00153A2B" w:rsidRDefault="00723201" w:rsidP="000E3D40">
      <w:pPr>
        <w:pStyle w:val="BodyText"/>
        <w:numPr>
          <w:ilvl w:val="0"/>
          <w:numId w:val="26"/>
        </w:numPr>
      </w:pPr>
      <w:r w:rsidRPr="00153A2B">
        <w:t>Do not pass –-input option in the command line.</w:t>
      </w:r>
    </w:p>
    <w:p w14:paraId="43B2772F" w14:textId="155C1B48" w:rsidR="00153A2B" w:rsidRPr="00153A2B" w:rsidRDefault="00153A2B" w:rsidP="00153A2B">
      <w:pPr>
        <w:pStyle w:val="BodyText"/>
        <w:rPr>
          <w:b/>
          <w:i/>
        </w:rPr>
      </w:pPr>
      <w:r w:rsidRPr="00153A2B">
        <w:rPr>
          <w:b/>
          <w:i/>
        </w:rPr>
        <w:t>Examples:</w:t>
      </w:r>
    </w:p>
    <w:p w14:paraId="30931367" w14:textId="5911594F" w:rsidR="00153A2B" w:rsidRPr="00153A2B" w:rsidRDefault="00153A2B" w:rsidP="00153A2B">
      <w:pPr>
        <w:pStyle w:val="BodyText"/>
      </w:pPr>
      <w:r w:rsidRPr="00153A2B">
        <w:t>To create 25 rows of random data into transactions table:</w:t>
      </w:r>
    </w:p>
    <w:p w14:paraId="0137312F" w14:textId="6FA174D8" w:rsidR="00153A2B" w:rsidRPr="00153A2B" w:rsidRDefault="00153A2B" w:rsidP="00153A2B">
      <w:pPr>
        <w:pStyle w:val="Code"/>
        <w:ind w:left="0"/>
      </w:pPr>
      <w:r w:rsidRPr="00153A2B">
        <w:t xml:space="preserve">./TableImport.sh –realm </w:t>
      </w:r>
      <w:r>
        <w:t xml:space="preserve">&lt;realm&gt; </w:t>
      </w:r>
      <w:r w:rsidRPr="00153A2B">
        <w:t xml:space="preserve"> –</w:t>
      </w:r>
      <w:r>
        <w:t>-</w:t>
      </w:r>
      <w:r w:rsidRPr="00153A2B">
        <w:t>rows 25</w:t>
      </w:r>
    </w:p>
    <w:p w14:paraId="78361BD0" w14:textId="77777777" w:rsidR="00153A2B" w:rsidRDefault="00153A2B" w:rsidP="00153A2B">
      <w:pPr>
        <w:pStyle w:val="BodyText"/>
      </w:pPr>
    </w:p>
    <w:p w14:paraId="34A13372" w14:textId="22704E7D" w:rsidR="00153A2B" w:rsidRPr="00153A2B" w:rsidRDefault="00153A2B" w:rsidP="00153A2B">
      <w:pPr>
        <w:pStyle w:val="BodyText"/>
      </w:pPr>
      <w:r w:rsidRPr="00153A2B">
        <w:t xml:space="preserve">To create 25 rows of random data into </w:t>
      </w:r>
      <w:r>
        <w:t>subscriber</w:t>
      </w:r>
      <w:r w:rsidRPr="00153A2B">
        <w:t xml:space="preserve"> table:</w:t>
      </w:r>
    </w:p>
    <w:p w14:paraId="3627EC4E" w14:textId="422E8B5F" w:rsidR="00153A2B" w:rsidRPr="00153A2B" w:rsidRDefault="00153A2B" w:rsidP="00153A2B">
      <w:pPr>
        <w:pStyle w:val="Code"/>
        <w:ind w:left="0"/>
      </w:pPr>
      <w:r w:rsidRPr="00153A2B">
        <w:t xml:space="preserve">./TableImport.sh –realm &lt;realm&gt; --table </w:t>
      </w:r>
      <w:r>
        <w:t>subscriber</w:t>
      </w:r>
      <w:r w:rsidRPr="00153A2B">
        <w:t xml:space="preserve"> –rows 25</w:t>
      </w:r>
    </w:p>
    <w:p w14:paraId="4ED5EE8D" w14:textId="77777777" w:rsidR="00153A2B" w:rsidRDefault="00153A2B" w:rsidP="00153A2B">
      <w:pPr>
        <w:pStyle w:val="BodyText"/>
      </w:pPr>
    </w:p>
    <w:p w14:paraId="27E1DF34" w14:textId="4ABBB012" w:rsidR="00153A2B" w:rsidRPr="00153A2B" w:rsidRDefault="00153A2B" w:rsidP="00153A2B">
      <w:pPr>
        <w:pStyle w:val="BodyText"/>
      </w:pPr>
      <w:r w:rsidRPr="00153A2B">
        <w:t xml:space="preserve">To create 25 rows of random data into </w:t>
      </w:r>
      <w:r>
        <w:t>subscription</w:t>
      </w:r>
      <w:r w:rsidRPr="00153A2B">
        <w:t xml:space="preserve"> table:</w:t>
      </w:r>
    </w:p>
    <w:p w14:paraId="1F3C87E3" w14:textId="7FD51DB3" w:rsidR="00153A2B" w:rsidRPr="00153A2B" w:rsidRDefault="00153A2B" w:rsidP="00153A2B">
      <w:pPr>
        <w:pStyle w:val="Code"/>
        <w:ind w:left="0"/>
      </w:pPr>
      <w:r w:rsidRPr="00153A2B">
        <w:t xml:space="preserve">./TableImport.sh –realm &lt;realm&gt; --table </w:t>
      </w:r>
      <w:r>
        <w:t>subscription</w:t>
      </w:r>
      <w:r w:rsidRPr="00153A2B">
        <w:t xml:space="preserve"> –rows 25</w:t>
      </w:r>
    </w:p>
    <w:p w14:paraId="36DAEBA2" w14:textId="77777777" w:rsidR="00153A2B" w:rsidRPr="00153A2B" w:rsidRDefault="00153A2B" w:rsidP="00153A2B">
      <w:pPr>
        <w:pStyle w:val="BodyText"/>
      </w:pPr>
    </w:p>
    <w:p w14:paraId="5ED67413" w14:textId="1E057DE4" w:rsidR="00153A2B" w:rsidRPr="00153A2B" w:rsidRDefault="00153A2B" w:rsidP="00153A2B">
      <w:pPr>
        <w:pStyle w:val="BodyText"/>
        <w:rPr>
          <w:b/>
          <w:i/>
        </w:rPr>
      </w:pPr>
      <w:r w:rsidRPr="00153A2B">
        <w:rPr>
          <w:b/>
          <w:i/>
        </w:rPr>
        <w:t>Notes:</w:t>
      </w:r>
    </w:p>
    <w:p w14:paraId="74D940AE" w14:textId="4D9337D7" w:rsidR="00153A2B" w:rsidRPr="00153A2B" w:rsidRDefault="00153A2B" w:rsidP="000E3D40">
      <w:pPr>
        <w:pStyle w:val="BodyText"/>
        <w:numPr>
          <w:ilvl w:val="0"/>
          <w:numId w:val="27"/>
        </w:numPr>
      </w:pPr>
      <w:r w:rsidRPr="00153A2B">
        <w:t>All rows are upserted, they overwrite any value already present in the table.</w:t>
      </w:r>
    </w:p>
    <w:p w14:paraId="437F88F4" w14:textId="77777777" w:rsidR="00153A2B" w:rsidRPr="00153A2B" w:rsidRDefault="00153A2B" w:rsidP="000E3D40">
      <w:pPr>
        <w:pStyle w:val="BodyText"/>
        <w:numPr>
          <w:ilvl w:val="0"/>
          <w:numId w:val="27"/>
        </w:numPr>
      </w:pPr>
      <w:r w:rsidRPr="00153A2B">
        <w:t>For the transactions table:</w:t>
      </w:r>
    </w:p>
    <w:p w14:paraId="642FEF8A" w14:textId="0EB5CCF0" w:rsidR="00153A2B" w:rsidRPr="00153A2B" w:rsidRDefault="00153A2B" w:rsidP="000E3D40">
      <w:pPr>
        <w:pStyle w:val="BodyText"/>
        <w:numPr>
          <w:ilvl w:val="1"/>
          <w:numId w:val="27"/>
        </w:numPr>
      </w:pPr>
      <w:r w:rsidRPr="00153A2B">
        <w:t>row names are hardcoded in the tool.</w:t>
      </w:r>
    </w:p>
    <w:p w14:paraId="6F83D3EC" w14:textId="37A80B85" w:rsidR="00153A2B" w:rsidRPr="00153A2B" w:rsidRDefault="00153A2B" w:rsidP="000E3D40">
      <w:pPr>
        <w:pStyle w:val="BodyText"/>
        <w:numPr>
          <w:ilvl w:val="1"/>
          <w:numId w:val="27"/>
        </w:numPr>
      </w:pPr>
      <w:r w:rsidRPr="00153A2B">
        <w:lastRenderedPageBreak/>
        <w:t>The first third of the upserted rows will have transactiondate column set as current time and yesterday date.</w:t>
      </w:r>
    </w:p>
    <w:p w14:paraId="4BF6F535" w14:textId="35FF3757" w:rsidR="00153A2B" w:rsidRPr="00153A2B" w:rsidRDefault="00153A2B" w:rsidP="000E3D40">
      <w:pPr>
        <w:pStyle w:val="BodyText"/>
        <w:numPr>
          <w:ilvl w:val="1"/>
          <w:numId w:val="27"/>
        </w:numPr>
      </w:pPr>
      <w:r w:rsidRPr="00153A2B">
        <w:t>The second third of the upserted rows will have transactiondate column set as current time and current day.</w:t>
      </w:r>
    </w:p>
    <w:p w14:paraId="5C29CBF1" w14:textId="248534FA" w:rsidR="00153A2B" w:rsidRPr="00153A2B" w:rsidRDefault="00153A2B" w:rsidP="000E3D40">
      <w:pPr>
        <w:pStyle w:val="BodyText"/>
        <w:numPr>
          <w:ilvl w:val="1"/>
          <w:numId w:val="27"/>
        </w:numPr>
      </w:pPr>
      <w:r w:rsidRPr="00153A2B">
        <w:t>The last third of the upserted rows will have transactiondate column as current time and tomorrow date.</w:t>
      </w:r>
    </w:p>
    <w:p w14:paraId="211B6A03" w14:textId="33535845" w:rsidR="00153A2B" w:rsidRDefault="00153A2B" w:rsidP="00153A2B">
      <w:pPr>
        <w:pStyle w:val="Heading3-notnumbered"/>
        <w:rPr>
          <w:lang w:val="en-GB"/>
        </w:rPr>
      </w:pPr>
      <w:r>
        <w:rPr>
          <w:lang w:val="en-GB"/>
        </w:rPr>
        <w:t>Input File</w:t>
      </w:r>
    </w:p>
    <w:p w14:paraId="1E90C7F2" w14:textId="0E2322C4" w:rsidR="00153A2B" w:rsidRDefault="00153A2B" w:rsidP="00F13976">
      <w:pPr>
        <w:pStyle w:val="BodyText"/>
        <w:rPr>
          <w:lang w:val="en-GB"/>
        </w:rPr>
      </w:pPr>
      <w:r>
        <w:rPr>
          <w:lang w:val="en-GB"/>
        </w:rPr>
        <w:t>To use a CSV-like file as input for the rows to create/update:</w:t>
      </w:r>
    </w:p>
    <w:p w14:paraId="6684F143" w14:textId="6A631F6E" w:rsidR="00153A2B" w:rsidRDefault="00153A2B" w:rsidP="00153A2B">
      <w:pPr>
        <w:pStyle w:val="BodyText"/>
        <w:numPr>
          <w:ilvl w:val="0"/>
          <w:numId w:val="15"/>
        </w:numPr>
        <w:rPr>
          <w:lang w:val="en-GB"/>
        </w:rPr>
      </w:pPr>
      <w:r>
        <w:rPr>
          <w:lang w:val="en-GB"/>
        </w:rPr>
        <w:t xml:space="preserve">Add the –-input &lt;file&gt; option to the </w:t>
      </w:r>
      <w:r w:rsidR="00F13976">
        <w:rPr>
          <w:lang w:val="en-GB"/>
        </w:rPr>
        <w:t>command line</w:t>
      </w:r>
      <w:r>
        <w:rPr>
          <w:lang w:val="en-GB"/>
        </w:rPr>
        <w:t>.</w:t>
      </w:r>
    </w:p>
    <w:p w14:paraId="152878E6" w14:textId="6C91EE4C" w:rsidR="00153A2B" w:rsidRDefault="00153A2B" w:rsidP="00153A2B">
      <w:pPr>
        <w:pStyle w:val="BodyText"/>
        <w:numPr>
          <w:ilvl w:val="0"/>
          <w:numId w:val="15"/>
        </w:numPr>
        <w:rPr>
          <w:lang w:val="en-GB"/>
        </w:rPr>
      </w:pPr>
      <w:r>
        <w:rPr>
          <w:lang w:val="en-GB"/>
        </w:rPr>
        <w:t>Or set the property input.file=&lt;file&gt;</w:t>
      </w:r>
    </w:p>
    <w:p w14:paraId="7378639A" w14:textId="77777777" w:rsidR="00153A2B" w:rsidRDefault="00153A2B" w:rsidP="00F13976">
      <w:pPr>
        <w:pStyle w:val="BodyText"/>
        <w:ind w:left="720"/>
        <w:rPr>
          <w:lang w:val="en-GB"/>
        </w:rPr>
      </w:pPr>
    </w:p>
    <w:p w14:paraId="356FD46B" w14:textId="1DA0919A" w:rsidR="00153A2B" w:rsidRDefault="00153A2B" w:rsidP="00F13976">
      <w:pPr>
        <w:pStyle w:val="BodyText"/>
        <w:rPr>
          <w:lang w:val="en-GB"/>
        </w:rPr>
      </w:pPr>
      <w:r>
        <w:rPr>
          <w:lang w:val="en-GB"/>
        </w:rPr>
        <w:t>The first line of the file MUST contains the line of columns that each row will contain.</w:t>
      </w:r>
      <w:r w:rsidR="00FA114C">
        <w:rPr>
          <w:lang w:val="en-GB"/>
        </w:rPr>
        <w:t xml:space="preserve"> If not, use the –header false command line option (or corresponding property) and –column c1,c2,c3… command line option to specify the name of the columns in the input file (this 2 option usage has been fixed in version 0.5.2).</w:t>
      </w:r>
    </w:p>
    <w:p w14:paraId="2F66028A" w14:textId="33BEA62B" w:rsidR="00153A2B" w:rsidRDefault="00153A2B" w:rsidP="00F13976">
      <w:pPr>
        <w:pStyle w:val="Heading3-notnumbered"/>
        <w:rPr>
          <w:lang w:val="en-GB"/>
        </w:rPr>
      </w:pPr>
      <w:r>
        <w:rPr>
          <w:lang w:val="en-GB"/>
        </w:rPr>
        <w:t>Querying Existing rows</w:t>
      </w:r>
    </w:p>
    <w:p w14:paraId="32FA353A" w14:textId="738E49B4" w:rsidR="00153A2B" w:rsidRPr="00F13976" w:rsidRDefault="00153A2B" w:rsidP="00F13976">
      <w:pPr>
        <w:pStyle w:val="BodyText"/>
      </w:pPr>
      <w:r w:rsidRPr="00F13976">
        <w:t>When the tool is using an input file, If will search for existing rows in the table before updating them.</w:t>
      </w:r>
    </w:p>
    <w:p w14:paraId="312E2000" w14:textId="4476A719" w:rsidR="00F13976" w:rsidRPr="00F13976" w:rsidRDefault="00F13976" w:rsidP="00F13976">
      <w:pPr>
        <w:pStyle w:val="BodyText"/>
      </w:pPr>
      <w:r w:rsidRPr="00F13976">
        <w:t>For each row line, the tool will first collect all the key columns and use those value to search for existing rows. If only one key column is configured, the tool use a GET to retrieve a row. If mulitple key columns are configured, the tool invokes the API table.createRowSet to retrieve the row.</w:t>
      </w:r>
    </w:p>
    <w:p w14:paraId="7A4F1997" w14:textId="22C65103" w:rsidR="00F13976" w:rsidRPr="00F13976" w:rsidRDefault="00F13976" w:rsidP="00F13976">
      <w:pPr>
        <w:pStyle w:val="BodyText"/>
      </w:pPr>
      <w:r w:rsidRPr="00F13976">
        <w:t>If multiple existing rows are found for one input file line, the tool will skip the line and not update any row in the table.</w:t>
      </w:r>
    </w:p>
    <w:p w14:paraId="523A5471" w14:textId="0D87FFE1" w:rsidR="00F13976" w:rsidRPr="00F13976" w:rsidRDefault="00F13976" w:rsidP="00F13976">
      <w:pPr>
        <w:pStyle w:val="BodyText"/>
      </w:pPr>
      <w:r w:rsidRPr="00F13976">
        <w:t>If one row is found, the tool will update it, according to the update logic described in the next section.</w:t>
      </w:r>
    </w:p>
    <w:p w14:paraId="2D1EB163" w14:textId="28371623" w:rsidR="00F13976" w:rsidRPr="00F13976" w:rsidRDefault="00F13976" w:rsidP="00F13976">
      <w:pPr>
        <w:pStyle w:val="BodyText"/>
      </w:pPr>
      <w:r w:rsidRPr="00F13976">
        <w:t>If no row is found, the tool will not create any row.</w:t>
      </w:r>
    </w:p>
    <w:p w14:paraId="35701735" w14:textId="43931302" w:rsidR="00F13976" w:rsidRPr="00F13976" w:rsidRDefault="00F13976" w:rsidP="00F13976">
      <w:pPr>
        <w:pStyle w:val="BodyText"/>
      </w:pPr>
      <w:r w:rsidRPr="00F13976">
        <w:t>To create a new row if no row is found:</w:t>
      </w:r>
    </w:p>
    <w:p w14:paraId="6458F3EF" w14:textId="585D7268" w:rsidR="00F13976" w:rsidRPr="00F13976" w:rsidRDefault="00F13976" w:rsidP="000E3D40">
      <w:pPr>
        <w:pStyle w:val="BodyText"/>
        <w:numPr>
          <w:ilvl w:val="0"/>
          <w:numId w:val="28"/>
        </w:numPr>
      </w:pPr>
      <w:r w:rsidRPr="00F13976">
        <w:t>Add the --insert-new-rows true option to the command line.</w:t>
      </w:r>
    </w:p>
    <w:p w14:paraId="5412BBDF" w14:textId="2EF33CF7" w:rsidR="00F13976" w:rsidRPr="00F13976" w:rsidRDefault="00F13976" w:rsidP="000E3D40">
      <w:pPr>
        <w:pStyle w:val="BodyText"/>
        <w:numPr>
          <w:ilvl w:val="0"/>
          <w:numId w:val="28"/>
        </w:numPr>
      </w:pPr>
      <w:r w:rsidRPr="00F13976">
        <w:t>Or set the property insert.new.rows=true</w:t>
      </w:r>
    </w:p>
    <w:p w14:paraId="5EA30492" w14:textId="590AD41D" w:rsidR="00F13976" w:rsidRPr="00F13976" w:rsidRDefault="00F13976" w:rsidP="00F13976">
      <w:pPr>
        <w:pStyle w:val="BodyText"/>
      </w:pPr>
      <w:r w:rsidRPr="00F13976">
        <w:t>By default the key columns are transactionid.</w:t>
      </w:r>
    </w:p>
    <w:p w14:paraId="16F53BFB" w14:textId="13F2B9B8" w:rsidR="00F13976" w:rsidRPr="00F13976" w:rsidRDefault="00F13976" w:rsidP="00F13976">
      <w:pPr>
        <w:pStyle w:val="BodyText"/>
      </w:pPr>
      <w:r w:rsidRPr="00F13976">
        <w:t>To change those:</w:t>
      </w:r>
    </w:p>
    <w:p w14:paraId="6A2E7546" w14:textId="0DB3A415" w:rsidR="00F13976" w:rsidRPr="00F13976" w:rsidRDefault="00F13976" w:rsidP="000E3D40">
      <w:pPr>
        <w:pStyle w:val="BodyText"/>
        <w:numPr>
          <w:ilvl w:val="0"/>
          <w:numId w:val="30"/>
        </w:numPr>
      </w:pPr>
      <w:r w:rsidRPr="00F13976">
        <w:t xml:space="preserve">Add the </w:t>
      </w:r>
      <w:r>
        <w:t>–key-columns c1,c2,…</w:t>
      </w:r>
      <w:r w:rsidRPr="00F13976">
        <w:t xml:space="preserve"> option to the command line.</w:t>
      </w:r>
    </w:p>
    <w:p w14:paraId="1355F485" w14:textId="33CB4E12" w:rsidR="00F13976" w:rsidRDefault="00F13976" w:rsidP="000E3D40">
      <w:pPr>
        <w:pStyle w:val="BodyText"/>
        <w:numPr>
          <w:ilvl w:val="0"/>
          <w:numId w:val="30"/>
        </w:numPr>
      </w:pPr>
      <w:r w:rsidRPr="00F13976">
        <w:t xml:space="preserve">Or set the property </w:t>
      </w:r>
      <w:r>
        <w:t>input.key.columns</w:t>
      </w:r>
      <w:r w:rsidRPr="00F13976">
        <w:t>=</w:t>
      </w:r>
      <w:r>
        <w:t>c1,c2,…</w:t>
      </w:r>
    </w:p>
    <w:p w14:paraId="197EDFAF" w14:textId="77777777" w:rsidR="00F13976" w:rsidRDefault="00F13976" w:rsidP="00F13976">
      <w:pPr>
        <w:pStyle w:val="BodyText"/>
      </w:pPr>
    </w:p>
    <w:p w14:paraId="3357F991" w14:textId="21BB2832" w:rsidR="00F13976" w:rsidRPr="00F13976" w:rsidRDefault="00F13976" w:rsidP="00F13976">
      <w:pPr>
        <w:pStyle w:val="BodyText"/>
        <w:rPr>
          <w:b/>
          <w:i/>
        </w:rPr>
      </w:pPr>
      <w:r w:rsidRPr="00F13976">
        <w:rPr>
          <w:b/>
          <w:i/>
        </w:rPr>
        <w:t>Notes:</w:t>
      </w:r>
    </w:p>
    <w:p w14:paraId="3DDE1792" w14:textId="77777777" w:rsidR="00403DAA" w:rsidRDefault="00F13976" w:rsidP="000E3D40">
      <w:pPr>
        <w:pStyle w:val="BodyText"/>
        <w:numPr>
          <w:ilvl w:val="0"/>
          <w:numId w:val="29"/>
        </w:numPr>
      </w:pPr>
      <w:r>
        <w:t>When configuration multiple columns as</w:t>
      </w:r>
      <w:r w:rsidR="00403DAA">
        <w:t xml:space="preserve"> key columns:</w:t>
      </w:r>
    </w:p>
    <w:p w14:paraId="510E03F8" w14:textId="0A313443" w:rsidR="00F13976" w:rsidRDefault="00403DAA" w:rsidP="000E3D40">
      <w:pPr>
        <w:pStyle w:val="BodyText"/>
        <w:numPr>
          <w:ilvl w:val="1"/>
          <w:numId w:val="29"/>
        </w:numPr>
      </w:pPr>
      <w:r>
        <w:lastRenderedPageBreak/>
        <w:t>T</w:t>
      </w:r>
      <w:r w:rsidR="00F13976">
        <w:t>hose columns do NOT need to be the primary key of the table, however, they need to be indexed columns otherwise the search will be slow and may impact the performance of the datagrid.</w:t>
      </w:r>
    </w:p>
    <w:p w14:paraId="1CAE9E72" w14:textId="7201466A" w:rsidR="00403DAA" w:rsidRPr="00F13976" w:rsidRDefault="00403DAA" w:rsidP="000E3D40">
      <w:pPr>
        <w:pStyle w:val="BodyText"/>
        <w:numPr>
          <w:ilvl w:val="1"/>
          <w:numId w:val="29"/>
        </w:numPr>
      </w:pPr>
      <w:r>
        <w:t>Columns of type datetime are ignored and not used for the query.</w:t>
      </w:r>
    </w:p>
    <w:p w14:paraId="625A3F7C" w14:textId="77777777" w:rsidR="00F1783F" w:rsidRDefault="00F1783F">
      <w:pPr>
        <w:rPr>
          <w:rFonts w:ascii="Arial" w:hAnsi="Arial" w:cs="Arial"/>
          <w:b/>
          <w:color w:val="000000"/>
          <w:sz w:val="20"/>
          <w:szCs w:val="26"/>
          <w:lang w:val="en-GB"/>
        </w:rPr>
      </w:pPr>
      <w:r>
        <w:rPr>
          <w:lang w:val="en-GB"/>
        </w:rPr>
        <w:br w:type="page"/>
      </w:r>
    </w:p>
    <w:p w14:paraId="0F7844C4" w14:textId="6403016B" w:rsidR="00F13976" w:rsidRDefault="00F1783F" w:rsidP="00F32A41">
      <w:pPr>
        <w:pStyle w:val="Heading3-notnumbered"/>
        <w:rPr>
          <w:lang w:val="en-GB"/>
        </w:rPr>
      </w:pPr>
      <w:r>
        <w:rPr>
          <w:lang w:val="en-GB"/>
        </w:rPr>
        <w:lastRenderedPageBreak/>
        <w:t>Update Existing Rows</w:t>
      </w:r>
    </w:p>
    <w:p w14:paraId="5E574633" w14:textId="64B5E359" w:rsidR="00F1783F" w:rsidRDefault="00F1783F" w:rsidP="00F32A41">
      <w:pPr>
        <w:pStyle w:val="BodyText"/>
        <w:rPr>
          <w:lang w:val="en-GB"/>
        </w:rPr>
      </w:pPr>
      <w:r>
        <w:rPr>
          <w:lang w:val="en-GB"/>
        </w:rPr>
        <w:t xml:space="preserve">The logic to update existing rows is described in the </w:t>
      </w:r>
      <w:r w:rsidRPr="00F32A41">
        <w:t>following</w:t>
      </w:r>
      <w:r>
        <w:rPr>
          <w:lang w:val="en-GB"/>
        </w:rPr>
        <w:t xml:space="preserve"> diagram:</w:t>
      </w:r>
    </w:p>
    <w:p w14:paraId="3EE5B430" w14:textId="77777777" w:rsidR="00F1783F" w:rsidRDefault="00F1783F" w:rsidP="00F1783F">
      <w:pPr>
        <w:pStyle w:val="BodyText"/>
        <w:keepNext/>
        <w:ind w:left="720"/>
        <w:jc w:val="center"/>
      </w:pPr>
      <w:r>
        <w:rPr>
          <w:noProof/>
          <w:lang w:val="en-GB" w:eastAsia="en-GB"/>
        </w:rPr>
        <w:drawing>
          <wp:inline distT="0" distB="0" distL="0" distR="0" wp14:anchorId="7C238A48" wp14:editId="29C2443D">
            <wp:extent cx="577215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6019800"/>
                    </a:xfrm>
                    <a:prstGeom prst="rect">
                      <a:avLst/>
                    </a:prstGeom>
                    <a:noFill/>
                    <a:ln>
                      <a:noFill/>
                    </a:ln>
                  </pic:spPr>
                </pic:pic>
              </a:graphicData>
            </a:graphic>
          </wp:inline>
        </w:drawing>
      </w:r>
    </w:p>
    <w:p w14:paraId="3BB332F0" w14:textId="6CCB6F41" w:rsidR="00F1783F" w:rsidRDefault="00F1783F" w:rsidP="00F1783F">
      <w:pPr>
        <w:pStyle w:val="Caption"/>
        <w:rPr>
          <w:lang w:val="en-GB"/>
        </w:rPr>
      </w:pPr>
      <w:bookmarkStart w:id="431" w:name="_Toc108163024"/>
      <w:r>
        <w:t xml:space="preserve">Figure </w:t>
      </w:r>
      <w:r w:rsidR="000A7CCC">
        <w:rPr>
          <w:noProof/>
        </w:rPr>
        <w:fldChar w:fldCharType="begin"/>
      </w:r>
      <w:r w:rsidR="000A7CCC">
        <w:rPr>
          <w:noProof/>
        </w:rPr>
        <w:instrText xml:space="preserve"> SEQ Figure \* ARABIC </w:instrText>
      </w:r>
      <w:r w:rsidR="000A7CCC">
        <w:rPr>
          <w:noProof/>
        </w:rPr>
        <w:fldChar w:fldCharType="separate"/>
      </w:r>
      <w:r w:rsidR="00963D0B">
        <w:rPr>
          <w:noProof/>
        </w:rPr>
        <w:t>1</w:t>
      </w:r>
      <w:r w:rsidR="000A7CCC">
        <w:rPr>
          <w:noProof/>
        </w:rPr>
        <w:fldChar w:fldCharType="end"/>
      </w:r>
      <w:r>
        <w:t>: TableImport.sh: udate logic with input file</w:t>
      </w:r>
      <w:bookmarkEnd w:id="431"/>
    </w:p>
    <w:p w14:paraId="09820641" w14:textId="77777777" w:rsidR="00F1783F" w:rsidRDefault="00F1783F">
      <w:pPr>
        <w:rPr>
          <w:rFonts w:ascii="Arial" w:hAnsi="Arial" w:cs="Arial"/>
          <w:sz w:val="18"/>
          <w:szCs w:val="17"/>
          <w:lang w:val="en-GB"/>
        </w:rPr>
      </w:pPr>
      <w:r>
        <w:rPr>
          <w:lang w:val="en-GB"/>
        </w:rPr>
        <w:br w:type="page"/>
      </w:r>
    </w:p>
    <w:p w14:paraId="30DFB615" w14:textId="44D3B98C" w:rsidR="00F1783F" w:rsidRDefault="00F1783F" w:rsidP="00F1783F">
      <w:pPr>
        <w:pStyle w:val="BodyText"/>
        <w:rPr>
          <w:lang w:val="en-GB"/>
        </w:rPr>
      </w:pPr>
      <w:r>
        <w:rPr>
          <w:lang w:val="en-GB"/>
        </w:rPr>
        <w:lastRenderedPageBreak/>
        <w:t>The column used to compare rows from the input file and from the table is by default transactiondate.</w:t>
      </w:r>
    </w:p>
    <w:p w14:paraId="6411B1BC" w14:textId="64E53970" w:rsidR="00F1783F" w:rsidRDefault="00F1783F" w:rsidP="00F1783F">
      <w:pPr>
        <w:pStyle w:val="BodyText"/>
        <w:rPr>
          <w:lang w:val="en-GB"/>
        </w:rPr>
      </w:pPr>
      <w:r>
        <w:rPr>
          <w:lang w:val="en-GB"/>
        </w:rPr>
        <w:t xml:space="preserve">To </w:t>
      </w:r>
      <w:r w:rsidRPr="00F1783F">
        <w:t>change</w:t>
      </w:r>
      <w:r>
        <w:rPr>
          <w:lang w:val="en-GB"/>
        </w:rPr>
        <w:t xml:space="preserve"> it:</w:t>
      </w:r>
    </w:p>
    <w:p w14:paraId="3B425B2D" w14:textId="73E2A175" w:rsidR="00F1783F" w:rsidRPr="00F13976" w:rsidRDefault="00F1783F" w:rsidP="000E3D40">
      <w:pPr>
        <w:pStyle w:val="BodyText"/>
        <w:numPr>
          <w:ilvl w:val="0"/>
          <w:numId w:val="28"/>
        </w:numPr>
      </w:pPr>
      <w:r w:rsidRPr="00F13976">
        <w:t xml:space="preserve">Add the </w:t>
      </w:r>
      <w:r>
        <w:t>–lastmodified-column</w:t>
      </w:r>
      <w:r w:rsidRPr="00F13976">
        <w:t xml:space="preserve"> </w:t>
      </w:r>
      <w:r>
        <w:t>&lt;column&gt;</w:t>
      </w:r>
      <w:r w:rsidRPr="00F13976">
        <w:t xml:space="preserve"> option to the command line.</w:t>
      </w:r>
    </w:p>
    <w:p w14:paraId="7BB0B319" w14:textId="75DD1E34" w:rsidR="00F1783F" w:rsidRPr="00F13976" w:rsidRDefault="00F1783F" w:rsidP="000E3D40">
      <w:pPr>
        <w:pStyle w:val="BodyText"/>
        <w:numPr>
          <w:ilvl w:val="0"/>
          <w:numId w:val="28"/>
        </w:numPr>
      </w:pPr>
      <w:r w:rsidRPr="00F13976">
        <w:t xml:space="preserve">Or set the property </w:t>
      </w:r>
      <w:r>
        <w:t>input.lastmodified.column</w:t>
      </w:r>
      <w:r w:rsidRPr="00F13976">
        <w:t>=</w:t>
      </w:r>
      <w:r>
        <w:t>&lt;column&gt;</w:t>
      </w:r>
    </w:p>
    <w:p w14:paraId="425F8103" w14:textId="77777777" w:rsidR="00F1783F" w:rsidRPr="00F1783F" w:rsidRDefault="00F1783F" w:rsidP="00153A2B">
      <w:pPr>
        <w:pStyle w:val="BodyText"/>
        <w:ind w:left="720"/>
      </w:pPr>
    </w:p>
    <w:p w14:paraId="48D9665D" w14:textId="0E460027" w:rsidR="00F1783F" w:rsidRDefault="00F1783F" w:rsidP="00F1783F">
      <w:pPr>
        <w:pStyle w:val="BodyText"/>
        <w:rPr>
          <w:lang w:val="en-GB"/>
        </w:rPr>
      </w:pPr>
      <w:r>
        <w:rPr>
          <w:lang w:val="en-GB"/>
        </w:rPr>
        <w:t>To switch between “OVERWRITE” and “LASTMODIFIED” mode (default is “OVERWRITE”):</w:t>
      </w:r>
    </w:p>
    <w:p w14:paraId="5C36AFA6" w14:textId="4A4823A0" w:rsidR="00F1783F" w:rsidRPr="00F13976" w:rsidRDefault="00F1783F" w:rsidP="000E3D40">
      <w:pPr>
        <w:pStyle w:val="BodyText"/>
        <w:numPr>
          <w:ilvl w:val="0"/>
          <w:numId w:val="28"/>
        </w:numPr>
      </w:pPr>
      <w:r w:rsidRPr="00F13976">
        <w:t xml:space="preserve">Add the </w:t>
      </w:r>
      <w:r>
        <w:t>–update-mode overwrite|lastmodified</w:t>
      </w:r>
      <w:r w:rsidRPr="00F13976">
        <w:t xml:space="preserve"> option to the command line.</w:t>
      </w:r>
    </w:p>
    <w:p w14:paraId="38FD4A72" w14:textId="460936A1" w:rsidR="00F1783F" w:rsidRDefault="00F1783F" w:rsidP="000E3D40">
      <w:pPr>
        <w:pStyle w:val="BodyText"/>
        <w:numPr>
          <w:ilvl w:val="0"/>
          <w:numId w:val="28"/>
        </w:numPr>
      </w:pPr>
      <w:r w:rsidRPr="00F13976">
        <w:t xml:space="preserve">Or set the property </w:t>
      </w:r>
      <w:r>
        <w:t>update.mode=&lt;mode&gt;</w:t>
      </w:r>
    </w:p>
    <w:p w14:paraId="3EDC9871" w14:textId="0049FA6F" w:rsidR="00F1783F" w:rsidRDefault="00F1783F" w:rsidP="00F1783F">
      <w:pPr>
        <w:pStyle w:val="Heading3-notnumbered"/>
      </w:pPr>
      <w:r>
        <w:t>Reporting</w:t>
      </w:r>
    </w:p>
    <w:p w14:paraId="2FD10217" w14:textId="19DF4922" w:rsidR="00F1783F" w:rsidRDefault="00F1783F" w:rsidP="00F1783F">
      <w:pPr>
        <w:pStyle w:val="BodyText"/>
      </w:pPr>
      <w:r>
        <w:t>When using an input file, the tool will report how many lines have been processed, skipped, in error, etc…</w:t>
      </w:r>
    </w:p>
    <w:p w14:paraId="26054DC2" w14:textId="48823556" w:rsidR="00F1783F" w:rsidRDefault="00F1783F" w:rsidP="00F1783F">
      <w:pPr>
        <w:pStyle w:val="BodyText"/>
      </w:pPr>
      <w:r>
        <w:t>To ask the tool to write the lines and the report in output files:</w:t>
      </w:r>
    </w:p>
    <w:p w14:paraId="70ACCB41" w14:textId="6E0426A2" w:rsidR="00F1783F" w:rsidRPr="00F13976" w:rsidRDefault="00F1783F" w:rsidP="000E3D40">
      <w:pPr>
        <w:pStyle w:val="BodyText"/>
        <w:numPr>
          <w:ilvl w:val="0"/>
          <w:numId w:val="28"/>
        </w:numPr>
      </w:pPr>
      <w:r w:rsidRPr="00F13976">
        <w:t xml:space="preserve">Add the </w:t>
      </w:r>
      <w:r>
        <w:t>–-report-folder</w:t>
      </w:r>
      <w:r w:rsidRPr="00F13976">
        <w:t xml:space="preserve"> </w:t>
      </w:r>
      <w:r>
        <w:t>&lt;folder&gt;</w:t>
      </w:r>
      <w:r w:rsidRPr="00F13976">
        <w:t xml:space="preserve"> option to the command line.</w:t>
      </w:r>
    </w:p>
    <w:p w14:paraId="2FFE82A9" w14:textId="2FDC1E8A" w:rsidR="00F1783F" w:rsidRPr="00F13976" w:rsidRDefault="00F1783F" w:rsidP="000E3D40">
      <w:pPr>
        <w:pStyle w:val="BodyText"/>
        <w:numPr>
          <w:ilvl w:val="0"/>
          <w:numId w:val="28"/>
        </w:numPr>
      </w:pPr>
      <w:r w:rsidRPr="00F13976">
        <w:t xml:space="preserve">Or set the property </w:t>
      </w:r>
      <w:r>
        <w:t>report.folder=&lt;folder&gt;</w:t>
      </w:r>
    </w:p>
    <w:p w14:paraId="472F3CFA" w14:textId="77777777" w:rsidR="00F1783F" w:rsidRDefault="00F1783F" w:rsidP="00F1783F">
      <w:pPr>
        <w:pStyle w:val="BodyText"/>
      </w:pPr>
    </w:p>
    <w:p w14:paraId="3484CBFE" w14:textId="5EDF5A3F" w:rsidR="00F1783F" w:rsidRDefault="00F1783F" w:rsidP="00F1783F">
      <w:pPr>
        <w:pStyle w:val="BodyText"/>
      </w:pPr>
      <w:r>
        <w:t>The report folder will be automatically create in case it does not exist.</w:t>
      </w:r>
      <w:r w:rsidR="00BA300F">
        <w:t xml:space="preserve"> </w:t>
      </w:r>
      <w:r w:rsidR="00BA300F" w:rsidRPr="00BA300F">
        <w:rPr>
          <w:b/>
          <w:color w:val="FF0000"/>
        </w:rPr>
        <w:t>Since version 0.5.2, yyyyMMdd-HHmmss will be added to the folder name automatically so each execution uses a separate report folder.</w:t>
      </w:r>
    </w:p>
    <w:p w14:paraId="2A8C5E50" w14:textId="4D92473B" w:rsidR="00F1783F" w:rsidRPr="00651209" w:rsidRDefault="00F1783F" w:rsidP="00F1783F">
      <w:pPr>
        <w:pStyle w:val="BodyText"/>
        <w:rPr>
          <w:b/>
          <w:i/>
        </w:rPr>
      </w:pPr>
      <w:r w:rsidRPr="00651209">
        <w:rPr>
          <w:b/>
          <w:i/>
        </w:rPr>
        <w:t>Examples:</w:t>
      </w:r>
    </w:p>
    <w:p w14:paraId="660AF628" w14:textId="7F55F505" w:rsidR="00F1783F" w:rsidRDefault="00F1783F" w:rsidP="00F1783F">
      <w:pPr>
        <w:pStyle w:val="BodyText"/>
      </w:pPr>
      <w:r>
        <w:t>In the log file and standard output, the report will look like this:</w:t>
      </w:r>
    </w:p>
    <w:p w14:paraId="50423B0F" w14:textId="456FE493" w:rsidR="00F1783F" w:rsidRDefault="00F1783F" w:rsidP="00651209">
      <w:pPr>
        <w:pStyle w:val="Code"/>
        <w:ind w:left="0"/>
      </w:pPr>
      <w:r>
        <w:t>…2705 Summary</w:t>
      </w:r>
      <w:r w:rsidR="00001C26">
        <w:t xml:space="preserve"> (number of lines)</w:t>
      </w:r>
      <w:r>
        <w:t>:</w:t>
      </w:r>
    </w:p>
    <w:p w14:paraId="17E0910F" w14:textId="3192AD11" w:rsidR="00F1783F" w:rsidRDefault="00F1783F" w:rsidP="00651209">
      <w:pPr>
        <w:pStyle w:val="Code"/>
        <w:ind w:left="0"/>
      </w:pPr>
      <w:r>
        <w:t>…2705    lines.total=10</w:t>
      </w:r>
    </w:p>
    <w:p w14:paraId="1D29A16D" w14:textId="55C958D9" w:rsidR="00F1783F" w:rsidRDefault="00F1783F" w:rsidP="00651209">
      <w:pPr>
        <w:pStyle w:val="Code"/>
        <w:ind w:left="0"/>
      </w:pPr>
      <w:r>
        <w:t>…2705    lines.errors=0</w:t>
      </w:r>
    </w:p>
    <w:p w14:paraId="6122962E" w14:textId="0CDA86EB" w:rsidR="00F1783F" w:rsidRDefault="00F1783F" w:rsidP="00651209">
      <w:pPr>
        <w:pStyle w:val="Code"/>
        <w:ind w:left="0"/>
      </w:pPr>
      <w:r>
        <w:t>…2705     existing.updated.success=10</w:t>
      </w:r>
    </w:p>
    <w:p w14:paraId="06E85CC6" w14:textId="1B1F995B" w:rsidR="00F1783F" w:rsidRDefault="00F1783F" w:rsidP="00651209">
      <w:pPr>
        <w:pStyle w:val="Code"/>
        <w:ind w:left="0"/>
      </w:pPr>
      <w:r>
        <w:t>…2705     existing.updated.errors=0</w:t>
      </w:r>
    </w:p>
    <w:p w14:paraId="1B3BC749" w14:textId="11FE7B14" w:rsidR="00F1783F" w:rsidRDefault="00F1783F" w:rsidP="00651209">
      <w:pPr>
        <w:pStyle w:val="Code"/>
        <w:ind w:left="0"/>
      </w:pPr>
      <w:r>
        <w:t>…2705     notfound.inserted.success=0</w:t>
      </w:r>
    </w:p>
    <w:p w14:paraId="5F590D90" w14:textId="6FA291B2" w:rsidR="00F1783F" w:rsidRDefault="00F1783F" w:rsidP="00651209">
      <w:pPr>
        <w:pStyle w:val="Code"/>
        <w:ind w:left="0"/>
      </w:pPr>
      <w:r>
        <w:t>…2705     notfound.inserted.errors=0</w:t>
      </w:r>
    </w:p>
    <w:p w14:paraId="766A498A" w14:textId="2863974F" w:rsidR="00F1783F" w:rsidRDefault="00F1783F" w:rsidP="00651209">
      <w:pPr>
        <w:pStyle w:val="Code"/>
        <w:ind w:left="0"/>
      </w:pPr>
      <w:r>
        <w:t>…2705     existing.skipped=0</w:t>
      </w:r>
    </w:p>
    <w:p w14:paraId="3EE2013A" w14:textId="05AF620B" w:rsidR="00F1783F" w:rsidRDefault="00F1783F" w:rsidP="00651209">
      <w:pPr>
        <w:pStyle w:val="Code"/>
        <w:ind w:left="0"/>
      </w:pPr>
      <w:r>
        <w:t>…2705     notfound.skipped=0</w:t>
      </w:r>
    </w:p>
    <w:p w14:paraId="27032624" w14:textId="70A0B816" w:rsidR="00001C26" w:rsidRDefault="00001C26" w:rsidP="00651209">
      <w:pPr>
        <w:pStyle w:val="Code"/>
        <w:ind w:left="0"/>
      </w:pPr>
      <w:r>
        <w:t>…2705    existing.multiple=0</w:t>
      </w:r>
    </w:p>
    <w:p w14:paraId="6F0E6BE7" w14:textId="77777777" w:rsidR="00651209" w:rsidRDefault="00651209" w:rsidP="00F1783F">
      <w:pPr>
        <w:pStyle w:val="BodyText"/>
      </w:pPr>
    </w:p>
    <w:p w14:paraId="1FA5B0B0" w14:textId="42417E82" w:rsidR="00F1783F" w:rsidRDefault="00F1783F" w:rsidP="00F1783F">
      <w:pPr>
        <w:pStyle w:val="BodyText"/>
      </w:pPr>
      <w:r>
        <w:t>If a report folder is configured the following files are written out:</w:t>
      </w:r>
    </w:p>
    <w:p w14:paraId="03435CDC" w14:textId="00D09038" w:rsidR="00651209" w:rsidRDefault="00651209" w:rsidP="000E3D40">
      <w:pPr>
        <w:pStyle w:val="BodyText"/>
        <w:numPr>
          <w:ilvl w:val="0"/>
          <w:numId w:val="31"/>
        </w:numPr>
        <w:rPr>
          <w:lang w:val="en-GB"/>
        </w:rPr>
      </w:pPr>
      <w:r>
        <w:t>&lt;folder&gt;/</w:t>
      </w:r>
      <w:r>
        <w:rPr>
          <w:lang w:val="en-GB"/>
        </w:rPr>
        <w:t>existing-skipped.csv: a file containing the header line and skipped lines from the input file (skipped because the row already exists and the date from the input file is lower than the date from the table)</w:t>
      </w:r>
    </w:p>
    <w:p w14:paraId="00DD32BE" w14:textId="5C39692B" w:rsidR="00651209" w:rsidRDefault="00651209" w:rsidP="000E3D40">
      <w:pPr>
        <w:pStyle w:val="BodyText"/>
        <w:numPr>
          <w:ilvl w:val="0"/>
          <w:numId w:val="31"/>
        </w:numPr>
        <w:rPr>
          <w:lang w:val="en-GB"/>
        </w:rPr>
      </w:pPr>
      <w:r>
        <w:t>&lt;folder&gt;/</w:t>
      </w:r>
      <w:r w:rsidRPr="00651209">
        <w:t>existing</w:t>
      </w:r>
      <w:r>
        <w:rPr>
          <w:lang w:val="en-GB"/>
        </w:rPr>
        <w:t>-updated-errors.csv: a file containing the header line and updated lines from the input file which update failed.</w:t>
      </w:r>
    </w:p>
    <w:p w14:paraId="2059D1F0" w14:textId="594ACDA1" w:rsidR="00651209" w:rsidRDefault="00651209" w:rsidP="000E3D40">
      <w:pPr>
        <w:pStyle w:val="BodyText"/>
        <w:numPr>
          <w:ilvl w:val="0"/>
          <w:numId w:val="31"/>
        </w:numPr>
        <w:rPr>
          <w:lang w:val="en-GB"/>
        </w:rPr>
      </w:pPr>
      <w:r>
        <w:lastRenderedPageBreak/>
        <w:t>&lt;folder&gt;/</w:t>
      </w:r>
      <w:r>
        <w:rPr>
          <w:lang w:val="en-GB"/>
        </w:rPr>
        <w:t>existing-updated-success.csv: a file containing the header line and updated lines from the input file which update succeeded.</w:t>
      </w:r>
    </w:p>
    <w:p w14:paraId="1E20CF7E" w14:textId="20F6BDA5" w:rsidR="00651209" w:rsidRDefault="00651209" w:rsidP="000E3D40">
      <w:pPr>
        <w:pStyle w:val="BodyText"/>
        <w:numPr>
          <w:ilvl w:val="0"/>
          <w:numId w:val="31"/>
        </w:numPr>
        <w:rPr>
          <w:lang w:val="en-GB"/>
        </w:rPr>
      </w:pPr>
      <w:r>
        <w:t>&lt;folder&gt;/</w:t>
      </w:r>
      <w:r>
        <w:rPr>
          <w:lang w:val="en-GB"/>
        </w:rPr>
        <w:t>line-error.csv: a file containing the header line and lines from the input file which row querying or date comparison failed (for example if a datetime value format is incorrect)</w:t>
      </w:r>
    </w:p>
    <w:p w14:paraId="6AE5EEC6" w14:textId="179950D8" w:rsidR="00651209" w:rsidRDefault="00651209" w:rsidP="000E3D40">
      <w:pPr>
        <w:pStyle w:val="BodyText"/>
        <w:numPr>
          <w:ilvl w:val="0"/>
          <w:numId w:val="31"/>
        </w:numPr>
        <w:rPr>
          <w:lang w:val="en-GB"/>
        </w:rPr>
      </w:pPr>
      <w:r>
        <w:t>&lt;folder&gt;/</w:t>
      </w:r>
      <w:r>
        <w:rPr>
          <w:lang w:val="en-GB"/>
        </w:rPr>
        <w:t>notfound-inserted-errors.csv: a file containing the header line and new created lines from the input file, which insertion failed.</w:t>
      </w:r>
    </w:p>
    <w:p w14:paraId="63E3EF68" w14:textId="09EA8AC4" w:rsidR="00651209" w:rsidRDefault="00651209" w:rsidP="000E3D40">
      <w:pPr>
        <w:pStyle w:val="BodyText"/>
        <w:numPr>
          <w:ilvl w:val="0"/>
          <w:numId w:val="31"/>
        </w:numPr>
        <w:rPr>
          <w:lang w:val="en-GB"/>
        </w:rPr>
      </w:pPr>
      <w:r>
        <w:t>&lt;folder&gt;/</w:t>
      </w:r>
      <w:r>
        <w:rPr>
          <w:lang w:val="en-GB"/>
        </w:rPr>
        <w:t>notfound-inserted-success.csv: a file containing the header line and new created lines from the input file, which insertion succeeded.</w:t>
      </w:r>
    </w:p>
    <w:p w14:paraId="60C31847" w14:textId="4B1E7FB2" w:rsidR="00001C26" w:rsidRPr="00F550A7" w:rsidRDefault="00651209" w:rsidP="000E3D40">
      <w:pPr>
        <w:pStyle w:val="BodyText"/>
        <w:numPr>
          <w:ilvl w:val="0"/>
          <w:numId w:val="31"/>
        </w:numPr>
      </w:pPr>
      <w:r>
        <w:t>&lt;folder&gt;/</w:t>
      </w:r>
      <w:r>
        <w:rPr>
          <w:lang w:val="en-GB"/>
        </w:rPr>
        <w:t>notfound-skipped.csv</w:t>
      </w:r>
      <w:r w:rsidR="00001C26">
        <w:rPr>
          <w:lang w:val="en-GB"/>
        </w:rPr>
        <w:t xml:space="preserve">:: a file containing the header line and </w:t>
      </w:r>
      <w:r w:rsidR="00F550A7">
        <w:rPr>
          <w:lang w:val="en-GB"/>
        </w:rPr>
        <w:t>not found rows and not inserted rows.</w:t>
      </w:r>
    </w:p>
    <w:p w14:paraId="6C15B497" w14:textId="6DEF1820" w:rsidR="00F550A7" w:rsidRPr="00F550A7" w:rsidRDefault="00F550A7" w:rsidP="000E3D40">
      <w:pPr>
        <w:pStyle w:val="BodyText"/>
        <w:numPr>
          <w:ilvl w:val="0"/>
          <w:numId w:val="31"/>
        </w:numPr>
      </w:pPr>
      <w:r>
        <w:rPr>
          <w:lang w:val="en-GB"/>
        </w:rPr>
        <w:t>&lt;folder&gt;/existing-multiple.csv: a file containing the header line and line which correspond to multiple rows in the table (and were then skipped).</w:t>
      </w:r>
    </w:p>
    <w:p w14:paraId="05B38FEE" w14:textId="548F35D9" w:rsidR="00651209" w:rsidRPr="00F13976" w:rsidRDefault="00001C26" w:rsidP="000E3D40">
      <w:pPr>
        <w:pStyle w:val="BodyText"/>
        <w:numPr>
          <w:ilvl w:val="0"/>
          <w:numId w:val="31"/>
        </w:numPr>
      </w:pPr>
      <w:r>
        <w:t>&lt;folder&gt;/</w:t>
      </w:r>
      <w:r w:rsidR="00651209">
        <w:rPr>
          <w:lang w:val="en-GB"/>
        </w:rPr>
        <w:t>summary.txt: The report as trace into the log file.</w:t>
      </w:r>
    </w:p>
    <w:p w14:paraId="6F2E9B0A" w14:textId="6122B051" w:rsidR="006D13F0" w:rsidRPr="00872E20" w:rsidRDefault="006D13F0" w:rsidP="006D13F0">
      <w:pPr>
        <w:pStyle w:val="Heading2Numbered"/>
        <w:rPr>
          <w:lang w:val="en-GB"/>
        </w:rPr>
      </w:pPr>
      <w:bookmarkStart w:id="432" w:name="_Toc108162982"/>
      <w:r w:rsidRPr="00872E20">
        <w:rPr>
          <w:lang w:val="en-GB"/>
        </w:rPr>
        <w:t>Usage</w:t>
      </w:r>
      <w:bookmarkEnd w:id="432"/>
    </w:p>
    <w:p w14:paraId="69FEC59E" w14:textId="77777777" w:rsidR="006D13F0" w:rsidRPr="00872E20" w:rsidRDefault="006D13F0" w:rsidP="006D13F0">
      <w:pPr>
        <w:pStyle w:val="BodyText"/>
        <w:rPr>
          <w:lang w:val="en-GB"/>
        </w:rPr>
      </w:pPr>
      <w:r w:rsidRPr="00872E20">
        <w:rPr>
          <w:lang w:val="en-GB"/>
        </w:rPr>
        <w:t>From any working directory, type the following:</w:t>
      </w:r>
    </w:p>
    <w:p w14:paraId="6DF02952" w14:textId="10EA4F2C" w:rsidR="006D13F0" w:rsidRDefault="006D13F0" w:rsidP="006D13F0">
      <w:pPr>
        <w:pStyle w:val="Code"/>
        <w:rPr>
          <w:lang w:val="en-GB"/>
        </w:rPr>
      </w:pPr>
      <w:r w:rsidRPr="00872E20">
        <w:rPr>
          <w:lang w:val="en-GB"/>
        </w:rPr>
        <w:t>&lt;install-folder&gt;/bin/</w:t>
      </w:r>
      <w:r>
        <w:rPr>
          <w:lang w:val="en-GB"/>
        </w:rPr>
        <w:t>TableImport</w:t>
      </w:r>
      <w:r w:rsidRPr="00872E20">
        <w:rPr>
          <w:lang w:val="en-GB"/>
        </w:rPr>
        <w:t xml:space="preserve">.sh </w:t>
      </w:r>
    </w:p>
    <w:p w14:paraId="316E1059" w14:textId="77777777" w:rsidR="006D13F0" w:rsidRPr="00872E20" w:rsidRDefault="006D13F0" w:rsidP="006D13F0">
      <w:pPr>
        <w:pStyle w:val="Code"/>
        <w:rPr>
          <w:lang w:val="en-GB"/>
        </w:rPr>
      </w:pPr>
      <w:r>
        <w:rPr>
          <w:lang w:val="en-GB"/>
        </w:rPr>
        <w:t xml:space="preserve">  &lt;config-file-options&gt;</w:t>
      </w:r>
    </w:p>
    <w:p w14:paraId="6675ECFD" w14:textId="77777777" w:rsidR="006D13F0" w:rsidRDefault="006D13F0" w:rsidP="006D13F0">
      <w:pPr>
        <w:pStyle w:val="Code"/>
        <w:rPr>
          <w:lang w:val="en-GB"/>
        </w:rPr>
      </w:pPr>
      <w:r w:rsidRPr="004E030F">
        <w:rPr>
          <w:lang w:val="en-GB"/>
        </w:rPr>
        <w:t xml:space="preserve">  &lt;datagrid-options&gt; </w:t>
      </w:r>
    </w:p>
    <w:p w14:paraId="37737E08" w14:textId="77777777" w:rsidR="008D5F79" w:rsidRDefault="008D5F79" w:rsidP="006D13F0">
      <w:pPr>
        <w:pStyle w:val="Code"/>
        <w:rPr>
          <w:lang w:val="en-GB"/>
        </w:rPr>
      </w:pPr>
    </w:p>
    <w:p w14:paraId="55118AC3" w14:textId="77777777" w:rsidR="006D13F0" w:rsidRPr="002D55B1" w:rsidRDefault="006D13F0" w:rsidP="006D13F0">
      <w:pPr>
        <w:pStyle w:val="Code"/>
        <w:rPr>
          <w:lang w:val="en-GB"/>
        </w:rPr>
      </w:pPr>
      <w:r>
        <w:rPr>
          <w:lang w:val="en-GB"/>
        </w:rPr>
        <w:t xml:space="preserve">  [</w:t>
      </w:r>
      <w:r w:rsidRPr="002D55B1">
        <w:rPr>
          <w:lang w:val="en-GB"/>
        </w:rPr>
        <w:t>--table &lt;table&gt;</w:t>
      </w:r>
      <w:r>
        <w:rPr>
          <w:lang w:val="en-GB"/>
        </w:rPr>
        <w:t>]</w:t>
      </w:r>
    </w:p>
    <w:p w14:paraId="1D05476A" w14:textId="77777777" w:rsidR="006D13F0" w:rsidRPr="002D55B1" w:rsidRDefault="006D13F0" w:rsidP="006D13F0">
      <w:pPr>
        <w:pStyle w:val="Code"/>
        <w:rPr>
          <w:lang w:val="en-GB"/>
        </w:rPr>
      </w:pPr>
      <w:r>
        <w:rPr>
          <w:lang w:val="en-GB"/>
        </w:rPr>
        <w:t xml:space="preserve">  [</w:t>
      </w:r>
      <w:r w:rsidRPr="002D55B1">
        <w:rPr>
          <w:lang w:val="en-GB"/>
        </w:rPr>
        <w:t>--columns &lt;c1,c2,c3…&gt;</w:t>
      </w:r>
      <w:r>
        <w:rPr>
          <w:lang w:val="en-GB"/>
        </w:rPr>
        <w:t>]</w:t>
      </w:r>
    </w:p>
    <w:p w14:paraId="64B6BD64" w14:textId="77777777" w:rsidR="008D5F79" w:rsidRDefault="008D5F79" w:rsidP="006D13F0">
      <w:pPr>
        <w:pStyle w:val="Code"/>
        <w:rPr>
          <w:lang w:val="en-GB"/>
        </w:rPr>
      </w:pPr>
    </w:p>
    <w:p w14:paraId="6E91688C" w14:textId="77777777" w:rsidR="006D13F0" w:rsidRPr="002D55B1" w:rsidRDefault="006D13F0" w:rsidP="006D13F0">
      <w:pPr>
        <w:pStyle w:val="Code"/>
        <w:rPr>
          <w:lang w:val="en-GB"/>
        </w:rPr>
      </w:pPr>
      <w:r>
        <w:rPr>
          <w:lang w:val="en-GB"/>
        </w:rPr>
        <w:t xml:space="preserve">  [</w:t>
      </w:r>
      <w:r w:rsidRPr="002D55B1">
        <w:rPr>
          <w:lang w:val="en-GB"/>
        </w:rPr>
        <w:t>--header true|false</w:t>
      </w:r>
      <w:r>
        <w:rPr>
          <w:lang w:val="en-GB"/>
        </w:rPr>
        <w:t>]</w:t>
      </w:r>
    </w:p>
    <w:p w14:paraId="5B64C828" w14:textId="77777777" w:rsidR="006D13F0" w:rsidRPr="002D55B1" w:rsidRDefault="006D13F0" w:rsidP="006D13F0">
      <w:pPr>
        <w:pStyle w:val="Code"/>
        <w:rPr>
          <w:lang w:val="en-GB"/>
        </w:rPr>
      </w:pPr>
      <w:r>
        <w:rPr>
          <w:lang w:val="en-GB"/>
        </w:rPr>
        <w:t xml:space="preserve">  [</w:t>
      </w:r>
      <w:r w:rsidRPr="002D55B1">
        <w:rPr>
          <w:lang w:val="en-GB"/>
        </w:rPr>
        <w:t>--delimiter &lt;delimiter&gt;</w:t>
      </w:r>
      <w:r>
        <w:rPr>
          <w:lang w:val="en-GB"/>
        </w:rPr>
        <w:t>]</w:t>
      </w:r>
    </w:p>
    <w:p w14:paraId="5ED2F44D" w14:textId="77777777" w:rsidR="008D5F79" w:rsidRPr="00A62BF7" w:rsidRDefault="008D5F79" w:rsidP="008D5F79">
      <w:pPr>
        <w:pStyle w:val="Code"/>
        <w:rPr>
          <w:lang w:val="fr-FR"/>
        </w:rPr>
      </w:pPr>
      <w:r>
        <w:rPr>
          <w:lang w:val="en-GB"/>
        </w:rPr>
        <w:t xml:space="preserve">  </w:t>
      </w:r>
      <w:r w:rsidRPr="00A62BF7">
        <w:rPr>
          <w:lang w:val="fr-FR"/>
        </w:rPr>
        <w:t>[--datetime-format &lt;format&gt;]</w:t>
      </w:r>
    </w:p>
    <w:p w14:paraId="7846F041" w14:textId="0E9AC06B" w:rsidR="00723201" w:rsidRPr="00A62BF7" w:rsidRDefault="00723201" w:rsidP="008D5F79">
      <w:pPr>
        <w:pStyle w:val="Code"/>
        <w:rPr>
          <w:lang w:val="fr-FR"/>
        </w:rPr>
      </w:pPr>
      <w:r w:rsidRPr="00A62BF7">
        <w:rPr>
          <w:lang w:val="fr-FR"/>
        </w:rPr>
        <w:t xml:space="preserve">  [--datetime-timezone &lt;zone&gt;]</w:t>
      </w:r>
    </w:p>
    <w:p w14:paraId="2E8DBD0F" w14:textId="61D485C9" w:rsidR="00723201" w:rsidRDefault="00723201" w:rsidP="008D5F79">
      <w:pPr>
        <w:pStyle w:val="Code"/>
        <w:rPr>
          <w:lang w:val="en-GB"/>
        </w:rPr>
      </w:pPr>
      <w:r w:rsidRPr="00A62BF7">
        <w:rPr>
          <w:lang w:val="fr-FR"/>
        </w:rPr>
        <w:t xml:space="preserve">  </w:t>
      </w:r>
      <w:r>
        <w:rPr>
          <w:lang w:val="en-GB"/>
        </w:rPr>
        <w:t>[--encoding &lt;encoding&gt;]</w:t>
      </w:r>
    </w:p>
    <w:p w14:paraId="5B72DD94" w14:textId="77777777" w:rsidR="00651209" w:rsidRDefault="00651209" w:rsidP="008D5F79">
      <w:pPr>
        <w:pStyle w:val="Code"/>
        <w:rPr>
          <w:lang w:val="en-GB"/>
        </w:rPr>
      </w:pPr>
    </w:p>
    <w:p w14:paraId="60AB6B47" w14:textId="71E0ADCD" w:rsidR="00651209" w:rsidRDefault="00651209" w:rsidP="008D5F79">
      <w:pPr>
        <w:pStyle w:val="Code"/>
        <w:rPr>
          <w:lang w:val="en-GB"/>
        </w:rPr>
      </w:pPr>
      <w:r>
        <w:rPr>
          <w:lang w:val="en-GB"/>
        </w:rPr>
        <w:t xml:space="preserve">  [--key-columns &lt;c1,c2,c3…&gt;]</w:t>
      </w:r>
    </w:p>
    <w:p w14:paraId="140D3A2F" w14:textId="77777777" w:rsidR="00304E80" w:rsidRDefault="00304E80" w:rsidP="008D5F79">
      <w:pPr>
        <w:pStyle w:val="Code"/>
        <w:rPr>
          <w:lang w:val="en-GB"/>
        </w:rPr>
      </w:pPr>
    </w:p>
    <w:p w14:paraId="1A2AF99B" w14:textId="502691E0" w:rsidR="00651209" w:rsidRDefault="00651209" w:rsidP="008D5F79">
      <w:pPr>
        <w:pStyle w:val="Code"/>
        <w:rPr>
          <w:lang w:val="en-GB"/>
        </w:rPr>
      </w:pPr>
      <w:r>
        <w:rPr>
          <w:lang w:val="en-GB"/>
        </w:rPr>
        <w:t>..[--lastmodified-column &lt;column&gt;]</w:t>
      </w:r>
    </w:p>
    <w:p w14:paraId="53787B7F" w14:textId="65D322FD" w:rsidR="00651209" w:rsidRDefault="00651209" w:rsidP="008D5F79">
      <w:pPr>
        <w:pStyle w:val="Code"/>
        <w:rPr>
          <w:lang w:val="en-GB"/>
        </w:rPr>
      </w:pPr>
      <w:r>
        <w:rPr>
          <w:lang w:val="en-GB"/>
        </w:rPr>
        <w:t>..[--update-mode overwrite|lastmodified]</w:t>
      </w:r>
    </w:p>
    <w:p w14:paraId="74F7E9D9" w14:textId="3A883117" w:rsidR="00651209" w:rsidRDefault="00651209" w:rsidP="008D5F79">
      <w:pPr>
        <w:pStyle w:val="Code"/>
        <w:rPr>
          <w:lang w:val="en-GB"/>
        </w:rPr>
      </w:pPr>
      <w:r>
        <w:rPr>
          <w:lang w:val="en-GB"/>
        </w:rPr>
        <w:t>..[--insert-new-rows true|false]</w:t>
      </w:r>
    </w:p>
    <w:p w14:paraId="03577781" w14:textId="4D9049DC" w:rsidR="00C059A6" w:rsidRDefault="00C059A6" w:rsidP="008D5F79">
      <w:pPr>
        <w:pStyle w:val="Code"/>
        <w:rPr>
          <w:lang w:val="en-GB"/>
        </w:rPr>
      </w:pPr>
      <w:r>
        <w:rPr>
          <w:lang w:val="en-GB"/>
        </w:rPr>
        <w:t xml:space="preserve">  [--insert-new-primary-keys true|false]</w:t>
      </w:r>
    </w:p>
    <w:p w14:paraId="29A13ADE" w14:textId="1C88511A" w:rsidR="00304E80" w:rsidRDefault="00304E80" w:rsidP="008D5F79">
      <w:pPr>
        <w:pStyle w:val="Code"/>
        <w:rPr>
          <w:lang w:val="en-GB"/>
        </w:rPr>
      </w:pPr>
      <w:r>
        <w:rPr>
          <w:lang w:val="en-GB"/>
        </w:rPr>
        <w:t xml:space="preserve">  [--upsert-empty-columns true|false]</w:t>
      </w:r>
    </w:p>
    <w:p w14:paraId="5DF305DD" w14:textId="77777777" w:rsidR="008D5F79" w:rsidRDefault="008D5F79" w:rsidP="006D13F0">
      <w:pPr>
        <w:pStyle w:val="Code"/>
        <w:rPr>
          <w:lang w:val="en-GB"/>
        </w:rPr>
      </w:pPr>
    </w:p>
    <w:p w14:paraId="445F85C4" w14:textId="4470901A" w:rsidR="006D13F0" w:rsidRPr="002D55B1" w:rsidRDefault="006D13F0" w:rsidP="006D13F0">
      <w:pPr>
        <w:pStyle w:val="Code"/>
        <w:rPr>
          <w:lang w:val="en-GB"/>
        </w:rPr>
      </w:pPr>
      <w:r>
        <w:rPr>
          <w:lang w:val="en-GB"/>
        </w:rPr>
        <w:t xml:space="preserve">  [</w:t>
      </w:r>
      <w:r w:rsidRPr="002D55B1">
        <w:rPr>
          <w:lang w:val="en-GB"/>
        </w:rPr>
        <w:t>--</w:t>
      </w:r>
      <w:r>
        <w:rPr>
          <w:lang w:val="en-GB"/>
        </w:rPr>
        <w:t>in</w:t>
      </w:r>
      <w:r w:rsidRPr="002D55B1">
        <w:rPr>
          <w:lang w:val="en-GB"/>
        </w:rPr>
        <w:t>tput &lt;full pathname/ file&gt;</w:t>
      </w:r>
      <w:r>
        <w:rPr>
          <w:lang w:val="en-GB"/>
        </w:rPr>
        <w:t>]</w:t>
      </w:r>
    </w:p>
    <w:p w14:paraId="71EDE0BD" w14:textId="4F34CB99" w:rsidR="008D5F79" w:rsidRDefault="008D5F79" w:rsidP="006D13F0">
      <w:pPr>
        <w:pStyle w:val="Code"/>
        <w:rPr>
          <w:lang w:val="en-GB"/>
        </w:rPr>
      </w:pPr>
      <w:r>
        <w:rPr>
          <w:lang w:val="en-GB"/>
        </w:rPr>
        <w:t xml:space="preserve">  [--rows &lt;rows&gt;]</w:t>
      </w:r>
    </w:p>
    <w:p w14:paraId="74A7AC83" w14:textId="77777777" w:rsidR="006D13F0" w:rsidRDefault="006D13F0" w:rsidP="006D13F0">
      <w:pPr>
        <w:pStyle w:val="Code"/>
        <w:rPr>
          <w:lang w:val="en-GB"/>
        </w:rPr>
      </w:pPr>
    </w:p>
    <w:p w14:paraId="754E8856" w14:textId="60D13603" w:rsidR="00651209" w:rsidRDefault="00651209" w:rsidP="006D13F0">
      <w:pPr>
        <w:pStyle w:val="Code"/>
        <w:rPr>
          <w:lang w:val="en-GB"/>
        </w:rPr>
      </w:pPr>
      <w:r>
        <w:rPr>
          <w:lang w:val="en-GB"/>
        </w:rPr>
        <w:t>..[--report-folder &lt;folder&gt;]</w:t>
      </w:r>
    </w:p>
    <w:p w14:paraId="02A53DF1" w14:textId="77777777" w:rsidR="007417C2" w:rsidRDefault="007417C2" w:rsidP="006D13F0">
      <w:pPr>
        <w:pStyle w:val="Code"/>
        <w:rPr>
          <w:lang w:val="en-GB"/>
        </w:rPr>
      </w:pPr>
    </w:p>
    <w:p w14:paraId="1845EF04" w14:textId="0146003B" w:rsidR="007417C2" w:rsidRDefault="007417C2" w:rsidP="006D13F0">
      <w:pPr>
        <w:pStyle w:val="Code"/>
        <w:rPr>
          <w:lang w:val="en-GB"/>
        </w:rPr>
      </w:pPr>
      <w:r>
        <w:rPr>
          <w:lang w:val="en-GB"/>
        </w:rPr>
        <w:t>..[--batch-row-count &lt;n&gt;]</w:t>
      </w:r>
    </w:p>
    <w:p w14:paraId="6A275071" w14:textId="77777777" w:rsidR="007417C2" w:rsidRDefault="007417C2" w:rsidP="006D13F0">
      <w:pPr>
        <w:pStyle w:val="Code"/>
        <w:rPr>
          <w:lang w:val="en-GB"/>
        </w:rPr>
      </w:pPr>
    </w:p>
    <w:p w14:paraId="64808390" w14:textId="1620C76E" w:rsidR="007417C2" w:rsidRPr="007417C2" w:rsidRDefault="007417C2" w:rsidP="007417C2">
      <w:pPr>
        <w:pStyle w:val="Code"/>
        <w:rPr>
          <w:lang w:val="en-GB"/>
        </w:rPr>
      </w:pPr>
      <w:r>
        <w:rPr>
          <w:lang w:val="en-GB"/>
        </w:rPr>
        <w:lastRenderedPageBreak/>
        <w:t xml:space="preserve">  [</w:t>
      </w:r>
      <w:r w:rsidRPr="007417C2">
        <w:rPr>
          <w:lang w:val="en-GB"/>
        </w:rPr>
        <w:t>--threads &lt;n&gt;</w:t>
      </w:r>
      <w:r>
        <w:rPr>
          <w:lang w:val="en-GB"/>
        </w:rPr>
        <w:t>]</w:t>
      </w:r>
    </w:p>
    <w:p w14:paraId="31440F45" w14:textId="782F193F" w:rsidR="007417C2" w:rsidRPr="007417C2" w:rsidRDefault="007417C2" w:rsidP="007417C2">
      <w:pPr>
        <w:pStyle w:val="Code"/>
        <w:rPr>
          <w:lang w:val="en-GB"/>
        </w:rPr>
      </w:pPr>
      <w:r>
        <w:rPr>
          <w:lang w:val="en-GB"/>
        </w:rPr>
        <w:t xml:space="preserve">  [</w:t>
      </w:r>
      <w:r w:rsidRPr="007417C2">
        <w:rPr>
          <w:lang w:val="en-GB"/>
        </w:rPr>
        <w:t>--loop &lt;seconds&gt;</w:t>
      </w:r>
      <w:r>
        <w:rPr>
          <w:lang w:val="en-GB"/>
        </w:rPr>
        <w:t>]</w:t>
      </w:r>
    </w:p>
    <w:p w14:paraId="1B0A8962" w14:textId="1912901B" w:rsidR="007417C2" w:rsidRPr="007417C2" w:rsidRDefault="007417C2" w:rsidP="007417C2">
      <w:pPr>
        <w:pStyle w:val="Code"/>
        <w:rPr>
          <w:lang w:val="en-GB"/>
        </w:rPr>
      </w:pPr>
      <w:r>
        <w:rPr>
          <w:lang w:val="en-GB"/>
        </w:rPr>
        <w:t xml:space="preserve">  [</w:t>
      </w:r>
      <w:r w:rsidRPr="007417C2">
        <w:rPr>
          <w:lang w:val="en-GB"/>
        </w:rPr>
        <w:t>--line-delay-ms &lt;ms&gt;</w:t>
      </w:r>
      <w:r>
        <w:rPr>
          <w:lang w:val="en-GB"/>
        </w:rPr>
        <w:t>]</w:t>
      </w:r>
    </w:p>
    <w:p w14:paraId="7583909A" w14:textId="31580708" w:rsidR="007417C2" w:rsidRPr="004E030F" w:rsidRDefault="007417C2" w:rsidP="007417C2">
      <w:pPr>
        <w:pStyle w:val="Code"/>
        <w:rPr>
          <w:lang w:val="en-GB"/>
        </w:rPr>
      </w:pPr>
      <w:r>
        <w:rPr>
          <w:lang w:val="en-GB"/>
        </w:rPr>
        <w:t xml:space="preserve">  [</w:t>
      </w:r>
      <w:r w:rsidRPr="007417C2">
        <w:rPr>
          <w:lang w:val="en-GB"/>
        </w:rPr>
        <w:t>--put-delay-ms &lt;ms&gt;</w:t>
      </w:r>
      <w:r>
        <w:rPr>
          <w:lang w:val="en-GB"/>
        </w:rPr>
        <w:t>]</w:t>
      </w:r>
    </w:p>
    <w:p w14:paraId="5F92128D" w14:textId="77777777" w:rsidR="006D13F0" w:rsidRDefault="006D13F0" w:rsidP="006D13F0">
      <w:pPr>
        <w:pStyle w:val="BodyText"/>
        <w:rPr>
          <w:lang w:val="en-GB"/>
        </w:rPr>
      </w:pPr>
    </w:p>
    <w:p w14:paraId="01DE99E5" w14:textId="77777777" w:rsidR="006D13F0" w:rsidRPr="00872E20" w:rsidRDefault="006D13F0" w:rsidP="006D13F0">
      <w:pPr>
        <w:pStyle w:val="BodyText"/>
        <w:rPr>
          <w:lang w:val="en-GB"/>
        </w:rPr>
      </w:pPr>
      <w:r>
        <w:rPr>
          <w:lang w:val="en-GB"/>
        </w:rPr>
        <w:t>Options</w:t>
      </w:r>
      <w:r w:rsidRPr="00872E20">
        <w:rPr>
          <w:lang w:val="en-GB"/>
        </w:rPr>
        <w:t xml:space="preserve"> can be provided in any order.</w:t>
      </w:r>
      <w:r>
        <w:rPr>
          <w:lang w:val="en-GB"/>
        </w:rPr>
        <w:t xml:space="preserve"> Options inside [ ] are optional.</w:t>
      </w:r>
    </w:p>
    <w:p w14:paraId="53C2A488" w14:textId="77777777" w:rsidR="006D13F0" w:rsidRPr="00872E20" w:rsidRDefault="006D13F0" w:rsidP="006D13F0">
      <w:pPr>
        <w:pStyle w:val="BodyText"/>
        <w:rPr>
          <w:lang w:val="en-GB"/>
        </w:rPr>
      </w:pPr>
      <w:r>
        <w:rPr>
          <w:lang w:val="en-GB"/>
        </w:rPr>
        <w:t>Options</w:t>
      </w:r>
      <w:r w:rsidRPr="00872E20">
        <w:rPr>
          <w:lang w:val="en-GB"/>
        </w:rPr>
        <w:t xml:space="preserve"> are </w:t>
      </w:r>
      <w:r>
        <w:rPr>
          <w:lang w:val="en-GB"/>
        </w:rPr>
        <w:t>listed in this table</w:t>
      </w:r>
      <w:r w:rsidRPr="00872E20">
        <w:rPr>
          <w:lang w:val="en-GB"/>
        </w:rPr>
        <w:t>:</w:t>
      </w:r>
    </w:p>
    <w:p w14:paraId="6D2ED40A" w14:textId="763F862F" w:rsidR="006D13F0" w:rsidRPr="00872E20" w:rsidRDefault="006D13F0" w:rsidP="006D13F0">
      <w:pPr>
        <w:pStyle w:val="Caption"/>
        <w:rPr>
          <w:lang w:val="en-GB"/>
        </w:rPr>
      </w:pPr>
      <w:bookmarkStart w:id="433" w:name="_Toc108163011"/>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11</w:t>
      </w:r>
      <w:r w:rsidRPr="00872E20">
        <w:rPr>
          <w:lang w:val="en-GB"/>
        </w:rPr>
        <w:fldChar w:fldCharType="end"/>
      </w:r>
      <w:r w:rsidRPr="00872E20">
        <w:rPr>
          <w:lang w:val="en-GB"/>
        </w:rPr>
        <w:t xml:space="preserve">: </w:t>
      </w:r>
      <w:r>
        <w:rPr>
          <w:lang w:val="en-GB"/>
        </w:rPr>
        <w:t>TableImport</w:t>
      </w:r>
      <w:r w:rsidRPr="00872E20">
        <w:rPr>
          <w:lang w:val="en-GB"/>
        </w:rPr>
        <w:t xml:space="preserve"> &lt;options&gt;</w:t>
      </w:r>
      <w:bookmarkEnd w:id="433"/>
    </w:p>
    <w:tbl>
      <w:tblPr>
        <w:tblStyle w:val="TableGrid"/>
        <w:tblW w:w="9642" w:type="dxa"/>
        <w:tblLook w:val="04A0" w:firstRow="1" w:lastRow="0" w:firstColumn="1" w:lastColumn="0" w:noHBand="0" w:noVBand="1"/>
      </w:tblPr>
      <w:tblGrid>
        <w:gridCol w:w="1639"/>
        <w:gridCol w:w="4487"/>
        <w:gridCol w:w="3516"/>
      </w:tblGrid>
      <w:tr w:rsidR="006D13F0" w:rsidRPr="00872E20" w14:paraId="134E49E4" w14:textId="77777777" w:rsidTr="008A314E">
        <w:trPr>
          <w:tblHeader/>
        </w:trPr>
        <w:tc>
          <w:tcPr>
            <w:tcW w:w="1639" w:type="dxa"/>
            <w:shd w:val="clear" w:color="auto" w:fill="D9D9D9" w:themeFill="background1" w:themeFillShade="D9"/>
          </w:tcPr>
          <w:p w14:paraId="38898449" w14:textId="77777777" w:rsidR="006D13F0" w:rsidRPr="00872E20" w:rsidRDefault="006D13F0" w:rsidP="008A314E">
            <w:pPr>
              <w:pStyle w:val="TableHeader"/>
              <w:rPr>
                <w:lang w:val="en-GB"/>
              </w:rPr>
            </w:pPr>
            <w:r w:rsidRPr="00872E20">
              <w:rPr>
                <w:lang w:val="en-GB"/>
              </w:rPr>
              <w:t>Parameter</w:t>
            </w:r>
          </w:p>
        </w:tc>
        <w:tc>
          <w:tcPr>
            <w:tcW w:w="4487" w:type="dxa"/>
            <w:shd w:val="clear" w:color="auto" w:fill="D9D9D9" w:themeFill="background1" w:themeFillShade="D9"/>
          </w:tcPr>
          <w:p w14:paraId="0EA4B9B7" w14:textId="77777777" w:rsidR="006D13F0" w:rsidRPr="00872E20" w:rsidRDefault="006D13F0" w:rsidP="008A314E">
            <w:pPr>
              <w:pStyle w:val="TableHeader"/>
              <w:rPr>
                <w:lang w:val="en-GB"/>
              </w:rPr>
            </w:pPr>
            <w:r w:rsidRPr="00872E20">
              <w:rPr>
                <w:lang w:val="en-GB"/>
              </w:rPr>
              <w:t>Description</w:t>
            </w:r>
          </w:p>
        </w:tc>
        <w:tc>
          <w:tcPr>
            <w:tcW w:w="3516" w:type="dxa"/>
            <w:shd w:val="clear" w:color="auto" w:fill="D9D9D9" w:themeFill="background1" w:themeFillShade="D9"/>
          </w:tcPr>
          <w:p w14:paraId="6075691C" w14:textId="77777777" w:rsidR="006D13F0" w:rsidRPr="00872E20" w:rsidRDefault="006D13F0" w:rsidP="008A314E">
            <w:pPr>
              <w:pStyle w:val="TableHeader"/>
              <w:rPr>
                <w:lang w:val="en-GB"/>
              </w:rPr>
            </w:pPr>
            <w:r w:rsidRPr="00872E20">
              <w:rPr>
                <w:lang w:val="en-GB"/>
              </w:rPr>
              <w:t>Examples</w:t>
            </w:r>
          </w:p>
        </w:tc>
      </w:tr>
      <w:tr w:rsidR="00E1292A" w:rsidRPr="00872E20" w14:paraId="20664DB9" w14:textId="77777777" w:rsidTr="008A314E">
        <w:tc>
          <w:tcPr>
            <w:tcW w:w="1639" w:type="dxa"/>
          </w:tcPr>
          <w:p w14:paraId="3D7566D3" w14:textId="77777777" w:rsidR="00E1292A" w:rsidRPr="00872E20" w:rsidRDefault="00E1292A" w:rsidP="008A314E">
            <w:pPr>
              <w:pStyle w:val="BodyText"/>
              <w:rPr>
                <w:lang w:val="en-GB"/>
              </w:rPr>
            </w:pPr>
            <w:r>
              <w:rPr>
                <w:lang w:val="en-GB"/>
              </w:rPr>
              <w:t>&lt;config-file-options&gt;</w:t>
            </w:r>
          </w:p>
        </w:tc>
        <w:tc>
          <w:tcPr>
            <w:tcW w:w="8003" w:type="dxa"/>
            <w:gridSpan w:val="2"/>
          </w:tcPr>
          <w:p w14:paraId="52B30BCE" w14:textId="77777777" w:rsidR="00E1292A" w:rsidRDefault="00E1292A" w:rsidP="008A314E">
            <w:pPr>
              <w:pStyle w:val="BodyText"/>
              <w:rPr>
                <w:lang w:val="en-GB"/>
              </w:rPr>
            </w:pPr>
            <w:r>
              <w:rPr>
                <w:lang w:val="en-GB"/>
              </w:rPr>
              <w:t>The location and name of a configuration file to use for some or all of the property to use.</w:t>
            </w:r>
          </w:p>
          <w:p w14:paraId="5B59D5A7" w14:textId="3776F9FB" w:rsidR="00E1292A" w:rsidRPr="00872E20" w:rsidRDefault="00E1292A" w:rsidP="008A314E">
            <w:pPr>
              <w:pStyle w:val="TableText"/>
              <w:rPr>
                <w:lang w:val="en-GB"/>
              </w:rPr>
            </w:pPr>
            <w:r>
              <w:rPr>
                <w:lang w:val="en-GB"/>
              </w:rPr>
              <w:t xml:space="preserve">See section </w:t>
            </w:r>
            <w:r>
              <w:rPr>
                <w:lang w:val="en-GB"/>
              </w:rPr>
              <w:fldChar w:fldCharType="begin"/>
            </w:r>
            <w:r>
              <w:rPr>
                <w:lang w:val="en-GB"/>
              </w:rPr>
              <w:instrText xml:space="preserve"> REF _Ref40800189 \r \h </w:instrText>
            </w:r>
            <w:r>
              <w:rPr>
                <w:lang w:val="en-GB"/>
              </w:rPr>
            </w:r>
            <w:r>
              <w:rPr>
                <w:lang w:val="en-GB"/>
              </w:rPr>
              <w:fldChar w:fldCharType="separate"/>
            </w:r>
            <w:r w:rsidR="00963D0B">
              <w:rPr>
                <w:lang w:val="en-GB"/>
              </w:rPr>
              <w:t>3.1</w:t>
            </w:r>
            <w:r>
              <w:rPr>
                <w:lang w:val="en-GB"/>
              </w:rPr>
              <w:fldChar w:fldCharType="end"/>
            </w:r>
            <w:r>
              <w:rPr>
                <w:lang w:val="en-GB"/>
              </w:rPr>
              <w:t xml:space="preserve"> </w:t>
            </w:r>
            <w:r>
              <w:rPr>
                <w:lang w:val="en-GB"/>
              </w:rPr>
              <w:fldChar w:fldCharType="begin"/>
            </w:r>
            <w:r>
              <w:rPr>
                <w:lang w:val="en-GB"/>
              </w:rPr>
              <w:instrText xml:space="preserve"> REF _Ref40800189 \h </w:instrText>
            </w:r>
            <w:r>
              <w:rPr>
                <w:lang w:val="en-GB"/>
              </w:rPr>
            </w:r>
            <w:r>
              <w:rPr>
                <w:lang w:val="en-GB"/>
              </w:rPr>
              <w:fldChar w:fldCharType="separate"/>
            </w:r>
            <w:r w:rsidR="00963D0B">
              <w:rPr>
                <w:lang w:val="en-GB"/>
              </w:rPr>
              <w:t>&lt;config-file-options&gt;</w:t>
            </w:r>
            <w:r>
              <w:rPr>
                <w:lang w:val="en-GB"/>
              </w:rPr>
              <w:fldChar w:fldCharType="end"/>
            </w:r>
            <w:r>
              <w:rPr>
                <w:lang w:val="en-GB"/>
              </w:rPr>
              <w:t xml:space="preserve"> for more details.</w:t>
            </w:r>
          </w:p>
        </w:tc>
      </w:tr>
      <w:tr w:rsidR="00E1292A" w:rsidRPr="00872E20" w14:paraId="159AAC1C" w14:textId="77777777" w:rsidTr="008A314E">
        <w:tc>
          <w:tcPr>
            <w:tcW w:w="1639" w:type="dxa"/>
          </w:tcPr>
          <w:p w14:paraId="0FC074D2" w14:textId="77777777" w:rsidR="00E1292A" w:rsidRDefault="00E1292A" w:rsidP="008A314E">
            <w:pPr>
              <w:pStyle w:val="BodyText"/>
              <w:rPr>
                <w:lang w:val="en-GB"/>
              </w:rPr>
            </w:pPr>
            <w:r>
              <w:rPr>
                <w:lang w:val="en-GB"/>
              </w:rPr>
              <w:t>&lt;datagrid-options&gt;</w:t>
            </w:r>
          </w:p>
        </w:tc>
        <w:tc>
          <w:tcPr>
            <w:tcW w:w="8003" w:type="dxa"/>
            <w:gridSpan w:val="2"/>
          </w:tcPr>
          <w:p w14:paraId="26E5A0B0" w14:textId="77777777" w:rsidR="00E1292A" w:rsidRDefault="00E1292A" w:rsidP="008A314E">
            <w:pPr>
              <w:pStyle w:val="BodyText"/>
              <w:rPr>
                <w:lang w:val="en-GB"/>
              </w:rPr>
            </w:pPr>
            <w:r>
              <w:rPr>
                <w:lang w:val="en-GB"/>
              </w:rPr>
              <w:t>The parameters to connect to TIBCO ActiveSpaces datagrid.</w:t>
            </w:r>
          </w:p>
          <w:p w14:paraId="11D438FB" w14:textId="6B9BF456" w:rsidR="00E1292A" w:rsidRDefault="00E1292A" w:rsidP="008A314E">
            <w:pPr>
              <w:pStyle w:val="TableText"/>
              <w:rPr>
                <w:lang w:val="en-GB"/>
              </w:rPr>
            </w:pPr>
            <w:r>
              <w:rPr>
                <w:lang w:val="en-GB"/>
              </w:rPr>
              <w:t xml:space="preserve">See section </w:t>
            </w:r>
            <w:r>
              <w:rPr>
                <w:lang w:val="en-GB"/>
              </w:rPr>
              <w:fldChar w:fldCharType="begin"/>
            </w:r>
            <w:r>
              <w:rPr>
                <w:lang w:val="en-GB"/>
              </w:rPr>
              <w:instrText xml:space="preserve"> REF _Ref40800169 \r \h </w:instrText>
            </w:r>
            <w:r>
              <w:rPr>
                <w:lang w:val="en-GB"/>
              </w:rPr>
            </w:r>
            <w:r>
              <w:rPr>
                <w:lang w:val="en-GB"/>
              </w:rPr>
              <w:fldChar w:fldCharType="separate"/>
            </w:r>
            <w:r w:rsidR="00963D0B">
              <w:rPr>
                <w:lang w:val="en-GB"/>
              </w:rPr>
              <w:t>3.2</w:t>
            </w:r>
            <w:r>
              <w:rPr>
                <w:lang w:val="en-GB"/>
              </w:rPr>
              <w:fldChar w:fldCharType="end"/>
            </w:r>
            <w:r>
              <w:rPr>
                <w:lang w:val="en-GB"/>
              </w:rPr>
              <w:t xml:space="preserve"> </w:t>
            </w:r>
            <w:r>
              <w:rPr>
                <w:lang w:val="en-GB"/>
              </w:rPr>
              <w:fldChar w:fldCharType="begin"/>
            </w:r>
            <w:r>
              <w:rPr>
                <w:lang w:val="en-GB"/>
              </w:rPr>
              <w:instrText xml:space="preserve"> REF _Ref40800169 \h </w:instrText>
            </w:r>
            <w:r>
              <w:rPr>
                <w:lang w:val="en-GB"/>
              </w:rPr>
            </w:r>
            <w:r>
              <w:rPr>
                <w:lang w:val="en-GB"/>
              </w:rPr>
              <w:fldChar w:fldCharType="separate"/>
            </w:r>
            <w:r w:rsidR="00963D0B" w:rsidRPr="00872E20">
              <w:rPr>
                <w:lang w:val="en-GB"/>
              </w:rPr>
              <w:t>&lt;</w:t>
            </w:r>
            <w:r w:rsidR="00963D0B">
              <w:rPr>
                <w:lang w:val="en-GB"/>
              </w:rPr>
              <w:t>datagrid</w:t>
            </w:r>
            <w:r w:rsidR="00963D0B" w:rsidRPr="00872E20">
              <w:rPr>
                <w:lang w:val="en-GB"/>
              </w:rPr>
              <w:t>-options&gt;</w:t>
            </w:r>
            <w:r>
              <w:rPr>
                <w:lang w:val="en-GB"/>
              </w:rPr>
              <w:fldChar w:fldCharType="end"/>
            </w:r>
            <w:r>
              <w:rPr>
                <w:lang w:val="en-GB"/>
              </w:rPr>
              <w:t>for more details.</w:t>
            </w:r>
          </w:p>
        </w:tc>
      </w:tr>
      <w:tr w:rsidR="008D5229" w:rsidRPr="00872E20" w14:paraId="2BBDABD0" w14:textId="77777777" w:rsidTr="00C6528D">
        <w:tc>
          <w:tcPr>
            <w:tcW w:w="9642" w:type="dxa"/>
            <w:gridSpan w:val="3"/>
          </w:tcPr>
          <w:p w14:paraId="3C9142D5" w14:textId="2CD3A087" w:rsidR="008D5229" w:rsidRDefault="008D5229" w:rsidP="008A314E">
            <w:pPr>
              <w:pStyle w:val="BodyText"/>
              <w:rPr>
                <w:lang w:val="en-GB"/>
              </w:rPr>
            </w:pPr>
            <w:r>
              <w:rPr>
                <w:lang w:val="en-GB"/>
              </w:rPr>
              <w:t>Other options are described into the next paragraphs.</w:t>
            </w:r>
          </w:p>
        </w:tc>
      </w:tr>
    </w:tbl>
    <w:p w14:paraId="40E1EDA4" w14:textId="77777777" w:rsidR="006D13F0" w:rsidRDefault="006D13F0" w:rsidP="006D13F0">
      <w:pPr>
        <w:pStyle w:val="BodyText"/>
        <w:rPr>
          <w:lang w:val="en-GB"/>
        </w:rPr>
      </w:pPr>
    </w:p>
    <w:p w14:paraId="32580C3B" w14:textId="23846767" w:rsidR="00572218" w:rsidRDefault="00572218" w:rsidP="00572218">
      <w:pPr>
        <w:pStyle w:val="Heading3Numbered"/>
        <w:rPr>
          <w:lang w:val="en-GB"/>
        </w:rPr>
      </w:pPr>
      <w:r>
        <w:rPr>
          <w:lang w:val="en-GB"/>
        </w:rPr>
        <w:t>Data Options</w:t>
      </w:r>
    </w:p>
    <w:p w14:paraId="7B64B78C" w14:textId="58F9875E" w:rsidR="00572218" w:rsidRPr="00872E20" w:rsidRDefault="00572218" w:rsidP="00572218">
      <w:pPr>
        <w:pStyle w:val="Caption"/>
        <w:rPr>
          <w:lang w:val="en-GB"/>
        </w:rPr>
      </w:pPr>
      <w:bookmarkStart w:id="434" w:name="_Toc108163012"/>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12</w:t>
      </w:r>
      <w:r w:rsidRPr="00872E20">
        <w:rPr>
          <w:lang w:val="en-GB"/>
        </w:rPr>
        <w:fldChar w:fldCharType="end"/>
      </w:r>
      <w:r w:rsidRPr="00872E20">
        <w:rPr>
          <w:lang w:val="en-GB"/>
        </w:rPr>
        <w:t xml:space="preserve">: </w:t>
      </w:r>
      <w:r>
        <w:rPr>
          <w:lang w:val="en-GB"/>
        </w:rPr>
        <w:t>TableImport</w:t>
      </w:r>
      <w:r w:rsidRPr="00872E20">
        <w:rPr>
          <w:lang w:val="en-GB"/>
        </w:rPr>
        <w:t xml:space="preserve"> &lt;</w:t>
      </w:r>
      <w:r>
        <w:rPr>
          <w:lang w:val="en-GB"/>
        </w:rPr>
        <w:t xml:space="preserve">data </w:t>
      </w:r>
      <w:r w:rsidRPr="00872E20">
        <w:rPr>
          <w:lang w:val="en-GB"/>
        </w:rPr>
        <w:t>options&gt;</w:t>
      </w:r>
      <w:bookmarkEnd w:id="434"/>
    </w:p>
    <w:tbl>
      <w:tblPr>
        <w:tblStyle w:val="TableGrid"/>
        <w:tblW w:w="9642" w:type="dxa"/>
        <w:tblLook w:val="04A0" w:firstRow="1" w:lastRow="0" w:firstColumn="1" w:lastColumn="0" w:noHBand="0" w:noVBand="1"/>
      </w:tblPr>
      <w:tblGrid>
        <w:gridCol w:w="1639"/>
        <w:gridCol w:w="4487"/>
        <w:gridCol w:w="3516"/>
      </w:tblGrid>
      <w:tr w:rsidR="00572218" w:rsidRPr="00872E20" w14:paraId="37E4F260" w14:textId="77777777" w:rsidTr="00C6528D">
        <w:trPr>
          <w:tblHeader/>
        </w:trPr>
        <w:tc>
          <w:tcPr>
            <w:tcW w:w="1639" w:type="dxa"/>
            <w:shd w:val="clear" w:color="auto" w:fill="D9D9D9" w:themeFill="background1" w:themeFillShade="D9"/>
          </w:tcPr>
          <w:p w14:paraId="61E26773" w14:textId="77777777" w:rsidR="00572218" w:rsidRPr="00872E20" w:rsidRDefault="00572218" w:rsidP="00C6528D">
            <w:pPr>
              <w:pStyle w:val="TableHeader"/>
              <w:rPr>
                <w:lang w:val="en-GB"/>
              </w:rPr>
            </w:pPr>
            <w:r w:rsidRPr="00872E20">
              <w:rPr>
                <w:lang w:val="en-GB"/>
              </w:rPr>
              <w:t>Parameter</w:t>
            </w:r>
          </w:p>
        </w:tc>
        <w:tc>
          <w:tcPr>
            <w:tcW w:w="4487" w:type="dxa"/>
            <w:shd w:val="clear" w:color="auto" w:fill="D9D9D9" w:themeFill="background1" w:themeFillShade="D9"/>
          </w:tcPr>
          <w:p w14:paraId="45A78EB4" w14:textId="77777777" w:rsidR="00572218" w:rsidRPr="00872E20" w:rsidRDefault="00572218" w:rsidP="00C6528D">
            <w:pPr>
              <w:pStyle w:val="TableHeader"/>
              <w:rPr>
                <w:lang w:val="en-GB"/>
              </w:rPr>
            </w:pPr>
            <w:r w:rsidRPr="00872E20">
              <w:rPr>
                <w:lang w:val="en-GB"/>
              </w:rPr>
              <w:t>Description</w:t>
            </w:r>
          </w:p>
        </w:tc>
        <w:tc>
          <w:tcPr>
            <w:tcW w:w="3516" w:type="dxa"/>
            <w:shd w:val="clear" w:color="auto" w:fill="D9D9D9" w:themeFill="background1" w:themeFillShade="D9"/>
          </w:tcPr>
          <w:p w14:paraId="481A66C2" w14:textId="77777777" w:rsidR="00572218" w:rsidRPr="00872E20" w:rsidRDefault="00572218" w:rsidP="00C6528D">
            <w:pPr>
              <w:pStyle w:val="TableHeader"/>
              <w:rPr>
                <w:lang w:val="en-GB"/>
              </w:rPr>
            </w:pPr>
            <w:r w:rsidRPr="00872E20">
              <w:rPr>
                <w:lang w:val="en-GB"/>
              </w:rPr>
              <w:t>Examples</w:t>
            </w:r>
          </w:p>
        </w:tc>
      </w:tr>
      <w:tr w:rsidR="00572218" w:rsidRPr="00872E20" w14:paraId="6CD40188" w14:textId="77777777" w:rsidTr="00C6528D">
        <w:tc>
          <w:tcPr>
            <w:tcW w:w="1639" w:type="dxa"/>
          </w:tcPr>
          <w:p w14:paraId="1AD7EB8A" w14:textId="77777777" w:rsidR="00572218" w:rsidRPr="00872E20" w:rsidRDefault="00572218" w:rsidP="00C6528D">
            <w:pPr>
              <w:pStyle w:val="BodyText"/>
              <w:rPr>
                <w:lang w:val="en-GB"/>
              </w:rPr>
            </w:pPr>
            <w:r>
              <w:rPr>
                <w:lang w:val="en-GB"/>
              </w:rPr>
              <w:t>--</w:t>
            </w:r>
            <w:r w:rsidRPr="001E7684">
              <w:rPr>
                <w:lang w:val="en-GB"/>
              </w:rPr>
              <w:t>table</w:t>
            </w:r>
            <w:r>
              <w:rPr>
                <w:lang w:val="en-GB"/>
              </w:rPr>
              <w:t xml:space="preserve"> &lt;table&gt;</w:t>
            </w:r>
          </w:p>
        </w:tc>
        <w:tc>
          <w:tcPr>
            <w:tcW w:w="4487" w:type="dxa"/>
          </w:tcPr>
          <w:p w14:paraId="6873CEEB" w14:textId="77777777" w:rsidR="00572218" w:rsidRDefault="00572218" w:rsidP="00C6528D">
            <w:pPr>
              <w:pStyle w:val="BodyText"/>
              <w:rPr>
                <w:lang w:val="en-GB"/>
              </w:rPr>
            </w:pPr>
            <w:r>
              <w:rPr>
                <w:lang w:val="en-GB"/>
              </w:rPr>
              <w:t>The name of the table to put data into.</w:t>
            </w:r>
          </w:p>
          <w:p w14:paraId="3DD5F9A5" w14:textId="2F852650" w:rsidR="00572218" w:rsidRDefault="00622840" w:rsidP="00C6528D">
            <w:pPr>
              <w:pStyle w:val="BodyText"/>
              <w:rPr>
                <w:lang w:val="en-GB"/>
              </w:rPr>
            </w:pPr>
            <w:r>
              <w:rPr>
                <w:lang w:val="en-GB"/>
              </w:rPr>
              <w:t xml:space="preserve">If missing from the command line, the tool will use </w:t>
            </w:r>
            <w:r w:rsidR="00572218">
              <w:rPr>
                <w:lang w:val="en-GB"/>
              </w:rPr>
              <w:t>the property “table” from the configuration file.</w:t>
            </w:r>
          </w:p>
          <w:p w14:paraId="54D6F479" w14:textId="77777777" w:rsidR="00572218" w:rsidRPr="00872E20" w:rsidRDefault="00572218" w:rsidP="00C6528D">
            <w:pPr>
              <w:pStyle w:val="BodyText"/>
              <w:rPr>
                <w:lang w:val="en-GB"/>
              </w:rPr>
            </w:pPr>
            <w:r>
              <w:rPr>
                <w:lang w:val="en-GB"/>
              </w:rPr>
              <w:t>If the property is also missing from the configuration file or no configuration file has been specified, the default name “transactions” is used.</w:t>
            </w:r>
          </w:p>
        </w:tc>
        <w:tc>
          <w:tcPr>
            <w:tcW w:w="3516" w:type="dxa"/>
          </w:tcPr>
          <w:p w14:paraId="556DB560" w14:textId="77777777" w:rsidR="00572218" w:rsidRPr="00872E20" w:rsidRDefault="00572218" w:rsidP="00C6528D">
            <w:pPr>
              <w:pStyle w:val="TableText"/>
              <w:rPr>
                <w:lang w:val="en-GB"/>
              </w:rPr>
            </w:pPr>
            <w:r>
              <w:rPr>
                <w:lang w:val="en-GB"/>
              </w:rPr>
              <w:t>--table transactions</w:t>
            </w:r>
          </w:p>
        </w:tc>
      </w:tr>
      <w:tr w:rsidR="00572218" w:rsidRPr="00872E20" w14:paraId="07EB964C" w14:textId="77777777" w:rsidTr="00C6528D">
        <w:tc>
          <w:tcPr>
            <w:tcW w:w="1639" w:type="dxa"/>
          </w:tcPr>
          <w:p w14:paraId="1C4BC08F" w14:textId="77777777" w:rsidR="00572218" w:rsidRPr="00872E20" w:rsidRDefault="00572218" w:rsidP="00C6528D">
            <w:pPr>
              <w:pStyle w:val="BodyText"/>
              <w:rPr>
                <w:lang w:val="en-GB"/>
              </w:rPr>
            </w:pPr>
            <w:r>
              <w:rPr>
                <w:lang w:val="en-GB"/>
              </w:rPr>
              <w:t>--columns &lt;c1,c2,c3…&gt;</w:t>
            </w:r>
          </w:p>
        </w:tc>
        <w:tc>
          <w:tcPr>
            <w:tcW w:w="4487" w:type="dxa"/>
          </w:tcPr>
          <w:p w14:paraId="2126F50F" w14:textId="77777777" w:rsidR="00572218" w:rsidRDefault="00572218" w:rsidP="00C6528D">
            <w:pPr>
              <w:pStyle w:val="BodyText"/>
              <w:rPr>
                <w:lang w:val="en-GB"/>
              </w:rPr>
            </w:pPr>
            <w:r>
              <w:rPr>
                <w:lang w:val="en-GB"/>
              </w:rPr>
              <w:t>The comma-separated list of column names to import if the input file does not start with a header line (and of course the option –header is set to false).</w:t>
            </w:r>
          </w:p>
          <w:p w14:paraId="6E940262" w14:textId="1A585AAB" w:rsidR="00572218" w:rsidRDefault="00622840" w:rsidP="00C6528D">
            <w:pPr>
              <w:pStyle w:val="BodyText"/>
              <w:rPr>
                <w:lang w:val="en-GB"/>
              </w:rPr>
            </w:pPr>
            <w:r>
              <w:rPr>
                <w:lang w:val="en-GB"/>
              </w:rPr>
              <w:t xml:space="preserve">If missing from the command line, the tool will use </w:t>
            </w:r>
            <w:r w:rsidR="00572218">
              <w:rPr>
                <w:lang w:val="en-GB"/>
              </w:rPr>
              <w:t>the property “columns” from the configuration file.</w:t>
            </w:r>
          </w:p>
          <w:p w14:paraId="3F2C63CF" w14:textId="77777777" w:rsidR="00572218" w:rsidRDefault="00572218" w:rsidP="00C6528D">
            <w:pPr>
              <w:pStyle w:val="BodyText"/>
              <w:rPr>
                <w:lang w:val="en-GB"/>
              </w:rPr>
            </w:pPr>
            <w:r>
              <w:rPr>
                <w:lang w:val="en-GB"/>
              </w:rPr>
              <w:t>If the property is also missing from the configuration file or no configuration file has been specified, the default name “*” is used.</w:t>
            </w:r>
          </w:p>
          <w:p w14:paraId="24FDDFEE" w14:textId="5C197AE1" w:rsidR="00572218" w:rsidRPr="00872E20" w:rsidRDefault="000A7CCC" w:rsidP="000A7CCC">
            <w:pPr>
              <w:pStyle w:val="BodyText"/>
              <w:rPr>
                <w:lang w:val="en-GB"/>
              </w:rPr>
            </w:pPr>
            <w:r>
              <w:rPr>
                <w:lang w:val="en-GB"/>
              </w:rPr>
              <w:t>Column names are case-insensitive.</w:t>
            </w:r>
          </w:p>
        </w:tc>
        <w:tc>
          <w:tcPr>
            <w:tcW w:w="3516" w:type="dxa"/>
          </w:tcPr>
          <w:p w14:paraId="3A847E3C" w14:textId="77777777" w:rsidR="00572218" w:rsidRPr="00872E20" w:rsidRDefault="00572218" w:rsidP="00C6528D">
            <w:pPr>
              <w:pStyle w:val="TableText"/>
              <w:rPr>
                <w:lang w:val="en-GB"/>
              </w:rPr>
            </w:pPr>
            <w:r>
              <w:rPr>
                <w:lang w:val="en-GB"/>
              </w:rPr>
              <w:t>-columns transactionid,msisdn,status</w:t>
            </w:r>
          </w:p>
        </w:tc>
      </w:tr>
    </w:tbl>
    <w:p w14:paraId="76D9FB23" w14:textId="77777777" w:rsidR="00572218" w:rsidRDefault="00572218" w:rsidP="006D13F0">
      <w:pPr>
        <w:pStyle w:val="BodyText"/>
        <w:rPr>
          <w:lang w:val="en-GB"/>
        </w:rPr>
      </w:pPr>
    </w:p>
    <w:p w14:paraId="7F89938B" w14:textId="5B5E6BD4" w:rsidR="00572218" w:rsidRDefault="00572218" w:rsidP="00572218">
      <w:pPr>
        <w:pStyle w:val="Heading3Numbered"/>
        <w:rPr>
          <w:lang w:val="en-GB"/>
        </w:rPr>
      </w:pPr>
      <w:r>
        <w:rPr>
          <w:lang w:val="en-GB"/>
        </w:rPr>
        <w:t>Input Format Options</w:t>
      </w:r>
    </w:p>
    <w:p w14:paraId="505B83A0" w14:textId="1EBA5129" w:rsidR="00572218" w:rsidRPr="00872E20" w:rsidRDefault="00572218" w:rsidP="00572218">
      <w:pPr>
        <w:pStyle w:val="Caption"/>
        <w:rPr>
          <w:lang w:val="en-GB"/>
        </w:rPr>
      </w:pPr>
      <w:bookmarkStart w:id="435" w:name="_Toc108163013"/>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13</w:t>
      </w:r>
      <w:r w:rsidRPr="00872E20">
        <w:rPr>
          <w:lang w:val="en-GB"/>
        </w:rPr>
        <w:fldChar w:fldCharType="end"/>
      </w:r>
      <w:r w:rsidRPr="00872E20">
        <w:rPr>
          <w:lang w:val="en-GB"/>
        </w:rPr>
        <w:t xml:space="preserve">: </w:t>
      </w:r>
      <w:r>
        <w:rPr>
          <w:lang w:val="en-GB"/>
        </w:rPr>
        <w:t>TableImport</w:t>
      </w:r>
      <w:r w:rsidRPr="00872E20">
        <w:rPr>
          <w:lang w:val="en-GB"/>
        </w:rPr>
        <w:t xml:space="preserve"> &lt;</w:t>
      </w:r>
      <w:r>
        <w:rPr>
          <w:lang w:val="en-GB"/>
        </w:rPr>
        <w:t xml:space="preserve">input format </w:t>
      </w:r>
      <w:r w:rsidRPr="00872E20">
        <w:rPr>
          <w:lang w:val="en-GB"/>
        </w:rPr>
        <w:t>options&gt;</w:t>
      </w:r>
      <w:bookmarkEnd w:id="435"/>
    </w:p>
    <w:tbl>
      <w:tblPr>
        <w:tblStyle w:val="TableGrid"/>
        <w:tblW w:w="9642" w:type="dxa"/>
        <w:tblLook w:val="04A0" w:firstRow="1" w:lastRow="0" w:firstColumn="1" w:lastColumn="0" w:noHBand="0" w:noVBand="1"/>
      </w:tblPr>
      <w:tblGrid>
        <w:gridCol w:w="1639"/>
        <w:gridCol w:w="4487"/>
        <w:gridCol w:w="3516"/>
      </w:tblGrid>
      <w:tr w:rsidR="00572218" w:rsidRPr="00872E20" w14:paraId="39E9F2E7" w14:textId="77777777" w:rsidTr="00C6528D">
        <w:trPr>
          <w:tblHeader/>
        </w:trPr>
        <w:tc>
          <w:tcPr>
            <w:tcW w:w="1639" w:type="dxa"/>
            <w:shd w:val="clear" w:color="auto" w:fill="D9D9D9" w:themeFill="background1" w:themeFillShade="D9"/>
          </w:tcPr>
          <w:p w14:paraId="61D56245" w14:textId="77777777" w:rsidR="00572218" w:rsidRPr="00872E20" w:rsidRDefault="00572218" w:rsidP="00C6528D">
            <w:pPr>
              <w:pStyle w:val="TableHeader"/>
              <w:rPr>
                <w:lang w:val="en-GB"/>
              </w:rPr>
            </w:pPr>
            <w:r w:rsidRPr="00872E20">
              <w:rPr>
                <w:lang w:val="en-GB"/>
              </w:rPr>
              <w:t>Parameter</w:t>
            </w:r>
          </w:p>
        </w:tc>
        <w:tc>
          <w:tcPr>
            <w:tcW w:w="4487" w:type="dxa"/>
            <w:shd w:val="clear" w:color="auto" w:fill="D9D9D9" w:themeFill="background1" w:themeFillShade="D9"/>
          </w:tcPr>
          <w:p w14:paraId="5227E667" w14:textId="77777777" w:rsidR="00572218" w:rsidRPr="00872E20" w:rsidRDefault="00572218" w:rsidP="00C6528D">
            <w:pPr>
              <w:pStyle w:val="TableHeader"/>
              <w:rPr>
                <w:lang w:val="en-GB"/>
              </w:rPr>
            </w:pPr>
            <w:r w:rsidRPr="00872E20">
              <w:rPr>
                <w:lang w:val="en-GB"/>
              </w:rPr>
              <w:t>Description</w:t>
            </w:r>
          </w:p>
        </w:tc>
        <w:tc>
          <w:tcPr>
            <w:tcW w:w="3516" w:type="dxa"/>
            <w:shd w:val="clear" w:color="auto" w:fill="D9D9D9" w:themeFill="background1" w:themeFillShade="D9"/>
          </w:tcPr>
          <w:p w14:paraId="5FBEE87D" w14:textId="77777777" w:rsidR="00572218" w:rsidRPr="00872E20" w:rsidRDefault="00572218" w:rsidP="00C6528D">
            <w:pPr>
              <w:pStyle w:val="TableHeader"/>
              <w:rPr>
                <w:lang w:val="en-GB"/>
              </w:rPr>
            </w:pPr>
            <w:r w:rsidRPr="00872E20">
              <w:rPr>
                <w:lang w:val="en-GB"/>
              </w:rPr>
              <w:t>Examples</w:t>
            </w:r>
          </w:p>
        </w:tc>
      </w:tr>
      <w:tr w:rsidR="00572218" w:rsidRPr="00872E20" w14:paraId="4A7FB74C" w14:textId="77777777" w:rsidTr="00C6528D">
        <w:tc>
          <w:tcPr>
            <w:tcW w:w="1639" w:type="dxa"/>
          </w:tcPr>
          <w:p w14:paraId="7549761B" w14:textId="77777777" w:rsidR="00572218" w:rsidRPr="00872E20" w:rsidRDefault="00572218" w:rsidP="00C6528D">
            <w:pPr>
              <w:pStyle w:val="BodyText"/>
              <w:rPr>
                <w:lang w:val="en-GB"/>
              </w:rPr>
            </w:pPr>
            <w:r>
              <w:rPr>
                <w:lang w:val="en-GB"/>
              </w:rPr>
              <w:t>--header true|false</w:t>
            </w:r>
          </w:p>
        </w:tc>
        <w:tc>
          <w:tcPr>
            <w:tcW w:w="4487" w:type="dxa"/>
          </w:tcPr>
          <w:p w14:paraId="1E44CD9E" w14:textId="35127AC5" w:rsidR="00572218" w:rsidRDefault="00572218" w:rsidP="00C6528D">
            <w:pPr>
              <w:pStyle w:val="BodyText"/>
              <w:rPr>
                <w:lang w:val="en-GB"/>
              </w:rPr>
            </w:pPr>
            <w:r>
              <w:rPr>
                <w:lang w:val="en-GB"/>
              </w:rPr>
              <w:t>Indicates if the input file first line should be parsed as a header line containing the list of column names to put into the table.</w:t>
            </w:r>
            <w:r w:rsidR="00C059A6">
              <w:rPr>
                <w:lang w:val="en-GB"/>
              </w:rPr>
              <w:t xml:space="preserve"> If not, the column names from –column option will be used as columns in the input file.</w:t>
            </w:r>
          </w:p>
          <w:p w14:paraId="5090D7C7" w14:textId="3B828A1A" w:rsidR="00572218" w:rsidRDefault="00622840" w:rsidP="00C6528D">
            <w:pPr>
              <w:pStyle w:val="BodyText"/>
              <w:rPr>
                <w:lang w:val="en-GB"/>
              </w:rPr>
            </w:pPr>
            <w:r>
              <w:rPr>
                <w:lang w:val="en-GB"/>
              </w:rPr>
              <w:t xml:space="preserve">If missing from the command line, the tool will use </w:t>
            </w:r>
            <w:r w:rsidR="00572218">
              <w:rPr>
                <w:lang w:val="en-GB"/>
              </w:rPr>
              <w:t>the property “input.header” from the configuration file.</w:t>
            </w:r>
          </w:p>
          <w:p w14:paraId="5FB2BBAB" w14:textId="77777777" w:rsidR="00572218" w:rsidRPr="00872E20" w:rsidRDefault="00572218" w:rsidP="00C6528D">
            <w:pPr>
              <w:pStyle w:val="BodyText"/>
              <w:rPr>
                <w:lang w:val="en-GB"/>
              </w:rPr>
            </w:pPr>
            <w:r>
              <w:rPr>
                <w:lang w:val="en-GB"/>
              </w:rPr>
              <w:t>If the property is also missing from the configuration file or no configuration file has been specified, the default value true is used (the first line of the input file is treated as header line).</w:t>
            </w:r>
          </w:p>
        </w:tc>
        <w:tc>
          <w:tcPr>
            <w:tcW w:w="3516" w:type="dxa"/>
          </w:tcPr>
          <w:p w14:paraId="66D668CF" w14:textId="77777777" w:rsidR="00572218" w:rsidRPr="00872E20" w:rsidRDefault="00572218" w:rsidP="00C6528D">
            <w:pPr>
              <w:pStyle w:val="TableText"/>
              <w:rPr>
                <w:lang w:val="en-GB"/>
              </w:rPr>
            </w:pPr>
            <w:r>
              <w:rPr>
                <w:lang w:val="en-GB"/>
              </w:rPr>
              <w:t>--header true</w:t>
            </w:r>
          </w:p>
        </w:tc>
      </w:tr>
      <w:tr w:rsidR="00572218" w:rsidRPr="00872E20" w14:paraId="3ECB59BD" w14:textId="77777777" w:rsidTr="00C6528D">
        <w:tc>
          <w:tcPr>
            <w:tcW w:w="1639" w:type="dxa"/>
          </w:tcPr>
          <w:p w14:paraId="20A7C03E" w14:textId="77777777" w:rsidR="00572218" w:rsidRPr="00872E20" w:rsidRDefault="00572218" w:rsidP="00C6528D">
            <w:pPr>
              <w:pStyle w:val="BodyText"/>
              <w:rPr>
                <w:lang w:val="en-GB"/>
              </w:rPr>
            </w:pPr>
            <w:r>
              <w:rPr>
                <w:lang w:val="en-GB"/>
              </w:rPr>
              <w:t>--delimiter &lt;delimiter&gt;</w:t>
            </w:r>
          </w:p>
        </w:tc>
        <w:tc>
          <w:tcPr>
            <w:tcW w:w="4487" w:type="dxa"/>
          </w:tcPr>
          <w:p w14:paraId="5E86D7FF" w14:textId="77777777" w:rsidR="00572218" w:rsidRDefault="00572218" w:rsidP="00C6528D">
            <w:pPr>
              <w:pStyle w:val="BodyText"/>
              <w:rPr>
                <w:lang w:val="en-GB"/>
              </w:rPr>
            </w:pPr>
            <w:r>
              <w:rPr>
                <w:lang w:val="en-GB"/>
              </w:rPr>
              <w:t>The delimiter to use between column values (and column names in the header lines).</w:t>
            </w:r>
          </w:p>
          <w:p w14:paraId="76194ACB" w14:textId="7D9F4B67" w:rsidR="00572218" w:rsidRDefault="00622840" w:rsidP="00C6528D">
            <w:pPr>
              <w:pStyle w:val="BodyText"/>
              <w:rPr>
                <w:lang w:val="en-GB"/>
              </w:rPr>
            </w:pPr>
            <w:r>
              <w:rPr>
                <w:lang w:val="en-GB"/>
              </w:rPr>
              <w:t xml:space="preserve">If missing from the command line, the tool will use </w:t>
            </w:r>
            <w:r w:rsidR="00572218">
              <w:rPr>
                <w:lang w:val="en-GB"/>
              </w:rPr>
              <w:t>the property “input.field.delimiter” from the configuration file.</w:t>
            </w:r>
          </w:p>
          <w:p w14:paraId="435742EF" w14:textId="77777777" w:rsidR="00572218" w:rsidRPr="00872E20" w:rsidRDefault="00572218" w:rsidP="00C6528D">
            <w:pPr>
              <w:pStyle w:val="BodyText"/>
              <w:rPr>
                <w:lang w:val="en-GB"/>
              </w:rPr>
            </w:pPr>
            <w:r>
              <w:rPr>
                <w:lang w:val="en-GB"/>
              </w:rPr>
              <w:t>If the property is also missing from the configuration file or no configuration file has been specified, the default value “,” is used.</w:t>
            </w:r>
          </w:p>
        </w:tc>
        <w:tc>
          <w:tcPr>
            <w:tcW w:w="3516" w:type="dxa"/>
          </w:tcPr>
          <w:p w14:paraId="05AFA7F7" w14:textId="77777777" w:rsidR="00572218" w:rsidRPr="00872E20" w:rsidRDefault="00572218" w:rsidP="00C6528D">
            <w:pPr>
              <w:pStyle w:val="TableText"/>
              <w:rPr>
                <w:lang w:val="en-GB"/>
              </w:rPr>
            </w:pPr>
            <w:r>
              <w:rPr>
                <w:lang w:val="en-GB"/>
              </w:rPr>
              <w:t>--delimiter ,</w:t>
            </w:r>
          </w:p>
        </w:tc>
      </w:tr>
      <w:tr w:rsidR="00572218" w:rsidRPr="00872E20" w14:paraId="106EAE17" w14:textId="77777777" w:rsidTr="00C6528D">
        <w:tc>
          <w:tcPr>
            <w:tcW w:w="1639" w:type="dxa"/>
          </w:tcPr>
          <w:p w14:paraId="2B14FC8A" w14:textId="77777777" w:rsidR="00572218" w:rsidRPr="00872E20" w:rsidRDefault="00572218" w:rsidP="00C6528D">
            <w:pPr>
              <w:pStyle w:val="BodyText"/>
              <w:rPr>
                <w:lang w:val="en-GB"/>
              </w:rPr>
            </w:pPr>
            <w:r w:rsidRPr="001E7684">
              <w:rPr>
                <w:lang w:val="en-GB"/>
              </w:rPr>
              <w:t>--datetime-format</w:t>
            </w:r>
            <w:r>
              <w:rPr>
                <w:lang w:val="en-GB"/>
              </w:rPr>
              <w:t xml:space="preserve"> &lt;format&gt;</w:t>
            </w:r>
          </w:p>
        </w:tc>
        <w:tc>
          <w:tcPr>
            <w:tcW w:w="4487" w:type="dxa"/>
          </w:tcPr>
          <w:p w14:paraId="5F28F82C" w14:textId="77777777" w:rsidR="00572218" w:rsidRDefault="00572218" w:rsidP="00C6528D">
            <w:pPr>
              <w:pStyle w:val="BodyText"/>
              <w:rPr>
                <w:lang w:val="en-GB"/>
              </w:rPr>
            </w:pPr>
            <w:r>
              <w:rPr>
                <w:lang w:val="en-GB"/>
              </w:rPr>
              <w:t>The date and time format for parsing date and time values from the input file, in Java SimpleDateFormat syntax (see appendix for more details).</w:t>
            </w:r>
          </w:p>
          <w:p w14:paraId="41C5991C" w14:textId="5BD19933" w:rsidR="00572218" w:rsidRDefault="00622840" w:rsidP="00C6528D">
            <w:pPr>
              <w:pStyle w:val="BodyText"/>
              <w:rPr>
                <w:lang w:val="en-GB"/>
              </w:rPr>
            </w:pPr>
            <w:r>
              <w:rPr>
                <w:lang w:val="en-GB"/>
              </w:rPr>
              <w:t xml:space="preserve">If missing from the command line, the tool will use </w:t>
            </w:r>
            <w:r w:rsidR="00572218">
              <w:rPr>
                <w:lang w:val="en-GB"/>
              </w:rPr>
              <w:t>the property “input.datetime.format” from the configuration file.</w:t>
            </w:r>
          </w:p>
          <w:p w14:paraId="548F9AF1" w14:textId="77777777" w:rsidR="00572218" w:rsidRPr="00872E20" w:rsidRDefault="00572218" w:rsidP="00C6528D">
            <w:pPr>
              <w:pStyle w:val="BodyText"/>
              <w:rPr>
                <w:lang w:val="en-GB"/>
              </w:rPr>
            </w:pPr>
            <w:r>
              <w:rPr>
                <w:lang w:val="en-GB"/>
              </w:rPr>
              <w:t>If the property is also missing from the configuration file or no configuration file has been specified, the default value “yyyy-MM-dd’T’HH:mm:ss” is used.</w:t>
            </w:r>
          </w:p>
        </w:tc>
        <w:tc>
          <w:tcPr>
            <w:tcW w:w="3516" w:type="dxa"/>
          </w:tcPr>
          <w:p w14:paraId="2437EC3D" w14:textId="77777777" w:rsidR="00572218" w:rsidRPr="00872E20" w:rsidRDefault="00572218" w:rsidP="00C6528D">
            <w:pPr>
              <w:pStyle w:val="TableText"/>
              <w:rPr>
                <w:lang w:val="en-GB"/>
              </w:rPr>
            </w:pPr>
            <w:r>
              <w:rPr>
                <w:lang w:val="en-GB"/>
              </w:rPr>
              <w:t>--datetime-format yyyy-MM-dd’T’HH:mm:ss</w:t>
            </w:r>
          </w:p>
        </w:tc>
      </w:tr>
      <w:tr w:rsidR="00723201" w:rsidRPr="00872E20" w14:paraId="6F0F2165" w14:textId="77777777" w:rsidTr="00C6528D">
        <w:tc>
          <w:tcPr>
            <w:tcW w:w="1639" w:type="dxa"/>
          </w:tcPr>
          <w:p w14:paraId="53287904" w14:textId="3E20D3D6" w:rsidR="00723201" w:rsidRPr="001E7684" w:rsidRDefault="00723201" w:rsidP="00723201">
            <w:pPr>
              <w:pStyle w:val="BodyText"/>
              <w:rPr>
                <w:lang w:val="en-GB"/>
              </w:rPr>
            </w:pPr>
            <w:r>
              <w:rPr>
                <w:lang w:val="en-GB"/>
              </w:rPr>
              <w:t>--datetime-timezone &lt;zone&gt;</w:t>
            </w:r>
          </w:p>
        </w:tc>
        <w:tc>
          <w:tcPr>
            <w:tcW w:w="4487" w:type="dxa"/>
          </w:tcPr>
          <w:p w14:paraId="5C4E44FB" w14:textId="77777777" w:rsidR="00723201" w:rsidRPr="00723201" w:rsidRDefault="00723201" w:rsidP="00723201">
            <w:pPr>
              <w:pStyle w:val="BodyText"/>
              <w:rPr>
                <w:b/>
                <w:lang w:val="en-GB"/>
              </w:rPr>
            </w:pPr>
            <w:r w:rsidRPr="00723201">
              <w:rPr>
                <w:b/>
                <w:lang w:val="en-GB"/>
              </w:rPr>
              <w:t>Since version 0.5.0:</w:t>
            </w:r>
          </w:p>
          <w:p w14:paraId="0C6B90F0" w14:textId="190DE567" w:rsidR="00723201" w:rsidRDefault="00723201" w:rsidP="00723201">
            <w:pPr>
              <w:pStyle w:val="BodyText"/>
              <w:rPr>
                <w:lang w:val="en-GB"/>
              </w:rPr>
            </w:pPr>
            <w:r>
              <w:rPr>
                <w:lang w:val="en-GB"/>
              </w:rPr>
              <w:t>The timezone to use when parsing date and time values from the input file.</w:t>
            </w:r>
          </w:p>
          <w:p w14:paraId="15A3F2A6" w14:textId="3DF432D1" w:rsidR="00723201" w:rsidRDefault="00723201" w:rsidP="00723201">
            <w:pPr>
              <w:pStyle w:val="BodyText"/>
              <w:rPr>
                <w:lang w:val="en-GB"/>
              </w:rPr>
            </w:pPr>
            <w:r>
              <w:rPr>
                <w:lang w:val="en-GB"/>
              </w:rPr>
              <w:lastRenderedPageBreak/>
              <w:t>If missing from the command line, the tool will use the property “input.datetime.timezone” from the configuration file.</w:t>
            </w:r>
          </w:p>
          <w:p w14:paraId="52B7625F" w14:textId="4DA08B44" w:rsidR="00723201" w:rsidRDefault="00723201" w:rsidP="00723201">
            <w:pPr>
              <w:pStyle w:val="BodyText"/>
              <w:rPr>
                <w:lang w:val="en-GB"/>
              </w:rPr>
            </w:pPr>
            <w:r>
              <w:rPr>
                <w:lang w:val="en-GB"/>
              </w:rPr>
              <w:t>If the property is also missing from the configuration file or no configuration file has been specified, the default value “UTC” is used.</w:t>
            </w:r>
          </w:p>
        </w:tc>
        <w:tc>
          <w:tcPr>
            <w:tcW w:w="3516" w:type="dxa"/>
          </w:tcPr>
          <w:p w14:paraId="6045C122" w14:textId="230B9C0D" w:rsidR="00723201" w:rsidRDefault="00723201" w:rsidP="00723201">
            <w:pPr>
              <w:pStyle w:val="TableText"/>
              <w:rPr>
                <w:lang w:val="en-GB"/>
              </w:rPr>
            </w:pPr>
            <w:r>
              <w:rPr>
                <w:lang w:val="en-GB"/>
              </w:rPr>
              <w:lastRenderedPageBreak/>
              <w:t>--datetime-timezone BST</w:t>
            </w:r>
          </w:p>
        </w:tc>
      </w:tr>
      <w:tr w:rsidR="00723201" w:rsidRPr="00872E20" w14:paraId="51F4F404" w14:textId="77777777" w:rsidTr="00C6528D">
        <w:tc>
          <w:tcPr>
            <w:tcW w:w="1639" w:type="dxa"/>
          </w:tcPr>
          <w:p w14:paraId="4F9FA2DA" w14:textId="3D422B13" w:rsidR="00723201" w:rsidRDefault="00723201" w:rsidP="00723201">
            <w:pPr>
              <w:pStyle w:val="BodyText"/>
              <w:rPr>
                <w:lang w:val="en-GB"/>
              </w:rPr>
            </w:pPr>
            <w:r>
              <w:rPr>
                <w:lang w:val="en-GB"/>
              </w:rPr>
              <w:t>--encoding &lt;encoding&lt;</w:t>
            </w:r>
          </w:p>
        </w:tc>
        <w:tc>
          <w:tcPr>
            <w:tcW w:w="4487" w:type="dxa"/>
          </w:tcPr>
          <w:p w14:paraId="29DC078F" w14:textId="77777777" w:rsidR="00723201" w:rsidRDefault="00723201" w:rsidP="00723201">
            <w:pPr>
              <w:pStyle w:val="BodyText"/>
              <w:rPr>
                <w:b/>
                <w:lang w:val="en-GB"/>
              </w:rPr>
            </w:pPr>
            <w:r>
              <w:rPr>
                <w:b/>
                <w:lang w:val="en-GB"/>
              </w:rPr>
              <w:t>Since version 0.5.0:</w:t>
            </w:r>
          </w:p>
          <w:p w14:paraId="25916759" w14:textId="1E089BD7" w:rsidR="00723201" w:rsidRPr="00723201" w:rsidRDefault="00723201" w:rsidP="00723201">
            <w:pPr>
              <w:pStyle w:val="BodyText"/>
              <w:rPr>
                <w:lang w:val="en-GB"/>
              </w:rPr>
            </w:pPr>
            <w:r w:rsidRPr="00723201">
              <w:rPr>
                <w:lang w:val="en-GB"/>
              </w:rPr>
              <w:t>T</w:t>
            </w:r>
            <w:r>
              <w:rPr>
                <w:lang w:val="en-GB"/>
              </w:rPr>
              <w:t>he encoding to use to transform</w:t>
            </w:r>
            <w:r w:rsidRPr="00723201">
              <w:rPr>
                <w:lang w:val="en-GB"/>
              </w:rPr>
              <w:t xml:space="preserve"> strings from the input file into OPAQUE bytes for the grid.</w:t>
            </w:r>
          </w:p>
          <w:p w14:paraId="1756D339" w14:textId="4CDD6585" w:rsidR="00723201" w:rsidRDefault="00723201" w:rsidP="00723201">
            <w:pPr>
              <w:pStyle w:val="BodyText"/>
              <w:rPr>
                <w:lang w:val="en-GB"/>
              </w:rPr>
            </w:pPr>
            <w:r>
              <w:rPr>
                <w:lang w:val="en-GB"/>
              </w:rPr>
              <w:t>If missing from the command line, the tool will use the property “encoding” from the configuration file.</w:t>
            </w:r>
          </w:p>
          <w:p w14:paraId="3A375D9D" w14:textId="7BF6E65D" w:rsidR="00723201" w:rsidRPr="00723201" w:rsidRDefault="00723201" w:rsidP="00723201">
            <w:pPr>
              <w:pStyle w:val="BodyText"/>
              <w:rPr>
                <w:b/>
                <w:lang w:val="en-GB"/>
              </w:rPr>
            </w:pPr>
            <w:r>
              <w:rPr>
                <w:lang w:val="en-GB"/>
              </w:rPr>
              <w:t>If the property is also missing from the configuration file or no configuration file has been specified, the default value “UTF-8” is used.</w:t>
            </w:r>
          </w:p>
        </w:tc>
        <w:tc>
          <w:tcPr>
            <w:tcW w:w="3516" w:type="dxa"/>
          </w:tcPr>
          <w:p w14:paraId="790F1065" w14:textId="49F07C44" w:rsidR="00723201" w:rsidRDefault="00723201" w:rsidP="00723201">
            <w:pPr>
              <w:pStyle w:val="TableText"/>
              <w:rPr>
                <w:lang w:val="en-GB"/>
              </w:rPr>
            </w:pPr>
            <w:r>
              <w:rPr>
                <w:lang w:val="en-GB"/>
              </w:rPr>
              <w:t>--encoding UTF-16</w:t>
            </w:r>
          </w:p>
        </w:tc>
      </w:tr>
    </w:tbl>
    <w:p w14:paraId="5BEE2DC3" w14:textId="791ABE08" w:rsidR="00572218" w:rsidRDefault="00572218" w:rsidP="006D13F0">
      <w:pPr>
        <w:pStyle w:val="BodyText"/>
        <w:rPr>
          <w:lang w:val="en-GB"/>
        </w:rPr>
      </w:pPr>
    </w:p>
    <w:p w14:paraId="7B2802E5" w14:textId="3F522D6E" w:rsidR="00572218" w:rsidRPr="00572218" w:rsidRDefault="00572218" w:rsidP="00723201">
      <w:pPr>
        <w:pStyle w:val="Heading3Numbered"/>
        <w:numPr>
          <w:ilvl w:val="2"/>
          <w:numId w:val="22"/>
        </w:numPr>
        <w:rPr>
          <w:lang w:val="en-GB"/>
        </w:rPr>
      </w:pPr>
      <w:r>
        <w:rPr>
          <w:lang w:val="en-GB"/>
        </w:rPr>
        <w:t>Source</w:t>
      </w:r>
      <w:r w:rsidRPr="00572218">
        <w:rPr>
          <w:lang w:val="en-GB"/>
        </w:rPr>
        <w:t xml:space="preserve"> Options</w:t>
      </w:r>
    </w:p>
    <w:p w14:paraId="49040F5D" w14:textId="368C5E59" w:rsidR="00572218" w:rsidRPr="00872E20" w:rsidRDefault="00572218" w:rsidP="00572218">
      <w:pPr>
        <w:pStyle w:val="Caption"/>
        <w:rPr>
          <w:lang w:val="en-GB"/>
        </w:rPr>
      </w:pPr>
      <w:bookmarkStart w:id="436" w:name="_Toc108163014"/>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14</w:t>
      </w:r>
      <w:r w:rsidRPr="00872E20">
        <w:rPr>
          <w:lang w:val="en-GB"/>
        </w:rPr>
        <w:fldChar w:fldCharType="end"/>
      </w:r>
      <w:r w:rsidRPr="00872E20">
        <w:rPr>
          <w:lang w:val="en-GB"/>
        </w:rPr>
        <w:t xml:space="preserve">: </w:t>
      </w:r>
      <w:r>
        <w:rPr>
          <w:lang w:val="en-GB"/>
        </w:rPr>
        <w:t>TableImport</w:t>
      </w:r>
      <w:r w:rsidRPr="00872E20">
        <w:rPr>
          <w:lang w:val="en-GB"/>
        </w:rPr>
        <w:t xml:space="preserve"> &lt;</w:t>
      </w:r>
      <w:r>
        <w:rPr>
          <w:lang w:val="en-GB"/>
        </w:rPr>
        <w:t xml:space="preserve">source </w:t>
      </w:r>
      <w:r w:rsidRPr="00872E20">
        <w:rPr>
          <w:lang w:val="en-GB"/>
        </w:rPr>
        <w:t>options&gt;</w:t>
      </w:r>
      <w:bookmarkEnd w:id="436"/>
    </w:p>
    <w:tbl>
      <w:tblPr>
        <w:tblStyle w:val="TableGrid"/>
        <w:tblW w:w="9642" w:type="dxa"/>
        <w:tblLook w:val="04A0" w:firstRow="1" w:lastRow="0" w:firstColumn="1" w:lastColumn="0" w:noHBand="0" w:noVBand="1"/>
      </w:tblPr>
      <w:tblGrid>
        <w:gridCol w:w="1639"/>
        <w:gridCol w:w="4487"/>
        <w:gridCol w:w="3516"/>
      </w:tblGrid>
      <w:tr w:rsidR="00572218" w:rsidRPr="00872E20" w14:paraId="53A3D5C9" w14:textId="77777777" w:rsidTr="00C6528D">
        <w:trPr>
          <w:tblHeader/>
        </w:trPr>
        <w:tc>
          <w:tcPr>
            <w:tcW w:w="1639" w:type="dxa"/>
            <w:shd w:val="clear" w:color="auto" w:fill="D9D9D9" w:themeFill="background1" w:themeFillShade="D9"/>
          </w:tcPr>
          <w:p w14:paraId="3BCE4C82" w14:textId="77777777" w:rsidR="00572218" w:rsidRPr="00872E20" w:rsidRDefault="00572218" w:rsidP="00C6528D">
            <w:pPr>
              <w:pStyle w:val="TableHeader"/>
              <w:rPr>
                <w:lang w:val="en-GB"/>
              </w:rPr>
            </w:pPr>
            <w:r w:rsidRPr="00872E20">
              <w:rPr>
                <w:lang w:val="en-GB"/>
              </w:rPr>
              <w:t>Parameter</w:t>
            </w:r>
          </w:p>
        </w:tc>
        <w:tc>
          <w:tcPr>
            <w:tcW w:w="4487" w:type="dxa"/>
            <w:shd w:val="clear" w:color="auto" w:fill="D9D9D9" w:themeFill="background1" w:themeFillShade="D9"/>
          </w:tcPr>
          <w:p w14:paraId="7459FC60" w14:textId="77777777" w:rsidR="00572218" w:rsidRPr="00872E20" w:rsidRDefault="00572218" w:rsidP="00C6528D">
            <w:pPr>
              <w:pStyle w:val="TableHeader"/>
              <w:rPr>
                <w:lang w:val="en-GB"/>
              </w:rPr>
            </w:pPr>
            <w:r w:rsidRPr="00872E20">
              <w:rPr>
                <w:lang w:val="en-GB"/>
              </w:rPr>
              <w:t>Description</w:t>
            </w:r>
          </w:p>
        </w:tc>
        <w:tc>
          <w:tcPr>
            <w:tcW w:w="3516" w:type="dxa"/>
            <w:shd w:val="clear" w:color="auto" w:fill="D9D9D9" w:themeFill="background1" w:themeFillShade="D9"/>
          </w:tcPr>
          <w:p w14:paraId="3B33F752" w14:textId="77777777" w:rsidR="00572218" w:rsidRPr="00872E20" w:rsidRDefault="00572218" w:rsidP="00C6528D">
            <w:pPr>
              <w:pStyle w:val="TableHeader"/>
              <w:rPr>
                <w:lang w:val="en-GB"/>
              </w:rPr>
            </w:pPr>
            <w:r w:rsidRPr="00872E20">
              <w:rPr>
                <w:lang w:val="en-GB"/>
              </w:rPr>
              <w:t>Examples</w:t>
            </w:r>
          </w:p>
        </w:tc>
      </w:tr>
      <w:tr w:rsidR="00572218" w:rsidRPr="00872E20" w14:paraId="23586CE6" w14:textId="77777777" w:rsidTr="00C6528D">
        <w:tc>
          <w:tcPr>
            <w:tcW w:w="1639" w:type="dxa"/>
          </w:tcPr>
          <w:p w14:paraId="66DA40E2" w14:textId="77777777" w:rsidR="00572218" w:rsidRPr="00872E20" w:rsidRDefault="00572218" w:rsidP="00C6528D">
            <w:pPr>
              <w:pStyle w:val="BodyText"/>
              <w:rPr>
                <w:lang w:val="en-GB"/>
              </w:rPr>
            </w:pPr>
            <w:r>
              <w:rPr>
                <w:lang w:val="en-GB"/>
              </w:rPr>
              <w:t>--input &lt;full pathname/ file&gt;</w:t>
            </w:r>
          </w:p>
        </w:tc>
        <w:tc>
          <w:tcPr>
            <w:tcW w:w="4487" w:type="dxa"/>
          </w:tcPr>
          <w:p w14:paraId="5DF801FB" w14:textId="77777777" w:rsidR="00572218" w:rsidRDefault="00572218" w:rsidP="00C6528D">
            <w:pPr>
              <w:pStyle w:val="BodyText"/>
              <w:rPr>
                <w:lang w:val="en-GB"/>
              </w:rPr>
            </w:pPr>
            <w:r>
              <w:rPr>
                <w:lang w:val="en-GB"/>
              </w:rPr>
              <w:t>The folder and name of the input file to read from.</w:t>
            </w:r>
          </w:p>
          <w:p w14:paraId="0E70D8E5" w14:textId="787EF20D" w:rsidR="00572218" w:rsidRDefault="00622840" w:rsidP="00C6528D">
            <w:pPr>
              <w:pStyle w:val="BodyText"/>
              <w:rPr>
                <w:lang w:val="en-GB"/>
              </w:rPr>
            </w:pPr>
            <w:r>
              <w:rPr>
                <w:lang w:val="en-GB"/>
              </w:rPr>
              <w:t xml:space="preserve">If missing from the command line, the tool will use </w:t>
            </w:r>
            <w:r w:rsidR="00572218">
              <w:rPr>
                <w:lang w:val="en-GB"/>
              </w:rPr>
              <w:t>the property “input.file” from the configuration file.</w:t>
            </w:r>
          </w:p>
          <w:p w14:paraId="1A3D9373" w14:textId="77777777" w:rsidR="00572218" w:rsidRPr="00872E20" w:rsidRDefault="00572218" w:rsidP="00C6528D">
            <w:pPr>
              <w:pStyle w:val="BodyText"/>
              <w:rPr>
                <w:lang w:val="en-GB"/>
              </w:rPr>
            </w:pPr>
            <w:r>
              <w:rPr>
                <w:lang w:val="en-GB"/>
              </w:rPr>
              <w:t>If the property is also missing from the configuration file or no configuration file has been specified, random data is put into the table.</w:t>
            </w:r>
          </w:p>
        </w:tc>
        <w:tc>
          <w:tcPr>
            <w:tcW w:w="3516" w:type="dxa"/>
          </w:tcPr>
          <w:p w14:paraId="474E567A" w14:textId="77777777" w:rsidR="00572218" w:rsidRPr="00872E20" w:rsidRDefault="00572218" w:rsidP="00C6528D">
            <w:pPr>
              <w:pStyle w:val="TableText"/>
              <w:rPr>
                <w:lang w:val="en-GB"/>
              </w:rPr>
            </w:pPr>
            <w:r>
              <w:rPr>
                <w:lang w:val="en-GB"/>
              </w:rPr>
              <w:t>--input /tmp/data.csv</w:t>
            </w:r>
          </w:p>
        </w:tc>
      </w:tr>
      <w:tr w:rsidR="00572218" w:rsidRPr="00872E20" w14:paraId="0187AE1A" w14:textId="77777777" w:rsidTr="00C6528D">
        <w:tc>
          <w:tcPr>
            <w:tcW w:w="1639" w:type="dxa"/>
          </w:tcPr>
          <w:p w14:paraId="720BF696" w14:textId="23064A81" w:rsidR="00572218" w:rsidRPr="00872E20" w:rsidRDefault="00572218" w:rsidP="00C6528D">
            <w:pPr>
              <w:pStyle w:val="BodyText"/>
              <w:rPr>
                <w:lang w:val="en-GB"/>
              </w:rPr>
            </w:pPr>
            <w:r>
              <w:rPr>
                <w:lang w:val="en-GB"/>
              </w:rPr>
              <w:t>---rows &lt;n&gt;</w:t>
            </w:r>
          </w:p>
        </w:tc>
        <w:tc>
          <w:tcPr>
            <w:tcW w:w="4487" w:type="dxa"/>
          </w:tcPr>
          <w:p w14:paraId="4FFFC00B" w14:textId="77777777" w:rsidR="00572218" w:rsidRDefault="00572218" w:rsidP="00C6528D">
            <w:pPr>
              <w:pStyle w:val="BodyText"/>
              <w:rPr>
                <w:lang w:val="en-GB"/>
              </w:rPr>
            </w:pPr>
            <w:r>
              <w:rPr>
                <w:lang w:val="en-GB"/>
              </w:rPr>
              <w:t>The maximum number of rows with random values to put into the table in case no input file has been specified.</w:t>
            </w:r>
          </w:p>
          <w:p w14:paraId="21774109" w14:textId="0800375F" w:rsidR="00572218" w:rsidRDefault="00622840" w:rsidP="00C6528D">
            <w:pPr>
              <w:pStyle w:val="BodyText"/>
              <w:rPr>
                <w:lang w:val="en-GB"/>
              </w:rPr>
            </w:pPr>
            <w:r>
              <w:rPr>
                <w:lang w:val="en-GB"/>
              </w:rPr>
              <w:t xml:space="preserve">If missing from the command line, the tool will use </w:t>
            </w:r>
            <w:r w:rsidR="00572218">
              <w:rPr>
                <w:lang w:val="en-GB"/>
              </w:rPr>
              <w:t>the property “random.row.count” from the configuration file.</w:t>
            </w:r>
          </w:p>
          <w:p w14:paraId="7706C457" w14:textId="77777777" w:rsidR="00572218" w:rsidRPr="00872E20" w:rsidRDefault="00572218" w:rsidP="00C6528D">
            <w:pPr>
              <w:pStyle w:val="BodyText"/>
              <w:rPr>
                <w:lang w:val="en-GB"/>
              </w:rPr>
            </w:pPr>
            <w:r>
              <w:rPr>
                <w:lang w:val="en-GB"/>
              </w:rPr>
              <w:t>If the property is also missing from the configuration file or no configuration file has been specified, the value 1 is used.</w:t>
            </w:r>
          </w:p>
        </w:tc>
        <w:tc>
          <w:tcPr>
            <w:tcW w:w="3516" w:type="dxa"/>
          </w:tcPr>
          <w:p w14:paraId="59A74826" w14:textId="2119D5D2" w:rsidR="00572218" w:rsidRPr="00872E20" w:rsidRDefault="00572218" w:rsidP="00572218">
            <w:pPr>
              <w:pStyle w:val="TableText"/>
              <w:rPr>
                <w:lang w:val="en-GB"/>
              </w:rPr>
            </w:pPr>
            <w:r>
              <w:rPr>
                <w:lang w:val="en-GB"/>
              </w:rPr>
              <w:t>---rows 25000</w:t>
            </w:r>
          </w:p>
        </w:tc>
      </w:tr>
    </w:tbl>
    <w:p w14:paraId="2029B596" w14:textId="3631D6AA" w:rsidR="00572218" w:rsidRDefault="00572218" w:rsidP="006D13F0">
      <w:pPr>
        <w:pStyle w:val="BodyText"/>
        <w:rPr>
          <w:lang w:val="en-GB"/>
        </w:rPr>
      </w:pPr>
    </w:p>
    <w:p w14:paraId="27797AEC" w14:textId="53838945" w:rsidR="00651209" w:rsidRDefault="00651209" w:rsidP="00651209">
      <w:pPr>
        <w:pStyle w:val="Heading3Numbered"/>
        <w:numPr>
          <w:ilvl w:val="2"/>
          <w:numId w:val="22"/>
        </w:numPr>
        <w:rPr>
          <w:lang w:val="en-GB"/>
        </w:rPr>
      </w:pPr>
      <w:r>
        <w:rPr>
          <w:lang w:val="en-GB"/>
        </w:rPr>
        <w:lastRenderedPageBreak/>
        <w:t>Querying Options</w:t>
      </w:r>
    </w:p>
    <w:p w14:paraId="48641FBF" w14:textId="78C444BB" w:rsidR="00651209" w:rsidRPr="00872E20" w:rsidRDefault="00651209" w:rsidP="00651209">
      <w:pPr>
        <w:pStyle w:val="Caption"/>
        <w:rPr>
          <w:lang w:val="en-GB"/>
        </w:rPr>
      </w:pPr>
      <w:bookmarkStart w:id="437" w:name="_Toc108163015"/>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15</w:t>
      </w:r>
      <w:r w:rsidRPr="00872E20">
        <w:rPr>
          <w:lang w:val="en-GB"/>
        </w:rPr>
        <w:fldChar w:fldCharType="end"/>
      </w:r>
      <w:r w:rsidRPr="00872E20">
        <w:rPr>
          <w:lang w:val="en-GB"/>
        </w:rPr>
        <w:t xml:space="preserve">: </w:t>
      </w:r>
      <w:r>
        <w:rPr>
          <w:lang w:val="en-GB"/>
        </w:rPr>
        <w:t>TableImport</w:t>
      </w:r>
      <w:r w:rsidRPr="00872E20">
        <w:rPr>
          <w:lang w:val="en-GB"/>
        </w:rPr>
        <w:t xml:space="preserve"> &lt;</w:t>
      </w:r>
      <w:r>
        <w:rPr>
          <w:lang w:val="en-GB"/>
        </w:rPr>
        <w:t xml:space="preserve">querying </w:t>
      </w:r>
      <w:r w:rsidRPr="00872E20">
        <w:rPr>
          <w:lang w:val="en-GB"/>
        </w:rPr>
        <w:t>options&gt;</w:t>
      </w:r>
      <w:bookmarkEnd w:id="437"/>
    </w:p>
    <w:tbl>
      <w:tblPr>
        <w:tblStyle w:val="TableGrid"/>
        <w:tblW w:w="9642" w:type="dxa"/>
        <w:tblLook w:val="04A0" w:firstRow="1" w:lastRow="0" w:firstColumn="1" w:lastColumn="0" w:noHBand="0" w:noVBand="1"/>
      </w:tblPr>
      <w:tblGrid>
        <w:gridCol w:w="1639"/>
        <w:gridCol w:w="4487"/>
        <w:gridCol w:w="3516"/>
      </w:tblGrid>
      <w:tr w:rsidR="00651209" w:rsidRPr="00872E20" w14:paraId="1F05D78E" w14:textId="77777777" w:rsidTr="00E15225">
        <w:trPr>
          <w:tblHeader/>
        </w:trPr>
        <w:tc>
          <w:tcPr>
            <w:tcW w:w="1639" w:type="dxa"/>
            <w:shd w:val="clear" w:color="auto" w:fill="D9D9D9" w:themeFill="background1" w:themeFillShade="D9"/>
          </w:tcPr>
          <w:p w14:paraId="4422C79D" w14:textId="77777777" w:rsidR="00651209" w:rsidRPr="00872E20" w:rsidRDefault="00651209" w:rsidP="00E15225">
            <w:pPr>
              <w:pStyle w:val="TableHeader"/>
              <w:rPr>
                <w:lang w:val="en-GB"/>
              </w:rPr>
            </w:pPr>
            <w:r w:rsidRPr="00872E20">
              <w:rPr>
                <w:lang w:val="en-GB"/>
              </w:rPr>
              <w:t>Parameter</w:t>
            </w:r>
          </w:p>
        </w:tc>
        <w:tc>
          <w:tcPr>
            <w:tcW w:w="4487" w:type="dxa"/>
            <w:shd w:val="clear" w:color="auto" w:fill="D9D9D9" w:themeFill="background1" w:themeFillShade="D9"/>
          </w:tcPr>
          <w:p w14:paraId="0550BB17" w14:textId="77777777" w:rsidR="00651209" w:rsidRPr="00872E20" w:rsidRDefault="00651209" w:rsidP="00E15225">
            <w:pPr>
              <w:pStyle w:val="TableHeader"/>
              <w:rPr>
                <w:lang w:val="en-GB"/>
              </w:rPr>
            </w:pPr>
            <w:r w:rsidRPr="00872E20">
              <w:rPr>
                <w:lang w:val="en-GB"/>
              </w:rPr>
              <w:t>Description</w:t>
            </w:r>
          </w:p>
        </w:tc>
        <w:tc>
          <w:tcPr>
            <w:tcW w:w="3516" w:type="dxa"/>
            <w:shd w:val="clear" w:color="auto" w:fill="D9D9D9" w:themeFill="background1" w:themeFillShade="D9"/>
          </w:tcPr>
          <w:p w14:paraId="052607CC" w14:textId="77777777" w:rsidR="00651209" w:rsidRPr="00872E20" w:rsidRDefault="00651209" w:rsidP="00E15225">
            <w:pPr>
              <w:pStyle w:val="TableHeader"/>
              <w:rPr>
                <w:lang w:val="en-GB"/>
              </w:rPr>
            </w:pPr>
            <w:r w:rsidRPr="00872E20">
              <w:rPr>
                <w:lang w:val="en-GB"/>
              </w:rPr>
              <w:t>Examples</w:t>
            </w:r>
          </w:p>
        </w:tc>
      </w:tr>
      <w:tr w:rsidR="00651209" w:rsidRPr="00872E20" w14:paraId="09561543" w14:textId="77777777" w:rsidTr="00E15225">
        <w:tc>
          <w:tcPr>
            <w:tcW w:w="1639" w:type="dxa"/>
          </w:tcPr>
          <w:p w14:paraId="3E2B3023" w14:textId="639D9A03" w:rsidR="00651209" w:rsidRPr="00872E20" w:rsidRDefault="00651209" w:rsidP="00651209">
            <w:pPr>
              <w:pStyle w:val="BodyText"/>
              <w:rPr>
                <w:lang w:val="en-GB"/>
              </w:rPr>
            </w:pPr>
            <w:r>
              <w:rPr>
                <w:lang w:val="en-GB"/>
              </w:rPr>
              <w:t>--key-columns &lt;c1,c2,c3…&gt;</w:t>
            </w:r>
          </w:p>
        </w:tc>
        <w:tc>
          <w:tcPr>
            <w:tcW w:w="4487" w:type="dxa"/>
          </w:tcPr>
          <w:p w14:paraId="19E2887B" w14:textId="59EEC5EA" w:rsidR="00651209" w:rsidRDefault="00651209" w:rsidP="00E15225">
            <w:pPr>
              <w:pStyle w:val="BodyText"/>
              <w:rPr>
                <w:lang w:val="en-GB"/>
              </w:rPr>
            </w:pPr>
            <w:r>
              <w:rPr>
                <w:lang w:val="en-GB"/>
              </w:rPr>
              <w:t>A comma-separated list of one or more columns to use for querying existing row before updating them.</w:t>
            </w:r>
          </w:p>
          <w:p w14:paraId="382B9ADE" w14:textId="7A21798A" w:rsidR="00651209" w:rsidRDefault="00651209" w:rsidP="00E15225">
            <w:pPr>
              <w:pStyle w:val="BodyText"/>
              <w:rPr>
                <w:lang w:val="en-GB"/>
              </w:rPr>
            </w:pPr>
            <w:r>
              <w:rPr>
                <w:lang w:val="en-GB"/>
              </w:rPr>
              <w:t>If equal to “none”, no querying is done and input file line will be upserted.</w:t>
            </w:r>
          </w:p>
          <w:p w14:paraId="229AA164" w14:textId="79D2C611" w:rsidR="00651209" w:rsidRDefault="00651209" w:rsidP="00E15225">
            <w:pPr>
              <w:pStyle w:val="BodyText"/>
              <w:rPr>
                <w:lang w:val="en-GB"/>
              </w:rPr>
            </w:pPr>
            <w:r>
              <w:rPr>
                <w:lang w:val="en-GB"/>
              </w:rPr>
              <w:t>If missing from the command line, the tool will use the property “input.key.columns” from the configuration file.</w:t>
            </w:r>
          </w:p>
          <w:p w14:paraId="212E307A" w14:textId="3ACA51D8" w:rsidR="00651209" w:rsidRPr="00872E20" w:rsidRDefault="00651209" w:rsidP="00651209">
            <w:pPr>
              <w:pStyle w:val="BodyText"/>
              <w:rPr>
                <w:lang w:val="en-GB"/>
              </w:rPr>
            </w:pPr>
            <w:r>
              <w:rPr>
                <w:lang w:val="en-GB"/>
              </w:rPr>
              <w:t>If the property is also missing from the configuration file or no configuration file has been specified, the column transactionid is used.</w:t>
            </w:r>
          </w:p>
        </w:tc>
        <w:tc>
          <w:tcPr>
            <w:tcW w:w="3516" w:type="dxa"/>
          </w:tcPr>
          <w:p w14:paraId="0406862D" w14:textId="21E24D44" w:rsidR="00651209" w:rsidRPr="00872E20" w:rsidRDefault="00651209" w:rsidP="00651209">
            <w:pPr>
              <w:pStyle w:val="TableText"/>
              <w:rPr>
                <w:lang w:val="en-GB"/>
              </w:rPr>
            </w:pPr>
            <w:r>
              <w:rPr>
                <w:lang w:val="en-GB"/>
              </w:rPr>
              <w:t>--key-columns recorded,subscriberid</w:t>
            </w:r>
          </w:p>
        </w:tc>
      </w:tr>
    </w:tbl>
    <w:p w14:paraId="467A658F" w14:textId="6DF42E2E" w:rsidR="00651209" w:rsidRPr="00572218" w:rsidRDefault="00651209" w:rsidP="00651209">
      <w:pPr>
        <w:pStyle w:val="Heading3Numbered"/>
        <w:numPr>
          <w:ilvl w:val="2"/>
          <w:numId w:val="22"/>
        </w:numPr>
        <w:rPr>
          <w:lang w:val="en-GB"/>
        </w:rPr>
      </w:pPr>
      <w:r>
        <w:rPr>
          <w:lang w:val="en-GB"/>
        </w:rPr>
        <w:t xml:space="preserve">Update </w:t>
      </w:r>
      <w:r w:rsidRPr="00572218">
        <w:rPr>
          <w:lang w:val="en-GB"/>
        </w:rPr>
        <w:t>Options</w:t>
      </w:r>
    </w:p>
    <w:p w14:paraId="6096FDF5" w14:textId="3811E24D" w:rsidR="00651209" w:rsidRPr="00872E20" w:rsidRDefault="00651209" w:rsidP="00651209">
      <w:pPr>
        <w:pStyle w:val="Caption"/>
        <w:rPr>
          <w:lang w:val="en-GB"/>
        </w:rPr>
      </w:pPr>
      <w:bookmarkStart w:id="438" w:name="_Toc108163016"/>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16</w:t>
      </w:r>
      <w:r w:rsidRPr="00872E20">
        <w:rPr>
          <w:lang w:val="en-GB"/>
        </w:rPr>
        <w:fldChar w:fldCharType="end"/>
      </w:r>
      <w:r w:rsidRPr="00872E20">
        <w:rPr>
          <w:lang w:val="en-GB"/>
        </w:rPr>
        <w:t xml:space="preserve">: </w:t>
      </w:r>
      <w:r>
        <w:rPr>
          <w:lang w:val="en-GB"/>
        </w:rPr>
        <w:t>TableImport</w:t>
      </w:r>
      <w:r w:rsidRPr="00872E20">
        <w:rPr>
          <w:lang w:val="en-GB"/>
        </w:rPr>
        <w:t xml:space="preserve"> &lt;</w:t>
      </w:r>
      <w:r>
        <w:rPr>
          <w:lang w:val="en-GB"/>
        </w:rPr>
        <w:t xml:space="preserve">update </w:t>
      </w:r>
      <w:r w:rsidRPr="00872E20">
        <w:rPr>
          <w:lang w:val="en-GB"/>
        </w:rPr>
        <w:t>options&gt;</w:t>
      </w:r>
      <w:bookmarkEnd w:id="438"/>
    </w:p>
    <w:tbl>
      <w:tblPr>
        <w:tblStyle w:val="TableGrid"/>
        <w:tblW w:w="9642" w:type="dxa"/>
        <w:tblLook w:val="04A0" w:firstRow="1" w:lastRow="0" w:firstColumn="1" w:lastColumn="0" w:noHBand="0" w:noVBand="1"/>
      </w:tblPr>
      <w:tblGrid>
        <w:gridCol w:w="1954"/>
        <w:gridCol w:w="4335"/>
        <w:gridCol w:w="3353"/>
      </w:tblGrid>
      <w:tr w:rsidR="00304E80" w:rsidRPr="00872E20" w14:paraId="7148BE25" w14:textId="77777777" w:rsidTr="00E15225">
        <w:trPr>
          <w:tblHeader/>
        </w:trPr>
        <w:tc>
          <w:tcPr>
            <w:tcW w:w="1639" w:type="dxa"/>
            <w:shd w:val="clear" w:color="auto" w:fill="D9D9D9" w:themeFill="background1" w:themeFillShade="D9"/>
          </w:tcPr>
          <w:p w14:paraId="1B998622" w14:textId="77777777" w:rsidR="00651209" w:rsidRPr="00872E20" w:rsidRDefault="00651209" w:rsidP="00E15225">
            <w:pPr>
              <w:pStyle w:val="TableHeader"/>
              <w:rPr>
                <w:lang w:val="en-GB"/>
              </w:rPr>
            </w:pPr>
            <w:r w:rsidRPr="00872E20">
              <w:rPr>
                <w:lang w:val="en-GB"/>
              </w:rPr>
              <w:t>Parameter</w:t>
            </w:r>
          </w:p>
        </w:tc>
        <w:tc>
          <w:tcPr>
            <w:tcW w:w="4487" w:type="dxa"/>
            <w:shd w:val="clear" w:color="auto" w:fill="D9D9D9" w:themeFill="background1" w:themeFillShade="D9"/>
          </w:tcPr>
          <w:p w14:paraId="6BBB8FEE" w14:textId="77777777" w:rsidR="00651209" w:rsidRPr="00872E20" w:rsidRDefault="00651209" w:rsidP="00E15225">
            <w:pPr>
              <w:pStyle w:val="TableHeader"/>
              <w:rPr>
                <w:lang w:val="en-GB"/>
              </w:rPr>
            </w:pPr>
            <w:r w:rsidRPr="00872E20">
              <w:rPr>
                <w:lang w:val="en-GB"/>
              </w:rPr>
              <w:t>Description</w:t>
            </w:r>
          </w:p>
        </w:tc>
        <w:tc>
          <w:tcPr>
            <w:tcW w:w="3516" w:type="dxa"/>
            <w:shd w:val="clear" w:color="auto" w:fill="D9D9D9" w:themeFill="background1" w:themeFillShade="D9"/>
          </w:tcPr>
          <w:p w14:paraId="158D858A" w14:textId="77777777" w:rsidR="00651209" w:rsidRPr="00872E20" w:rsidRDefault="00651209" w:rsidP="00E15225">
            <w:pPr>
              <w:pStyle w:val="TableHeader"/>
              <w:rPr>
                <w:lang w:val="en-GB"/>
              </w:rPr>
            </w:pPr>
            <w:r w:rsidRPr="00872E20">
              <w:rPr>
                <w:lang w:val="en-GB"/>
              </w:rPr>
              <w:t>Examples</w:t>
            </w:r>
          </w:p>
        </w:tc>
      </w:tr>
      <w:tr w:rsidR="00304E80" w:rsidRPr="00872E20" w14:paraId="7292D143" w14:textId="77777777" w:rsidTr="00E15225">
        <w:tc>
          <w:tcPr>
            <w:tcW w:w="1639" w:type="dxa"/>
          </w:tcPr>
          <w:p w14:paraId="0EB3886E" w14:textId="285CA3C7" w:rsidR="00651209" w:rsidRPr="00872E20" w:rsidRDefault="00651209" w:rsidP="00651209">
            <w:pPr>
              <w:pStyle w:val="BodyText"/>
              <w:rPr>
                <w:lang w:val="en-GB"/>
              </w:rPr>
            </w:pPr>
            <w:r>
              <w:rPr>
                <w:lang w:val="en-GB"/>
              </w:rPr>
              <w:t>--lastmodified-column &lt;column&gt;</w:t>
            </w:r>
          </w:p>
        </w:tc>
        <w:tc>
          <w:tcPr>
            <w:tcW w:w="4487" w:type="dxa"/>
          </w:tcPr>
          <w:p w14:paraId="1885A886" w14:textId="6B42F5B4" w:rsidR="00651209" w:rsidRDefault="00651209" w:rsidP="00E15225">
            <w:pPr>
              <w:pStyle w:val="BodyText"/>
              <w:rPr>
                <w:lang w:val="en-GB"/>
              </w:rPr>
            </w:pPr>
            <w:r>
              <w:rPr>
                <w:lang w:val="en-GB"/>
              </w:rPr>
              <w:t>The name of the datetime column to use for comparing rows from the input file and rows from the table.</w:t>
            </w:r>
          </w:p>
          <w:p w14:paraId="5A9ED7DF" w14:textId="5E085167" w:rsidR="00651209" w:rsidRDefault="00651209" w:rsidP="00E15225">
            <w:pPr>
              <w:pStyle w:val="BodyText"/>
              <w:rPr>
                <w:lang w:val="en-GB"/>
              </w:rPr>
            </w:pPr>
            <w:r>
              <w:rPr>
                <w:lang w:val="en-GB"/>
              </w:rPr>
              <w:t>If missing from the command line, the tool will use the property “input.lastmodified.column” from the configuration file.</w:t>
            </w:r>
          </w:p>
          <w:p w14:paraId="1ACC72E3" w14:textId="77ECB127" w:rsidR="00651209" w:rsidRPr="00872E20" w:rsidRDefault="00651209" w:rsidP="00304E80">
            <w:pPr>
              <w:pStyle w:val="BodyText"/>
              <w:rPr>
                <w:lang w:val="en-GB"/>
              </w:rPr>
            </w:pPr>
            <w:r>
              <w:rPr>
                <w:lang w:val="en-GB"/>
              </w:rPr>
              <w:t xml:space="preserve">If the property is also missing from the configuration file or no configuration file has been specified, </w:t>
            </w:r>
            <w:r w:rsidR="00304E80">
              <w:rPr>
                <w:lang w:val="en-GB"/>
              </w:rPr>
              <w:t>the column transactiondate is used</w:t>
            </w:r>
            <w:r>
              <w:rPr>
                <w:lang w:val="en-GB"/>
              </w:rPr>
              <w:t>.</w:t>
            </w:r>
          </w:p>
        </w:tc>
        <w:tc>
          <w:tcPr>
            <w:tcW w:w="3516" w:type="dxa"/>
          </w:tcPr>
          <w:p w14:paraId="30601F05" w14:textId="5C0478B7" w:rsidR="00651209" w:rsidRPr="00872E20" w:rsidRDefault="00651209" w:rsidP="00E15225">
            <w:pPr>
              <w:pStyle w:val="TableText"/>
              <w:rPr>
                <w:lang w:val="en-GB"/>
              </w:rPr>
            </w:pPr>
            <w:r>
              <w:rPr>
                <w:lang w:val="en-GB"/>
              </w:rPr>
              <w:t>--lastmodified-column createdate</w:t>
            </w:r>
          </w:p>
        </w:tc>
      </w:tr>
      <w:tr w:rsidR="00304E80" w:rsidRPr="00872E20" w14:paraId="1FD37CB8" w14:textId="77777777" w:rsidTr="00E15225">
        <w:tc>
          <w:tcPr>
            <w:tcW w:w="1639" w:type="dxa"/>
          </w:tcPr>
          <w:p w14:paraId="31467E21" w14:textId="17497EDE" w:rsidR="00304E80" w:rsidRDefault="00304E80" w:rsidP="00651209">
            <w:pPr>
              <w:pStyle w:val="BodyText"/>
              <w:rPr>
                <w:lang w:val="en-GB"/>
              </w:rPr>
            </w:pPr>
            <w:r>
              <w:rPr>
                <w:lang w:val="en-GB"/>
              </w:rPr>
              <w:t>--update-mode overwrite|lastmodified</w:t>
            </w:r>
          </w:p>
        </w:tc>
        <w:tc>
          <w:tcPr>
            <w:tcW w:w="4487" w:type="dxa"/>
          </w:tcPr>
          <w:p w14:paraId="7190D074" w14:textId="77777777" w:rsidR="00304E80" w:rsidRDefault="00304E80" w:rsidP="00E15225">
            <w:pPr>
              <w:pStyle w:val="BodyText"/>
              <w:rPr>
                <w:lang w:val="en-GB"/>
              </w:rPr>
            </w:pPr>
            <w:r>
              <w:rPr>
                <w:lang w:val="en-GB"/>
              </w:rPr>
              <w:t>Switch between “OVERWRITE” and “LASTMODIFIED” mode.</w:t>
            </w:r>
          </w:p>
          <w:p w14:paraId="2E612E61" w14:textId="06B8E5C6" w:rsidR="00304E80" w:rsidRDefault="00304E80" w:rsidP="00304E80">
            <w:pPr>
              <w:pStyle w:val="BodyText"/>
              <w:rPr>
                <w:lang w:val="en-GB"/>
              </w:rPr>
            </w:pPr>
            <w:r>
              <w:rPr>
                <w:lang w:val="en-GB"/>
              </w:rPr>
              <w:t>If missing from the command line, the tool will use the property “update.mode” from the configuration file.</w:t>
            </w:r>
          </w:p>
          <w:p w14:paraId="786174D4" w14:textId="5B8404B3" w:rsidR="00304E80" w:rsidRDefault="00304E80" w:rsidP="00304E80">
            <w:pPr>
              <w:pStyle w:val="BodyText"/>
              <w:rPr>
                <w:lang w:val="en-GB"/>
              </w:rPr>
            </w:pPr>
            <w:r>
              <w:rPr>
                <w:lang w:val="en-GB"/>
              </w:rPr>
              <w:t>If the property is also missing from the configuration file or no configuration file has been specified, the mode “OVERWRITE” is used.</w:t>
            </w:r>
          </w:p>
        </w:tc>
        <w:tc>
          <w:tcPr>
            <w:tcW w:w="3516" w:type="dxa"/>
          </w:tcPr>
          <w:p w14:paraId="4DCBD5BC" w14:textId="72B53D1D" w:rsidR="00304E80" w:rsidRDefault="00304E80" w:rsidP="00E15225">
            <w:pPr>
              <w:pStyle w:val="TableText"/>
              <w:rPr>
                <w:lang w:val="en-GB"/>
              </w:rPr>
            </w:pPr>
            <w:r>
              <w:rPr>
                <w:lang w:val="en-GB"/>
              </w:rPr>
              <w:t>--update-mode lastmodified</w:t>
            </w:r>
          </w:p>
        </w:tc>
      </w:tr>
      <w:tr w:rsidR="00304E80" w:rsidRPr="00872E20" w14:paraId="65B2B66C" w14:textId="77777777" w:rsidTr="00E15225">
        <w:tc>
          <w:tcPr>
            <w:tcW w:w="1639" w:type="dxa"/>
          </w:tcPr>
          <w:p w14:paraId="325109F1" w14:textId="4A6C45D2" w:rsidR="00304E80" w:rsidRDefault="00304E80" w:rsidP="00651209">
            <w:pPr>
              <w:pStyle w:val="BodyText"/>
              <w:rPr>
                <w:lang w:val="en-GB"/>
              </w:rPr>
            </w:pPr>
            <w:r>
              <w:rPr>
                <w:lang w:val="en-GB"/>
              </w:rPr>
              <w:t>--insert-new-rows true|false</w:t>
            </w:r>
          </w:p>
        </w:tc>
        <w:tc>
          <w:tcPr>
            <w:tcW w:w="4487" w:type="dxa"/>
          </w:tcPr>
          <w:p w14:paraId="2A9EFD4A" w14:textId="77777777" w:rsidR="00304E80" w:rsidRDefault="00304E80" w:rsidP="00E15225">
            <w:pPr>
              <w:pStyle w:val="BodyText"/>
              <w:rPr>
                <w:lang w:val="en-GB"/>
              </w:rPr>
            </w:pPr>
            <w:r>
              <w:rPr>
                <w:lang w:val="en-GB"/>
              </w:rPr>
              <w:t xml:space="preserve">If a row is not found, the tool will upsert it into the table </w:t>
            </w:r>
          </w:p>
          <w:p w14:paraId="3067B6BB" w14:textId="667C5EEC" w:rsidR="00304E80" w:rsidRDefault="00304E80" w:rsidP="00304E80">
            <w:pPr>
              <w:pStyle w:val="BodyText"/>
              <w:rPr>
                <w:lang w:val="en-GB"/>
              </w:rPr>
            </w:pPr>
            <w:r>
              <w:rPr>
                <w:lang w:val="en-GB"/>
              </w:rPr>
              <w:lastRenderedPageBreak/>
              <w:t>If missing from the command line, the tool will use the property “insert.new.rows from the configuration file.</w:t>
            </w:r>
          </w:p>
          <w:p w14:paraId="69F74288" w14:textId="51B7D7DF" w:rsidR="00304E80" w:rsidRDefault="00304E80" w:rsidP="00304E80">
            <w:pPr>
              <w:pStyle w:val="BodyText"/>
              <w:rPr>
                <w:lang w:val="en-GB"/>
              </w:rPr>
            </w:pPr>
            <w:r>
              <w:rPr>
                <w:lang w:val="en-GB"/>
              </w:rPr>
              <w:t>If the property is also missing from the configuration file or no configuration file has been specified, no new row is created</w:t>
            </w:r>
            <w:r w:rsidR="00BA300F">
              <w:rPr>
                <w:lang w:val="en-GB"/>
              </w:rPr>
              <w:t>.</w:t>
            </w:r>
          </w:p>
        </w:tc>
        <w:tc>
          <w:tcPr>
            <w:tcW w:w="3516" w:type="dxa"/>
          </w:tcPr>
          <w:p w14:paraId="4DC04F65" w14:textId="1CE6B2E4" w:rsidR="00304E80" w:rsidRDefault="00304E80" w:rsidP="00E15225">
            <w:pPr>
              <w:pStyle w:val="TableText"/>
              <w:rPr>
                <w:lang w:val="en-GB"/>
              </w:rPr>
            </w:pPr>
            <w:r>
              <w:rPr>
                <w:lang w:val="en-GB"/>
              </w:rPr>
              <w:lastRenderedPageBreak/>
              <w:t>--insert-new-rows true</w:t>
            </w:r>
          </w:p>
        </w:tc>
      </w:tr>
      <w:tr w:rsidR="00BA300F" w:rsidRPr="00872E20" w14:paraId="32789A46" w14:textId="77777777" w:rsidTr="00E15225">
        <w:tc>
          <w:tcPr>
            <w:tcW w:w="1639" w:type="dxa"/>
          </w:tcPr>
          <w:p w14:paraId="7B4E504C" w14:textId="57C331BD" w:rsidR="00BA300F" w:rsidRDefault="00BA300F" w:rsidP="00651209">
            <w:pPr>
              <w:pStyle w:val="BodyText"/>
              <w:rPr>
                <w:lang w:val="en-GB"/>
              </w:rPr>
            </w:pPr>
            <w:r>
              <w:rPr>
                <w:lang w:val="en-GB"/>
              </w:rPr>
              <w:t>--insert-new-primary-keys trua|false</w:t>
            </w:r>
          </w:p>
        </w:tc>
        <w:tc>
          <w:tcPr>
            <w:tcW w:w="4487" w:type="dxa"/>
          </w:tcPr>
          <w:p w14:paraId="76581658" w14:textId="77777777" w:rsidR="00BA300F" w:rsidRDefault="00BA300F" w:rsidP="00E15225">
            <w:pPr>
              <w:pStyle w:val="BodyText"/>
              <w:rPr>
                <w:lang w:val="en-GB"/>
              </w:rPr>
            </w:pPr>
            <w:r>
              <w:rPr>
                <w:lang w:val="en-GB"/>
              </w:rPr>
              <w:t>Since version 0.5.2:</w:t>
            </w:r>
          </w:p>
          <w:p w14:paraId="3280325B" w14:textId="77777777" w:rsidR="00BA300F" w:rsidRDefault="00BA300F" w:rsidP="00E15225">
            <w:pPr>
              <w:pStyle w:val="BodyText"/>
              <w:rPr>
                <w:lang w:val="en-GB"/>
              </w:rPr>
            </w:pPr>
            <w:r>
              <w:rPr>
                <w:lang w:val="en-GB"/>
              </w:rPr>
              <w:t>If a row is inserted and has no primary key value (or the value is empty string) and this option is true, a UUID will be put into the primary key column before a row is put into the grid.</w:t>
            </w:r>
          </w:p>
          <w:p w14:paraId="757B1886" w14:textId="507329C2" w:rsidR="00BA300F" w:rsidRDefault="00BA300F" w:rsidP="00BA300F">
            <w:pPr>
              <w:pStyle w:val="BodyText"/>
              <w:rPr>
                <w:lang w:val="en-GB"/>
              </w:rPr>
            </w:pPr>
            <w:r>
              <w:rPr>
                <w:lang w:val="en-GB"/>
              </w:rPr>
              <w:t>If missing from the command line, the tool will use the property “insert.new.primary.keys from the configuration file.</w:t>
            </w:r>
          </w:p>
          <w:p w14:paraId="066B80C7" w14:textId="308DA118" w:rsidR="00BA300F" w:rsidRDefault="00BA300F" w:rsidP="00BA300F">
            <w:pPr>
              <w:pStyle w:val="BodyText"/>
              <w:rPr>
                <w:lang w:val="en-GB"/>
              </w:rPr>
            </w:pPr>
            <w:r>
              <w:rPr>
                <w:lang w:val="en-GB"/>
              </w:rPr>
              <w:t>If the property is also missing from the configuration file or no configuration file has been specified, the default value is false, which means no primary key is generated.</w:t>
            </w:r>
          </w:p>
        </w:tc>
        <w:tc>
          <w:tcPr>
            <w:tcW w:w="3516" w:type="dxa"/>
          </w:tcPr>
          <w:p w14:paraId="65380DDC" w14:textId="4469E91D" w:rsidR="00BA300F" w:rsidRDefault="00BA300F" w:rsidP="00E15225">
            <w:pPr>
              <w:pStyle w:val="TableText"/>
              <w:rPr>
                <w:lang w:val="en-GB"/>
              </w:rPr>
            </w:pPr>
            <w:r>
              <w:rPr>
                <w:lang w:val="en-GB"/>
              </w:rPr>
              <w:t>--insert-new-primary-keys true</w:t>
            </w:r>
          </w:p>
        </w:tc>
      </w:tr>
      <w:tr w:rsidR="00304E80" w:rsidRPr="00872E20" w14:paraId="3D89D30C" w14:textId="77777777" w:rsidTr="00E15225">
        <w:tc>
          <w:tcPr>
            <w:tcW w:w="1639" w:type="dxa"/>
          </w:tcPr>
          <w:p w14:paraId="7A7C22FC" w14:textId="7B189908" w:rsidR="00304E80" w:rsidRDefault="00304E80" w:rsidP="00651209">
            <w:pPr>
              <w:pStyle w:val="BodyText"/>
              <w:rPr>
                <w:lang w:val="en-GB"/>
              </w:rPr>
            </w:pPr>
            <w:r>
              <w:rPr>
                <w:lang w:val="en-GB"/>
              </w:rPr>
              <w:t>--upsert-empty-columns true|false</w:t>
            </w:r>
          </w:p>
        </w:tc>
        <w:tc>
          <w:tcPr>
            <w:tcW w:w="4487" w:type="dxa"/>
          </w:tcPr>
          <w:p w14:paraId="442510CE" w14:textId="77777777" w:rsidR="00304E80" w:rsidRDefault="00304E80" w:rsidP="00E15225">
            <w:pPr>
              <w:pStyle w:val="BodyText"/>
              <w:rPr>
                <w:lang w:val="en-GB"/>
              </w:rPr>
            </w:pPr>
            <w:r>
              <w:rPr>
                <w:lang w:val="en-GB"/>
              </w:rPr>
              <w:t>If true:</w:t>
            </w:r>
          </w:p>
          <w:p w14:paraId="22F7B0E0" w14:textId="05E40CA2" w:rsidR="00304E80" w:rsidRDefault="00304E80" w:rsidP="00E15225">
            <w:pPr>
              <w:pStyle w:val="BodyText"/>
              <w:rPr>
                <w:lang w:val="en-GB"/>
              </w:rPr>
            </w:pPr>
            <w:r>
              <w:rPr>
                <w:lang w:val="en-GB"/>
              </w:rPr>
              <w:t>If a column from the input file is empty (empty string), then the column is set to empty string or null (for datetime, opaque and string type columns) in the table.</w:t>
            </w:r>
          </w:p>
          <w:p w14:paraId="7DE7398C" w14:textId="77777777" w:rsidR="00304E80" w:rsidRDefault="00304E80" w:rsidP="00E15225">
            <w:pPr>
              <w:pStyle w:val="BodyText"/>
              <w:rPr>
                <w:lang w:val="en-GB"/>
              </w:rPr>
            </w:pPr>
            <w:r>
              <w:rPr>
                <w:lang w:val="en-GB"/>
              </w:rPr>
              <w:t>If false</w:t>
            </w:r>
          </w:p>
          <w:p w14:paraId="067EF949" w14:textId="29ED650E" w:rsidR="00304E80" w:rsidRDefault="00304E80" w:rsidP="00304E80">
            <w:pPr>
              <w:pStyle w:val="BodyText"/>
              <w:rPr>
                <w:lang w:val="en-GB"/>
              </w:rPr>
            </w:pPr>
            <w:r>
              <w:rPr>
                <w:lang w:val="en-GB"/>
              </w:rPr>
              <w:t>If a column from the input file is empty (empty string), then the column from the table is not changed for existing rows and not set for newly created rows (left to null).</w:t>
            </w:r>
          </w:p>
          <w:p w14:paraId="1A32D194" w14:textId="77777777" w:rsidR="00304E80" w:rsidRDefault="00304E80" w:rsidP="00E15225">
            <w:pPr>
              <w:pStyle w:val="BodyText"/>
              <w:rPr>
                <w:lang w:val="en-GB"/>
              </w:rPr>
            </w:pPr>
          </w:p>
          <w:p w14:paraId="18C55C8D" w14:textId="39D168E7" w:rsidR="00304E80" w:rsidRDefault="00304E80" w:rsidP="00E15225">
            <w:pPr>
              <w:pStyle w:val="BodyText"/>
              <w:rPr>
                <w:lang w:val="en-GB"/>
              </w:rPr>
            </w:pPr>
            <w:r>
              <w:rPr>
                <w:lang w:val="en-GB"/>
              </w:rPr>
              <w:t>Double and Long type columns cannot be changed to null.</w:t>
            </w:r>
          </w:p>
          <w:p w14:paraId="667C3B74" w14:textId="77777777" w:rsidR="00304E80" w:rsidRDefault="00304E80" w:rsidP="00E15225">
            <w:pPr>
              <w:pStyle w:val="BodyText"/>
              <w:rPr>
                <w:lang w:val="en-GB"/>
              </w:rPr>
            </w:pPr>
          </w:p>
          <w:p w14:paraId="5D0287C6" w14:textId="5AD0DFCE" w:rsidR="00304E80" w:rsidRDefault="00304E80" w:rsidP="00304E80">
            <w:pPr>
              <w:pStyle w:val="BodyText"/>
              <w:rPr>
                <w:lang w:val="en-GB"/>
              </w:rPr>
            </w:pPr>
            <w:r>
              <w:rPr>
                <w:lang w:val="en-GB"/>
              </w:rPr>
              <w:t>If missing from the command line, the tool will use the property “upsert.empty.columns” from the configuration file.</w:t>
            </w:r>
          </w:p>
          <w:p w14:paraId="07570613" w14:textId="7CE97342" w:rsidR="00304E80" w:rsidRDefault="00304E80" w:rsidP="00304E80">
            <w:pPr>
              <w:pStyle w:val="BodyText"/>
              <w:rPr>
                <w:lang w:val="en-GB"/>
              </w:rPr>
            </w:pPr>
            <w:r>
              <w:rPr>
                <w:lang w:val="en-GB"/>
              </w:rPr>
              <w:lastRenderedPageBreak/>
              <w:t>If the property is also missing from the configuration file or no configuration file has been specified, empty columns are not upserted (false).</w:t>
            </w:r>
          </w:p>
        </w:tc>
        <w:tc>
          <w:tcPr>
            <w:tcW w:w="3516" w:type="dxa"/>
          </w:tcPr>
          <w:p w14:paraId="3090C95D" w14:textId="5D127F0F" w:rsidR="00304E80" w:rsidRDefault="00304E80" w:rsidP="00E15225">
            <w:pPr>
              <w:pStyle w:val="TableText"/>
              <w:rPr>
                <w:lang w:val="en-GB"/>
              </w:rPr>
            </w:pPr>
            <w:r>
              <w:rPr>
                <w:lang w:val="en-GB"/>
              </w:rPr>
              <w:lastRenderedPageBreak/>
              <w:t>--upsert-empty-columns true</w:t>
            </w:r>
          </w:p>
        </w:tc>
      </w:tr>
    </w:tbl>
    <w:p w14:paraId="7A6D708B" w14:textId="2A9ECAB9" w:rsidR="00651209" w:rsidRPr="00304E80" w:rsidRDefault="00651209" w:rsidP="00304E80">
      <w:pPr>
        <w:pStyle w:val="BodyText"/>
      </w:pPr>
    </w:p>
    <w:p w14:paraId="2CB0E7DB" w14:textId="2D8215E2" w:rsidR="00651209" w:rsidRPr="00572218" w:rsidRDefault="00651209" w:rsidP="00651209">
      <w:pPr>
        <w:pStyle w:val="Heading3Numbered"/>
        <w:numPr>
          <w:ilvl w:val="2"/>
          <w:numId w:val="22"/>
        </w:numPr>
        <w:rPr>
          <w:lang w:val="en-GB"/>
        </w:rPr>
      </w:pPr>
      <w:r>
        <w:rPr>
          <w:lang w:val="en-GB"/>
        </w:rPr>
        <w:t>Report</w:t>
      </w:r>
      <w:r w:rsidRPr="00572218">
        <w:rPr>
          <w:lang w:val="en-GB"/>
        </w:rPr>
        <w:t xml:space="preserve"> Options</w:t>
      </w:r>
    </w:p>
    <w:p w14:paraId="19BB8325" w14:textId="557EDAB1" w:rsidR="00651209" w:rsidRPr="00872E20" w:rsidRDefault="00651209" w:rsidP="00651209">
      <w:pPr>
        <w:pStyle w:val="Caption"/>
        <w:rPr>
          <w:lang w:val="en-GB"/>
        </w:rPr>
      </w:pPr>
      <w:bookmarkStart w:id="439" w:name="_Toc108163017"/>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17</w:t>
      </w:r>
      <w:r w:rsidRPr="00872E20">
        <w:rPr>
          <w:lang w:val="en-GB"/>
        </w:rPr>
        <w:fldChar w:fldCharType="end"/>
      </w:r>
      <w:r w:rsidRPr="00872E20">
        <w:rPr>
          <w:lang w:val="en-GB"/>
        </w:rPr>
        <w:t xml:space="preserve">: </w:t>
      </w:r>
      <w:r>
        <w:rPr>
          <w:lang w:val="en-GB"/>
        </w:rPr>
        <w:t>TableImport</w:t>
      </w:r>
      <w:r w:rsidRPr="00872E20">
        <w:rPr>
          <w:lang w:val="en-GB"/>
        </w:rPr>
        <w:t xml:space="preserve"> &lt;</w:t>
      </w:r>
      <w:r>
        <w:rPr>
          <w:lang w:val="en-GB"/>
        </w:rPr>
        <w:t xml:space="preserve">report </w:t>
      </w:r>
      <w:r w:rsidRPr="00872E20">
        <w:rPr>
          <w:lang w:val="en-GB"/>
        </w:rPr>
        <w:t>options&gt;</w:t>
      </w:r>
      <w:bookmarkEnd w:id="439"/>
    </w:p>
    <w:tbl>
      <w:tblPr>
        <w:tblStyle w:val="TableGrid"/>
        <w:tblW w:w="9642" w:type="dxa"/>
        <w:tblLook w:val="04A0" w:firstRow="1" w:lastRow="0" w:firstColumn="1" w:lastColumn="0" w:noHBand="0" w:noVBand="1"/>
      </w:tblPr>
      <w:tblGrid>
        <w:gridCol w:w="1639"/>
        <w:gridCol w:w="4487"/>
        <w:gridCol w:w="3516"/>
      </w:tblGrid>
      <w:tr w:rsidR="00651209" w:rsidRPr="00872E20" w14:paraId="0444EC25" w14:textId="77777777" w:rsidTr="00E15225">
        <w:trPr>
          <w:tblHeader/>
        </w:trPr>
        <w:tc>
          <w:tcPr>
            <w:tcW w:w="1639" w:type="dxa"/>
            <w:shd w:val="clear" w:color="auto" w:fill="D9D9D9" w:themeFill="background1" w:themeFillShade="D9"/>
          </w:tcPr>
          <w:p w14:paraId="49A2D9F7" w14:textId="77777777" w:rsidR="00651209" w:rsidRPr="00872E20" w:rsidRDefault="00651209" w:rsidP="00E15225">
            <w:pPr>
              <w:pStyle w:val="TableHeader"/>
              <w:rPr>
                <w:lang w:val="en-GB"/>
              </w:rPr>
            </w:pPr>
            <w:r w:rsidRPr="00872E20">
              <w:rPr>
                <w:lang w:val="en-GB"/>
              </w:rPr>
              <w:t>Parameter</w:t>
            </w:r>
          </w:p>
        </w:tc>
        <w:tc>
          <w:tcPr>
            <w:tcW w:w="4487" w:type="dxa"/>
            <w:shd w:val="clear" w:color="auto" w:fill="D9D9D9" w:themeFill="background1" w:themeFillShade="D9"/>
          </w:tcPr>
          <w:p w14:paraId="0790A310" w14:textId="77777777" w:rsidR="00651209" w:rsidRPr="00872E20" w:rsidRDefault="00651209" w:rsidP="00E15225">
            <w:pPr>
              <w:pStyle w:val="TableHeader"/>
              <w:rPr>
                <w:lang w:val="en-GB"/>
              </w:rPr>
            </w:pPr>
            <w:r w:rsidRPr="00872E20">
              <w:rPr>
                <w:lang w:val="en-GB"/>
              </w:rPr>
              <w:t>Description</w:t>
            </w:r>
          </w:p>
        </w:tc>
        <w:tc>
          <w:tcPr>
            <w:tcW w:w="3516" w:type="dxa"/>
            <w:shd w:val="clear" w:color="auto" w:fill="D9D9D9" w:themeFill="background1" w:themeFillShade="D9"/>
          </w:tcPr>
          <w:p w14:paraId="52CC577B" w14:textId="77777777" w:rsidR="00651209" w:rsidRPr="00872E20" w:rsidRDefault="00651209" w:rsidP="00E15225">
            <w:pPr>
              <w:pStyle w:val="TableHeader"/>
              <w:rPr>
                <w:lang w:val="en-GB"/>
              </w:rPr>
            </w:pPr>
            <w:r w:rsidRPr="00872E20">
              <w:rPr>
                <w:lang w:val="en-GB"/>
              </w:rPr>
              <w:t>Examples</w:t>
            </w:r>
          </w:p>
        </w:tc>
      </w:tr>
      <w:tr w:rsidR="00651209" w:rsidRPr="00872E20" w14:paraId="44A0DBFC" w14:textId="77777777" w:rsidTr="00E15225">
        <w:tc>
          <w:tcPr>
            <w:tcW w:w="1639" w:type="dxa"/>
          </w:tcPr>
          <w:p w14:paraId="6323EE7A" w14:textId="426F8F9B" w:rsidR="00651209" w:rsidRPr="00872E20" w:rsidRDefault="00651209" w:rsidP="00651209">
            <w:pPr>
              <w:pStyle w:val="BodyText"/>
              <w:rPr>
                <w:lang w:val="en-GB"/>
              </w:rPr>
            </w:pPr>
            <w:r>
              <w:rPr>
                <w:lang w:val="en-GB"/>
              </w:rPr>
              <w:t>--report-folder &lt;folder&gt;</w:t>
            </w:r>
          </w:p>
        </w:tc>
        <w:tc>
          <w:tcPr>
            <w:tcW w:w="4487" w:type="dxa"/>
          </w:tcPr>
          <w:p w14:paraId="7480B082" w14:textId="0A4D0319" w:rsidR="00651209" w:rsidRDefault="00651209" w:rsidP="00E15225">
            <w:pPr>
              <w:pStyle w:val="BodyText"/>
              <w:rPr>
                <w:lang w:val="en-GB"/>
              </w:rPr>
            </w:pPr>
            <w:r>
              <w:rPr>
                <w:lang w:val="en-GB"/>
              </w:rPr>
              <w:t>The folder in which report file will be written.</w:t>
            </w:r>
          </w:p>
          <w:p w14:paraId="0800648A" w14:textId="12C9A130" w:rsidR="00651209" w:rsidRDefault="00651209" w:rsidP="00E15225">
            <w:pPr>
              <w:pStyle w:val="BodyText"/>
              <w:rPr>
                <w:lang w:val="en-GB"/>
              </w:rPr>
            </w:pPr>
            <w:r>
              <w:rPr>
                <w:lang w:val="en-GB"/>
              </w:rPr>
              <w:t>If missing from the command line, the tool will use the property “report-folder” from the configuration file.</w:t>
            </w:r>
          </w:p>
          <w:p w14:paraId="121DB89C" w14:textId="239E7AF4" w:rsidR="00651209" w:rsidRPr="00872E20" w:rsidRDefault="00651209" w:rsidP="00651209">
            <w:pPr>
              <w:pStyle w:val="BodyText"/>
              <w:rPr>
                <w:lang w:val="en-GB"/>
              </w:rPr>
            </w:pPr>
            <w:r>
              <w:rPr>
                <w:lang w:val="en-GB"/>
              </w:rPr>
              <w:t>If the property is also missing from the configuration file or no configuration file has been specified, report files are not written out.</w:t>
            </w:r>
          </w:p>
        </w:tc>
        <w:tc>
          <w:tcPr>
            <w:tcW w:w="3516" w:type="dxa"/>
          </w:tcPr>
          <w:p w14:paraId="193FEE2C" w14:textId="4C51EEC1" w:rsidR="00651209" w:rsidRPr="00872E20" w:rsidRDefault="00651209" w:rsidP="00651209">
            <w:pPr>
              <w:pStyle w:val="TableText"/>
              <w:rPr>
                <w:lang w:val="en-GB"/>
              </w:rPr>
            </w:pPr>
            <w:r>
              <w:rPr>
                <w:lang w:val="en-GB"/>
              </w:rPr>
              <w:t>--report-folder c:/temp/report-20200619</w:t>
            </w:r>
          </w:p>
        </w:tc>
      </w:tr>
    </w:tbl>
    <w:p w14:paraId="4B5F93AB" w14:textId="77777777" w:rsidR="00651209" w:rsidRDefault="00651209" w:rsidP="006D13F0">
      <w:pPr>
        <w:pStyle w:val="BodyText"/>
        <w:rPr>
          <w:lang w:val="en-GB"/>
        </w:rPr>
      </w:pPr>
    </w:p>
    <w:p w14:paraId="7CDE2601" w14:textId="77777777" w:rsidR="00963D0B" w:rsidRDefault="00963D0B">
      <w:pPr>
        <w:rPr>
          <w:rFonts w:ascii="Arial" w:hAnsi="Arial" w:cs="Arial"/>
          <w:b/>
          <w:color w:val="000000"/>
          <w:sz w:val="20"/>
          <w:szCs w:val="26"/>
          <w:lang w:val="en-GB"/>
        </w:rPr>
      </w:pPr>
      <w:r>
        <w:rPr>
          <w:lang w:val="en-GB"/>
        </w:rPr>
        <w:br w:type="page"/>
      </w:r>
    </w:p>
    <w:p w14:paraId="57B4C27F" w14:textId="342EA78A" w:rsidR="009A331B" w:rsidRDefault="009A331B" w:rsidP="009A331B">
      <w:pPr>
        <w:pStyle w:val="Heading3Numbered"/>
        <w:rPr>
          <w:lang w:val="en-GB"/>
        </w:rPr>
      </w:pPr>
      <w:r>
        <w:rPr>
          <w:lang w:val="en-GB"/>
        </w:rPr>
        <w:lastRenderedPageBreak/>
        <w:t>Advanced Options</w:t>
      </w:r>
    </w:p>
    <w:p w14:paraId="3455762C" w14:textId="142DC94F" w:rsidR="009A331B" w:rsidRPr="00872E20" w:rsidRDefault="009A331B" w:rsidP="009A331B">
      <w:pPr>
        <w:pStyle w:val="Caption"/>
        <w:rPr>
          <w:lang w:val="en-GB"/>
        </w:rPr>
      </w:pPr>
      <w:bookmarkStart w:id="440" w:name="_Ref48914649"/>
      <w:bookmarkStart w:id="441" w:name="_Toc108163018"/>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18</w:t>
      </w:r>
      <w:r w:rsidRPr="00872E20">
        <w:rPr>
          <w:lang w:val="en-GB"/>
        </w:rPr>
        <w:fldChar w:fldCharType="end"/>
      </w:r>
      <w:r w:rsidRPr="00872E20">
        <w:rPr>
          <w:lang w:val="en-GB"/>
        </w:rPr>
        <w:t xml:space="preserve">: </w:t>
      </w:r>
      <w:r>
        <w:rPr>
          <w:lang w:val="en-GB"/>
        </w:rPr>
        <w:t>TableImport</w:t>
      </w:r>
      <w:r w:rsidRPr="00872E20">
        <w:rPr>
          <w:lang w:val="en-GB"/>
        </w:rPr>
        <w:t xml:space="preserve"> &lt;</w:t>
      </w:r>
      <w:r>
        <w:rPr>
          <w:lang w:val="en-GB"/>
        </w:rPr>
        <w:t xml:space="preserve">advanced </w:t>
      </w:r>
      <w:r w:rsidRPr="00872E20">
        <w:rPr>
          <w:lang w:val="en-GB"/>
        </w:rPr>
        <w:t>options&gt;</w:t>
      </w:r>
      <w:bookmarkEnd w:id="440"/>
      <w:bookmarkEnd w:id="441"/>
    </w:p>
    <w:tbl>
      <w:tblPr>
        <w:tblStyle w:val="TableGrid"/>
        <w:tblW w:w="9642" w:type="dxa"/>
        <w:tblLook w:val="04A0" w:firstRow="1" w:lastRow="0" w:firstColumn="1" w:lastColumn="0" w:noHBand="0" w:noVBand="1"/>
      </w:tblPr>
      <w:tblGrid>
        <w:gridCol w:w="1639"/>
        <w:gridCol w:w="4487"/>
        <w:gridCol w:w="3516"/>
      </w:tblGrid>
      <w:tr w:rsidR="009A331B" w:rsidRPr="00872E20" w14:paraId="34642D2C" w14:textId="77777777" w:rsidTr="00EA2483">
        <w:trPr>
          <w:tblHeader/>
        </w:trPr>
        <w:tc>
          <w:tcPr>
            <w:tcW w:w="1639" w:type="dxa"/>
            <w:shd w:val="clear" w:color="auto" w:fill="D9D9D9" w:themeFill="background1" w:themeFillShade="D9"/>
          </w:tcPr>
          <w:p w14:paraId="4DA3361F" w14:textId="77777777" w:rsidR="009A331B" w:rsidRPr="00872E20" w:rsidRDefault="009A331B" w:rsidP="00EA2483">
            <w:pPr>
              <w:pStyle w:val="TableHeader"/>
              <w:rPr>
                <w:lang w:val="en-GB"/>
              </w:rPr>
            </w:pPr>
            <w:r w:rsidRPr="00872E20">
              <w:rPr>
                <w:lang w:val="en-GB"/>
              </w:rPr>
              <w:t>Parameter</w:t>
            </w:r>
          </w:p>
        </w:tc>
        <w:tc>
          <w:tcPr>
            <w:tcW w:w="4487" w:type="dxa"/>
            <w:shd w:val="clear" w:color="auto" w:fill="D9D9D9" w:themeFill="background1" w:themeFillShade="D9"/>
          </w:tcPr>
          <w:p w14:paraId="09602FB0" w14:textId="77777777" w:rsidR="009A331B" w:rsidRPr="00872E20" w:rsidRDefault="009A331B" w:rsidP="00EA2483">
            <w:pPr>
              <w:pStyle w:val="TableHeader"/>
              <w:rPr>
                <w:lang w:val="en-GB"/>
              </w:rPr>
            </w:pPr>
            <w:r w:rsidRPr="00872E20">
              <w:rPr>
                <w:lang w:val="en-GB"/>
              </w:rPr>
              <w:t>Description</w:t>
            </w:r>
          </w:p>
        </w:tc>
        <w:tc>
          <w:tcPr>
            <w:tcW w:w="3516" w:type="dxa"/>
            <w:shd w:val="clear" w:color="auto" w:fill="D9D9D9" w:themeFill="background1" w:themeFillShade="D9"/>
          </w:tcPr>
          <w:p w14:paraId="4A12200B" w14:textId="77777777" w:rsidR="009A331B" w:rsidRPr="00872E20" w:rsidRDefault="009A331B" w:rsidP="00EA2483">
            <w:pPr>
              <w:pStyle w:val="TableHeader"/>
              <w:rPr>
                <w:lang w:val="en-GB"/>
              </w:rPr>
            </w:pPr>
            <w:r w:rsidRPr="00872E20">
              <w:rPr>
                <w:lang w:val="en-GB"/>
              </w:rPr>
              <w:t>Examples</w:t>
            </w:r>
          </w:p>
        </w:tc>
      </w:tr>
      <w:tr w:rsidR="009A331B" w:rsidRPr="00872E20" w14:paraId="76CB05F5" w14:textId="77777777" w:rsidTr="00EA2483">
        <w:tc>
          <w:tcPr>
            <w:tcW w:w="1639" w:type="dxa"/>
          </w:tcPr>
          <w:p w14:paraId="0225CF66" w14:textId="361628E6" w:rsidR="009A331B" w:rsidRPr="00872E20" w:rsidRDefault="009A331B" w:rsidP="009A331B">
            <w:pPr>
              <w:pStyle w:val="BodyText"/>
              <w:rPr>
                <w:lang w:val="en-GB"/>
              </w:rPr>
            </w:pPr>
            <w:r>
              <w:rPr>
                <w:lang w:val="en-GB"/>
              </w:rPr>
              <w:t>--batch-row-count &lt;n&gt;</w:t>
            </w:r>
          </w:p>
        </w:tc>
        <w:tc>
          <w:tcPr>
            <w:tcW w:w="4487" w:type="dxa"/>
          </w:tcPr>
          <w:p w14:paraId="2E37D1D4" w14:textId="77777777" w:rsidR="009A331B" w:rsidRDefault="009A331B" w:rsidP="009A331B">
            <w:pPr>
              <w:pStyle w:val="BodyText"/>
              <w:rPr>
                <w:lang w:val="en-GB"/>
              </w:rPr>
            </w:pPr>
            <w:r w:rsidRPr="0040110F">
              <w:rPr>
                <w:lang w:val="en-GB"/>
              </w:rPr>
              <w:t xml:space="preserve">Number of rows to </w:t>
            </w:r>
            <w:r>
              <w:rPr>
                <w:lang w:val="en-GB"/>
              </w:rPr>
              <w:t>prepare in memory before sending them as a batch to put into the datagrid.</w:t>
            </w:r>
          </w:p>
          <w:p w14:paraId="110A8A70" w14:textId="6B7BCA2A" w:rsidR="009A331B" w:rsidRDefault="009A331B" w:rsidP="009A331B">
            <w:pPr>
              <w:pStyle w:val="BodyText"/>
              <w:rPr>
                <w:lang w:val="en-GB"/>
              </w:rPr>
            </w:pPr>
            <w:r>
              <w:rPr>
                <w:lang w:val="en-GB"/>
              </w:rPr>
              <w:t>If missing from the command line, the tool will use the property “batch.row.count” from the configuration file.</w:t>
            </w:r>
          </w:p>
          <w:p w14:paraId="6666CE70" w14:textId="56E652FE" w:rsidR="009A331B" w:rsidRDefault="009A331B" w:rsidP="009A331B">
            <w:pPr>
              <w:pStyle w:val="BodyText"/>
              <w:rPr>
                <w:lang w:val="en-GB"/>
              </w:rPr>
            </w:pPr>
            <w:r>
              <w:rPr>
                <w:lang w:val="en-GB"/>
              </w:rPr>
              <w:t>If the property is also missing from the configuration file or no configuration file has been specified, the default value is 10000.</w:t>
            </w:r>
          </w:p>
          <w:p w14:paraId="2E797467" w14:textId="77777777" w:rsidR="009A331B" w:rsidRDefault="009A331B" w:rsidP="009A331B">
            <w:pPr>
              <w:pStyle w:val="BodyText"/>
              <w:rPr>
                <w:lang w:val="en-GB"/>
              </w:rPr>
            </w:pPr>
            <w:r>
              <w:rPr>
                <w:lang w:val="en-GB"/>
              </w:rPr>
              <w:t>The bigger the number, the more memory the tool will require. This will improve performance but also degrade performance of the TIBCO ActiveSpaces components and network interfaces.</w:t>
            </w:r>
          </w:p>
          <w:p w14:paraId="40773D2B" w14:textId="3502FF6A" w:rsidR="009A331B" w:rsidRPr="00872E20" w:rsidRDefault="009A331B" w:rsidP="009A331B">
            <w:pPr>
              <w:pStyle w:val="BodyText"/>
              <w:rPr>
                <w:lang w:val="en-GB"/>
              </w:rPr>
            </w:pPr>
            <w:r>
              <w:rPr>
                <w:lang w:val="en-GB"/>
              </w:rPr>
              <w:t>The recommended value is 100 (TBC).</w:t>
            </w:r>
          </w:p>
        </w:tc>
        <w:tc>
          <w:tcPr>
            <w:tcW w:w="3516" w:type="dxa"/>
          </w:tcPr>
          <w:p w14:paraId="397273A3" w14:textId="28297871" w:rsidR="009A331B" w:rsidRPr="00872E20" w:rsidRDefault="009A331B" w:rsidP="009A331B">
            <w:pPr>
              <w:pStyle w:val="TableText"/>
              <w:rPr>
                <w:lang w:val="en-GB"/>
              </w:rPr>
            </w:pPr>
            <w:r>
              <w:rPr>
                <w:lang w:val="en-GB"/>
              </w:rPr>
              <w:t>--batch-row-count 100</w:t>
            </w:r>
          </w:p>
        </w:tc>
      </w:tr>
      <w:tr w:rsidR="008B07BB" w:rsidRPr="00872E20" w14:paraId="4017AB43" w14:textId="77777777" w:rsidTr="00EA2483">
        <w:tc>
          <w:tcPr>
            <w:tcW w:w="1639" w:type="dxa"/>
          </w:tcPr>
          <w:p w14:paraId="77010D43" w14:textId="671212B0" w:rsidR="008B07BB" w:rsidRDefault="008B07BB" w:rsidP="009A331B">
            <w:pPr>
              <w:pStyle w:val="BodyText"/>
              <w:rPr>
                <w:lang w:val="en-GB"/>
              </w:rPr>
            </w:pPr>
            <w:r>
              <w:rPr>
                <w:lang w:val="en-GB"/>
              </w:rPr>
              <w:t>--retry-count &lt;n&gt;</w:t>
            </w:r>
          </w:p>
        </w:tc>
        <w:tc>
          <w:tcPr>
            <w:tcW w:w="4487" w:type="dxa"/>
          </w:tcPr>
          <w:p w14:paraId="13A275F9" w14:textId="77777777" w:rsidR="00963D0B" w:rsidRPr="00963D0B" w:rsidRDefault="00963D0B" w:rsidP="009A331B">
            <w:pPr>
              <w:pStyle w:val="BodyText"/>
              <w:rPr>
                <w:b/>
                <w:lang w:val="en-GB"/>
              </w:rPr>
            </w:pPr>
            <w:r w:rsidRPr="00963D0B">
              <w:rPr>
                <w:b/>
                <w:lang w:val="en-GB"/>
              </w:rPr>
              <w:t>Since version 0.5.5:</w:t>
            </w:r>
          </w:p>
          <w:p w14:paraId="075EC578" w14:textId="77777777" w:rsidR="008B07BB" w:rsidRDefault="008B07BB" w:rsidP="009A331B">
            <w:pPr>
              <w:pStyle w:val="BodyText"/>
              <w:rPr>
                <w:lang w:val="en-GB"/>
              </w:rPr>
            </w:pPr>
            <w:r>
              <w:rPr>
                <w:lang w:val="en-GB"/>
              </w:rPr>
              <w:t>Number of retries to execute in case a GET or PUT fails with a timeout.</w:t>
            </w:r>
          </w:p>
          <w:p w14:paraId="59CA3BDF" w14:textId="4082822F" w:rsidR="008B07BB" w:rsidRDefault="008B07BB" w:rsidP="008B07BB">
            <w:pPr>
              <w:pStyle w:val="BodyText"/>
              <w:rPr>
                <w:lang w:val="en-GB"/>
              </w:rPr>
            </w:pPr>
            <w:r>
              <w:rPr>
                <w:lang w:val="en-GB"/>
              </w:rPr>
              <w:t>If missing from the command line, the tool will use the property “retry.count” from the configuration file.</w:t>
            </w:r>
          </w:p>
          <w:p w14:paraId="7E66B90C" w14:textId="23744A88" w:rsidR="008B07BB" w:rsidRPr="0040110F" w:rsidRDefault="008B07BB" w:rsidP="009A331B">
            <w:pPr>
              <w:pStyle w:val="BodyText"/>
              <w:rPr>
                <w:lang w:val="en-GB"/>
              </w:rPr>
            </w:pPr>
            <w:r>
              <w:rPr>
                <w:lang w:val="en-GB"/>
              </w:rPr>
              <w:t>If the property is also missing from the configuration file or no configuration file has been specified, the default value is 3.</w:t>
            </w:r>
          </w:p>
        </w:tc>
        <w:tc>
          <w:tcPr>
            <w:tcW w:w="3516" w:type="dxa"/>
          </w:tcPr>
          <w:p w14:paraId="45D60F59" w14:textId="7F93A15B" w:rsidR="008B07BB" w:rsidRDefault="008B07BB" w:rsidP="009A331B">
            <w:pPr>
              <w:pStyle w:val="TableText"/>
              <w:rPr>
                <w:lang w:val="en-GB"/>
              </w:rPr>
            </w:pPr>
            <w:r>
              <w:rPr>
                <w:lang w:val="en-GB"/>
              </w:rPr>
              <w:t>--retry-count 10</w:t>
            </w:r>
          </w:p>
        </w:tc>
      </w:tr>
      <w:tr w:rsidR="008B07BB" w:rsidRPr="00872E20" w14:paraId="2AF2467B" w14:textId="77777777" w:rsidTr="00EA2483">
        <w:tc>
          <w:tcPr>
            <w:tcW w:w="1639" w:type="dxa"/>
          </w:tcPr>
          <w:p w14:paraId="2E4C00DB" w14:textId="5A947F16" w:rsidR="008B07BB" w:rsidRDefault="008B07BB" w:rsidP="009A331B">
            <w:pPr>
              <w:pStyle w:val="BodyText"/>
              <w:rPr>
                <w:lang w:val="en-GB"/>
              </w:rPr>
            </w:pPr>
            <w:r>
              <w:rPr>
                <w:lang w:val="en-GB"/>
              </w:rPr>
              <w:t>--retry-delay-ms &lt;ms&gt;</w:t>
            </w:r>
          </w:p>
        </w:tc>
        <w:tc>
          <w:tcPr>
            <w:tcW w:w="4487" w:type="dxa"/>
          </w:tcPr>
          <w:p w14:paraId="66AB1C73" w14:textId="77777777" w:rsidR="00963D0B" w:rsidRPr="00A12E1E" w:rsidRDefault="00963D0B" w:rsidP="00963D0B">
            <w:pPr>
              <w:pStyle w:val="BodyText"/>
              <w:rPr>
                <w:b/>
                <w:lang w:val="en-GB"/>
              </w:rPr>
            </w:pPr>
            <w:r w:rsidRPr="00A12E1E">
              <w:rPr>
                <w:b/>
                <w:lang w:val="en-GB"/>
              </w:rPr>
              <w:t>Since version 0.5.5:</w:t>
            </w:r>
          </w:p>
          <w:p w14:paraId="66D649BA" w14:textId="77777777" w:rsidR="008B07BB" w:rsidRDefault="008B07BB" w:rsidP="009A331B">
            <w:pPr>
              <w:pStyle w:val="BodyText"/>
              <w:rPr>
                <w:lang w:val="en-GB"/>
              </w:rPr>
            </w:pPr>
            <w:r>
              <w:rPr>
                <w:lang w:val="en-GB"/>
              </w:rPr>
              <w:t>Number of milliseconds to wait between GET or PUT retry attempts.</w:t>
            </w:r>
          </w:p>
          <w:p w14:paraId="70BFCF3F" w14:textId="77777777" w:rsidR="008B07BB" w:rsidRDefault="008B07BB" w:rsidP="008B07BB">
            <w:pPr>
              <w:pStyle w:val="BodyText"/>
              <w:rPr>
                <w:lang w:val="en-GB"/>
              </w:rPr>
            </w:pPr>
            <w:r>
              <w:rPr>
                <w:lang w:val="en-GB"/>
              </w:rPr>
              <w:t>If missing from the command line, the tool will use the property “retry.count” from the configuration file.</w:t>
            </w:r>
          </w:p>
          <w:p w14:paraId="34C9925F" w14:textId="2C199346" w:rsidR="008B07BB" w:rsidRDefault="008B07BB" w:rsidP="008B07BB">
            <w:pPr>
              <w:pStyle w:val="BodyText"/>
              <w:rPr>
                <w:lang w:val="en-GB"/>
              </w:rPr>
            </w:pPr>
            <w:r>
              <w:rPr>
                <w:lang w:val="en-GB"/>
              </w:rPr>
              <w:t>If the property is also missing from the configuration file or no configuration file has been specified, the default value is 1000 (1 second).</w:t>
            </w:r>
          </w:p>
        </w:tc>
        <w:tc>
          <w:tcPr>
            <w:tcW w:w="3516" w:type="dxa"/>
          </w:tcPr>
          <w:p w14:paraId="340124EC" w14:textId="1623053E" w:rsidR="008B07BB" w:rsidRDefault="008B07BB" w:rsidP="009A331B">
            <w:pPr>
              <w:pStyle w:val="TableText"/>
              <w:rPr>
                <w:lang w:val="en-GB"/>
              </w:rPr>
            </w:pPr>
            <w:r>
              <w:rPr>
                <w:lang w:val="en-GB"/>
              </w:rPr>
              <w:t>--retry-delay-ms 10000</w:t>
            </w:r>
          </w:p>
        </w:tc>
      </w:tr>
    </w:tbl>
    <w:p w14:paraId="32D1C3E8" w14:textId="45D73FAF" w:rsidR="009A331B" w:rsidRPr="00963D0B" w:rsidRDefault="009A331B" w:rsidP="006D13F0">
      <w:pPr>
        <w:pStyle w:val="BodyText"/>
      </w:pPr>
    </w:p>
    <w:p w14:paraId="44C42790" w14:textId="77777777" w:rsidR="00963D0B" w:rsidRDefault="00963D0B">
      <w:pPr>
        <w:rPr>
          <w:rFonts w:ascii="Arial" w:hAnsi="Arial" w:cs="Arial"/>
          <w:b/>
          <w:color w:val="000000"/>
          <w:sz w:val="20"/>
          <w:szCs w:val="26"/>
          <w:lang w:val="en-GB"/>
        </w:rPr>
      </w:pPr>
      <w:r>
        <w:rPr>
          <w:lang w:val="en-GB"/>
        </w:rPr>
        <w:br w:type="page"/>
      </w:r>
    </w:p>
    <w:p w14:paraId="4C967095" w14:textId="4D6F6009" w:rsidR="009A331B" w:rsidRDefault="009A331B" w:rsidP="00963D0B">
      <w:pPr>
        <w:pStyle w:val="Heading3Numbered"/>
        <w:rPr>
          <w:lang w:val="en-GB"/>
        </w:rPr>
      </w:pPr>
      <w:r>
        <w:rPr>
          <w:lang w:val="en-GB"/>
        </w:rPr>
        <w:lastRenderedPageBreak/>
        <w:t>Performance Testing Options</w:t>
      </w:r>
    </w:p>
    <w:p w14:paraId="65B08EB9" w14:textId="7E9B4EFB" w:rsidR="009A331B" w:rsidRPr="00872E20" w:rsidRDefault="009A331B" w:rsidP="009A331B">
      <w:pPr>
        <w:pStyle w:val="Caption"/>
        <w:rPr>
          <w:lang w:val="en-GB"/>
        </w:rPr>
      </w:pPr>
      <w:bookmarkStart w:id="442" w:name="_Toc108163019"/>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sidR="00963D0B">
        <w:rPr>
          <w:noProof/>
          <w:lang w:val="en-GB"/>
        </w:rPr>
        <w:t>19</w:t>
      </w:r>
      <w:r w:rsidRPr="00872E20">
        <w:rPr>
          <w:lang w:val="en-GB"/>
        </w:rPr>
        <w:fldChar w:fldCharType="end"/>
      </w:r>
      <w:r w:rsidRPr="00872E20">
        <w:rPr>
          <w:lang w:val="en-GB"/>
        </w:rPr>
        <w:t xml:space="preserve">: </w:t>
      </w:r>
      <w:r>
        <w:rPr>
          <w:lang w:val="en-GB"/>
        </w:rPr>
        <w:t>TableImport</w:t>
      </w:r>
      <w:r w:rsidRPr="00872E20">
        <w:rPr>
          <w:lang w:val="en-GB"/>
        </w:rPr>
        <w:t xml:space="preserve"> &lt;</w:t>
      </w:r>
      <w:r>
        <w:rPr>
          <w:lang w:val="en-GB"/>
        </w:rPr>
        <w:t xml:space="preserve">performance testing </w:t>
      </w:r>
      <w:r w:rsidRPr="00872E20">
        <w:rPr>
          <w:lang w:val="en-GB"/>
        </w:rPr>
        <w:t>options&gt;</w:t>
      </w:r>
      <w:bookmarkEnd w:id="442"/>
    </w:p>
    <w:tbl>
      <w:tblPr>
        <w:tblStyle w:val="TableGrid"/>
        <w:tblW w:w="9642" w:type="dxa"/>
        <w:tblLook w:val="04A0" w:firstRow="1" w:lastRow="0" w:firstColumn="1" w:lastColumn="0" w:noHBand="0" w:noVBand="1"/>
      </w:tblPr>
      <w:tblGrid>
        <w:gridCol w:w="1639"/>
        <w:gridCol w:w="4487"/>
        <w:gridCol w:w="3516"/>
      </w:tblGrid>
      <w:tr w:rsidR="009A331B" w:rsidRPr="00872E20" w14:paraId="0CA2A67B" w14:textId="77777777" w:rsidTr="00EA2483">
        <w:trPr>
          <w:tblHeader/>
        </w:trPr>
        <w:tc>
          <w:tcPr>
            <w:tcW w:w="1639" w:type="dxa"/>
            <w:shd w:val="clear" w:color="auto" w:fill="D9D9D9" w:themeFill="background1" w:themeFillShade="D9"/>
          </w:tcPr>
          <w:p w14:paraId="41603FD3" w14:textId="77777777" w:rsidR="009A331B" w:rsidRPr="00872E20" w:rsidRDefault="009A331B" w:rsidP="00EA2483">
            <w:pPr>
              <w:pStyle w:val="TableHeader"/>
              <w:rPr>
                <w:lang w:val="en-GB"/>
              </w:rPr>
            </w:pPr>
            <w:r w:rsidRPr="00872E20">
              <w:rPr>
                <w:lang w:val="en-GB"/>
              </w:rPr>
              <w:t>Parameter</w:t>
            </w:r>
          </w:p>
        </w:tc>
        <w:tc>
          <w:tcPr>
            <w:tcW w:w="4487" w:type="dxa"/>
            <w:shd w:val="clear" w:color="auto" w:fill="D9D9D9" w:themeFill="background1" w:themeFillShade="D9"/>
          </w:tcPr>
          <w:p w14:paraId="247D5BB8" w14:textId="77777777" w:rsidR="009A331B" w:rsidRPr="00872E20" w:rsidRDefault="009A331B" w:rsidP="00EA2483">
            <w:pPr>
              <w:pStyle w:val="TableHeader"/>
              <w:rPr>
                <w:lang w:val="en-GB"/>
              </w:rPr>
            </w:pPr>
            <w:r w:rsidRPr="00872E20">
              <w:rPr>
                <w:lang w:val="en-GB"/>
              </w:rPr>
              <w:t>Description</w:t>
            </w:r>
          </w:p>
        </w:tc>
        <w:tc>
          <w:tcPr>
            <w:tcW w:w="3516" w:type="dxa"/>
            <w:shd w:val="clear" w:color="auto" w:fill="D9D9D9" w:themeFill="background1" w:themeFillShade="D9"/>
          </w:tcPr>
          <w:p w14:paraId="7834620E" w14:textId="77777777" w:rsidR="009A331B" w:rsidRPr="00872E20" w:rsidRDefault="009A331B" w:rsidP="00EA2483">
            <w:pPr>
              <w:pStyle w:val="TableHeader"/>
              <w:rPr>
                <w:lang w:val="en-GB"/>
              </w:rPr>
            </w:pPr>
            <w:r w:rsidRPr="00872E20">
              <w:rPr>
                <w:lang w:val="en-GB"/>
              </w:rPr>
              <w:t>Examples</w:t>
            </w:r>
          </w:p>
        </w:tc>
      </w:tr>
      <w:tr w:rsidR="009A331B" w:rsidRPr="00872E20" w14:paraId="6E3EB9F3" w14:textId="77777777" w:rsidTr="00EA2483">
        <w:tc>
          <w:tcPr>
            <w:tcW w:w="1639" w:type="dxa"/>
          </w:tcPr>
          <w:p w14:paraId="56D965AB" w14:textId="40368706" w:rsidR="009A331B" w:rsidRPr="00872E20" w:rsidRDefault="009A331B" w:rsidP="009A331B">
            <w:pPr>
              <w:pStyle w:val="BodyText"/>
              <w:rPr>
                <w:lang w:val="en-GB"/>
              </w:rPr>
            </w:pPr>
            <w:r>
              <w:rPr>
                <w:lang w:val="en-GB"/>
              </w:rPr>
              <w:t>--threads &lt;n&gt;</w:t>
            </w:r>
          </w:p>
        </w:tc>
        <w:tc>
          <w:tcPr>
            <w:tcW w:w="4487" w:type="dxa"/>
          </w:tcPr>
          <w:p w14:paraId="308D4046" w14:textId="377CA15F" w:rsidR="009A331B" w:rsidRDefault="009A331B" w:rsidP="00EA2483">
            <w:pPr>
              <w:pStyle w:val="BodyText"/>
              <w:rPr>
                <w:lang w:val="en-GB"/>
              </w:rPr>
            </w:pPr>
            <w:r>
              <w:rPr>
                <w:lang w:val="en-GB"/>
              </w:rPr>
              <w:t>Executes the tool on multiple threads. Each threads execute exactly the same whole import logic. Each thread has its own connection to the grid.</w:t>
            </w:r>
          </w:p>
          <w:p w14:paraId="3285896C" w14:textId="61A7C361" w:rsidR="009A331B" w:rsidRDefault="009A331B" w:rsidP="009A331B">
            <w:pPr>
              <w:pStyle w:val="BodyText"/>
              <w:rPr>
                <w:lang w:val="en-GB"/>
              </w:rPr>
            </w:pPr>
            <w:r>
              <w:rPr>
                <w:lang w:val="en-GB"/>
              </w:rPr>
              <w:t>If missing from the command line, the tool will use the property “threads” from the configuration file.</w:t>
            </w:r>
          </w:p>
          <w:p w14:paraId="781B9816" w14:textId="61B89419" w:rsidR="009A331B" w:rsidRPr="00872E20" w:rsidRDefault="009A331B" w:rsidP="00EA2483">
            <w:pPr>
              <w:pStyle w:val="BodyText"/>
              <w:rPr>
                <w:lang w:val="en-GB"/>
              </w:rPr>
            </w:pPr>
            <w:r>
              <w:rPr>
                <w:lang w:val="en-GB"/>
              </w:rPr>
              <w:t>If the property is also missing from the configuration file or no configuration file has been specified, 1 thread is used.</w:t>
            </w:r>
          </w:p>
        </w:tc>
        <w:tc>
          <w:tcPr>
            <w:tcW w:w="3516" w:type="dxa"/>
          </w:tcPr>
          <w:p w14:paraId="55A67761" w14:textId="2093D0A9" w:rsidR="009A331B" w:rsidRPr="00872E20" w:rsidRDefault="009A331B" w:rsidP="00EA2483">
            <w:pPr>
              <w:pStyle w:val="TableText"/>
              <w:rPr>
                <w:lang w:val="en-GB"/>
              </w:rPr>
            </w:pPr>
            <w:r>
              <w:rPr>
                <w:lang w:val="en-GB"/>
              </w:rPr>
              <w:t>--threads 2</w:t>
            </w:r>
          </w:p>
        </w:tc>
      </w:tr>
      <w:tr w:rsidR="009A331B" w:rsidRPr="00872E20" w14:paraId="1A810F50" w14:textId="77777777" w:rsidTr="00EA2483">
        <w:tc>
          <w:tcPr>
            <w:tcW w:w="1639" w:type="dxa"/>
          </w:tcPr>
          <w:p w14:paraId="6ADC1E91" w14:textId="659B7710" w:rsidR="009A331B" w:rsidRDefault="009A331B" w:rsidP="009A331B">
            <w:pPr>
              <w:pStyle w:val="BodyText"/>
              <w:rPr>
                <w:lang w:val="en-GB"/>
              </w:rPr>
            </w:pPr>
            <w:r>
              <w:rPr>
                <w:lang w:val="en-GB"/>
              </w:rPr>
              <w:t>--loop &lt;seconds&gt;</w:t>
            </w:r>
          </w:p>
        </w:tc>
        <w:tc>
          <w:tcPr>
            <w:tcW w:w="4487" w:type="dxa"/>
          </w:tcPr>
          <w:p w14:paraId="4B420269" w14:textId="77777777" w:rsidR="009A331B" w:rsidRDefault="009A331B" w:rsidP="00EA2483">
            <w:pPr>
              <w:pStyle w:val="BodyText"/>
              <w:rPr>
                <w:lang w:val="en-GB"/>
              </w:rPr>
            </w:pPr>
            <w:r>
              <w:rPr>
                <w:lang w:val="en-GB"/>
              </w:rPr>
              <w:t>If &lt;seconds&gt; is greater than zero, each thread will execute the same import logic in a loop until &lt;seconds&gt; has elapsed (the last execution will complete before the tool exits so the total execution time may be greater than &lt;seconds&gt;).</w:t>
            </w:r>
          </w:p>
          <w:p w14:paraId="3E635CA6" w14:textId="0F78FB81" w:rsidR="009A331B" w:rsidRDefault="009A331B" w:rsidP="009A331B">
            <w:pPr>
              <w:pStyle w:val="BodyText"/>
              <w:rPr>
                <w:lang w:val="en-GB"/>
              </w:rPr>
            </w:pPr>
            <w:r>
              <w:rPr>
                <w:lang w:val="en-GB"/>
              </w:rPr>
              <w:t>If missing from the command line, the tool will use the property “loops” from the configuration file.</w:t>
            </w:r>
          </w:p>
          <w:p w14:paraId="198D8622" w14:textId="74248BAB" w:rsidR="009A331B" w:rsidRDefault="009A331B" w:rsidP="009A331B">
            <w:pPr>
              <w:pStyle w:val="BodyText"/>
              <w:rPr>
                <w:lang w:val="en-GB"/>
              </w:rPr>
            </w:pPr>
            <w:r>
              <w:rPr>
                <w:lang w:val="en-GB"/>
              </w:rPr>
              <w:t>If the property is also missing from the configuration file or no configuration file has been specified, the default value 0 is used, which means each thread executes the logic only once.</w:t>
            </w:r>
          </w:p>
        </w:tc>
        <w:tc>
          <w:tcPr>
            <w:tcW w:w="3516" w:type="dxa"/>
          </w:tcPr>
          <w:p w14:paraId="655F77BA" w14:textId="58B42A6D" w:rsidR="009A331B" w:rsidRDefault="009A331B" w:rsidP="00EA2483">
            <w:pPr>
              <w:pStyle w:val="TableText"/>
              <w:rPr>
                <w:lang w:val="en-GB"/>
              </w:rPr>
            </w:pPr>
            <w:r>
              <w:rPr>
                <w:lang w:val="en-GB"/>
              </w:rPr>
              <w:t>--loop 60000</w:t>
            </w:r>
          </w:p>
        </w:tc>
      </w:tr>
      <w:tr w:rsidR="009A331B" w:rsidRPr="00872E20" w14:paraId="6401425B" w14:textId="77777777" w:rsidTr="00EA2483">
        <w:tc>
          <w:tcPr>
            <w:tcW w:w="1639" w:type="dxa"/>
          </w:tcPr>
          <w:p w14:paraId="170DECC5" w14:textId="1F5B9180" w:rsidR="009A331B" w:rsidRDefault="009A331B" w:rsidP="009A331B">
            <w:pPr>
              <w:pStyle w:val="BodyText"/>
              <w:rPr>
                <w:lang w:val="en-GB"/>
              </w:rPr>
            </w:pPr>
            <w:r>
              <w:rPr>
                <w:lang w:val="en-GB"/>
              </w:rPr>
              <w:t>--line-delay-ms &lt;ms&gt;</w:t>
            </w:r>
          </w:p>
        </w:tc>
        <w:tc>
          <w:tcPr>
            <w:tcW w:w="4487" w:type="dxa"/>
          </w:tcPr>
          <w:p w14:paraId="056C0FF0" w14:textId="77777777" w:rsidR="009A331B" w:rsidRDefault="009A331B" w:rsidP="00EA2483">
            <w:pPr>
              <w:pStyle w:val="BodyText"/>
              <w:rPr>
                <w:lang w:val="en-GB"/>
              </w:rPr>
            </w:pPr>
            <w:r>
              <w:rPr>
                <w:lang w:val="en-GB"/>
              </w:rPr>
              <w:t>Pauses for &lt;ms&gt; milliseconds before processing one line from the input file.</w:t>
            </w:r>
          </w:p>
          <w:p w14:paraId="1DAC24DC" w14:textId="538ABD68" w:rsidR="009A331B" w:rsidRDefault="009A331B" w:rsidP="009A331B">
            <w:pPr>
              <w:pStyle w:val="BodyText"/>
              <w:rPr>
                <w:lang w:val="en-GB"/>
              </w:rPr>
            </w:pPr>
            <w:r>
              <w:rPr>
                <w:lang w:val="en-GB"/>
              </w:rPr>
              <w:t>If missing from the command line, the tool will use the property “line.delay.ms” from the configuration file.</w:t>
            </w:r>
          </w:p>
          <w:p w14:paraId="0C40FCB0" w14:textId="4DDA973E" w:rsidR="009A331B" w:rsidRDefault="009A331B" w:rsidP="009A331B">
            <w:pPr>
              <w:pStyle w:val="BodyText"/>
              <w:rPr>
                <w:lang w:val="en-GB"/>
              </w:rPr>
            </w:pPr>
            <w:r>
              <w:rPr>
                <w:lang w:val="en-GB"/>
              </w:rPr>
              <w:t>If the property is also missing from the configuration file or no configuration file has been specified, the default value 0 is used (no delay).</w:t>
            </w:r>
          </w:p>
        </w:tc>
        <w:tc>
          <w:tcPr>
            <w:tcW w:w="3516" w:type="dxa"/>
          </w:tcPr>
          <w:p w14:paraId="342AAB7A" w14:textId="1AAB8CA6" w:rsidR="009A331B" w:rsidRDefault="009A331B" w:rsidP="00EA2483">
            <w:pPr>
              <w:pStyle w:val="TableText"/>
              <w:rPr>
                <w:lang w:val="en-GB"/>
              </w:rPr>
            </w:pPr>
            <w:r>
              <w:rPr>
                <w:lang w:val="en-GB"/>
              </w:rPr>
              <w:t>--line-delay-ms 1000</w:t>
            </w:r>
          </w:p>
        </w:tc>
      </w:tr>
      <w:tr w:rsidR="009A331B" w:rsidRPr="00872E20" w14:paraId="048E7FC1" w14:textId="77777777" w:rsidTr="00EA2483">
        <w:tc>
          <w:tcPr>
            <w:tcW w:w="1639" w:type="dxa"/>
          </w:tcPr>
          <w:p w14:paraId="47A0FB8A" w14:textId="212DC145" w:rsidR="009A331B" w:rsidRDefault="009A331B" w:rsidP="009A331B">
            <w:pPr>
              <w:pStyle w:val="BodyText"/>
              <w:rPr>
                <w:lang w:val="en-GB"/>
              </w:rPr>
            </w:pPr>
            <w:r>
              <w:rPr>
                <w:lang w:val="en-GB"/>
              </w:rPr>
              <w:t>--put-delay-ms &lt;ms&gt;</w:t>
            </w:r>
          </w:p>
        </w:tc>
        <w:tc>
          <w:tcPr>
            <w:tcW w:w="4487" w:type="dxa"/>
          </w:tcPr>
          <w:p w14:paraId="58DD9788" w14:textId="77777777" w:rsidR="009A331B" w:rsidRDefault="009A331B" w:rsidP="00EA2483">
            <w:pPr>
              <w:pStyle w:val="BodyText"/>
              <w:rPr>
                <w:lang w:val="en-GB"/>
              </w:rPr>
            </w:pPr>
            <w:r>
              <w:rPr>
                <w:lang w:val="en-GB"/>
              </w:rPr>
              <w:t>Pauses for &lt;ms&gt; milliseconds before one row or the bacth of row is put into the grid.</w:t>
            </w:r>
          </w:p>
          <w:p w14:paraId="480B1CB0" w14:textId="4D55D458" w:rsidR="009A331B" w:rsidRDefault="009A331B" w:rsidP="009A331B">
            <w:pPr>
              <w:pStyle w:val="BodyText"/>
              <w:rPr>
                <w:lang w:val="en-GB"/>
              </w:rPr>
            </w:pPr>
            <w:r>
              <w:rPr>
                <w:lang w:val="en-GB"/>
              </w:rPr>
              <w:t>If missing from the command line, the tool will use the property “put.delay.ms” from the configuration file.</w:t>
            </w:r>
          </w:p>
          <w:p w14:paraId="05DEB3FB" w14:textId="6D58756F" w:rsidR="009A331B" w:rsidRDefault="009A331B" w:rsidP="009A331B">
            <w:pPr>
              <w:pStyle w:val="BodyText"/>
              <w:rPr>
                <w:lang w:val="en-GB"/>
              </w:rPr>
            </w:pPr>
            <w:r>
              <w:rPr>
                <w:lang w:val="en-GB"/>
              </w:rPr>
              <w:lastRenderedPageBreak/>
              <w:t>If the property is also missing from the configuration file or no configuration file has been specified, the default value 0 is used (no delay).</w:t>
            </w:r>
          </w:p>
        </w:tc>
        <w:tc>
          <w:tcPr>
            <w:tcW w:w="3516" w:type="dxa"/>
          </w:tcPr>
          <w:p w14:paraId="4BAB454D" w14:textId="7E8B071B" w:rsidR="009A331B" w:rsidRDefault="009A331B" w:rsidP="00EA2483">
            <w:pPr>
              <w:pStyle w:val="TableText"/>
              <w:rPr>
                <w:lang w:val="en-GB"/>
              </w:rPr>
            </w:pPr>
            <w:r>
              <w:rPr>
                <w:lang w:val="en-GB"/>
              </w:rPr>
              <w:lastRenderedPageBreak/>
              <w:t>--put-delay-ms 1000</w:t>
            </w:r>
          </w:p>
        </w:tc>
      </w:tr>
    </w:tbl>
    <w:p w14:paraId="70F41618" w14:textId="2985910B" w:rsidR="009A331B" w:rsidRPr="009A331B" w:rsidRDefault="009A331B" w:rsidP="006D13F0">
      <w:pPr>
        <w:pStyle w:val="BodyText"/>
      </w:pPr>
    </w:p>
    <w:p w14:paraId="366691A8" w14:textId="77777777" w:rsidR="006D13F0" w:rsidRDefault="006D13F0" w:rsidP="006D13F0">
      <w:pPr>
        <w:pStyle w:val="Heading2Numbered"/>
        <w:rPr>
          <w:lang w:val="en-GB"/>
        </w:rPr>
      </w:pPr>
      <w:bookmarkStart w:id="443" w:name="_Toc108162983"/>
      <w:r>
        <w:rPr>
          <w:lang w:val="en-GB"/>
        </w:rPr>
        <w:t>Usage Examples</w:t>
      </w:r>
      <w:bookmarkEnd w:id="443"/>
    </w:p>
    <w:p w14:paraId="17EEB526" w14:textId="53B15494" w:rsidR="006D13F0" w:rsidRDefault="006D13F0" w:rsidP="006D13F0">
      <w:pPr>
        <w:pStyle w:val="BodyText"/>
        <w:rPr>
          <w:lang w:val="en-GB"/>
        </w:rPr>
      </w:pPr>
    </w:p>
    <w:p w14:paraId="733FF4B4" w14:textId="77777777" w:rsidR="00403DAA" w:rsidRPr="00153A2B" w:rsidRDefault="00403DAA" w:rsidP="00403DAA">
      <w:pPr>
        <w:pStyle w:val="BodyText"/>
      </w:pPr>
      <w:r w:rsidRPr="00153A2B">
        <w:t>To create 25 rows of random data into transactions table:</w:t>
      </w:r>
    </w:p>
    <w:p w14:paraId="779B8B02" w14:textId="54BDB420" w:rsidR="00403DAA" w:rsidRPr="00153A2B" w:rsidRDefault="00C175ED" w:rsidP="00403DAA">
      <w:pPr>
        <w:pStyle w:val="Code"/>
        <w:ind w:left="0"/>
      </w:pPr>
      <w:r>
        <w:t>&lt;install-folter&gt;/bin</w:t>
      </w:r>
      <w:r w:rsidR="00403DAA" w:rsidRPr="00153A2B">
        <w:t>/TableImport.sh –</w:t>
      </w:r>
      <w:r w:rsidR="00403DAA">
        <w:t>-</w:t>
      </w:r>
      <w:r w:rsidR="00403DAA" w:rsidRPr="00153A2B">
        <w:t xml:space="preserve">realm </w:t>
      </w:r>
      <w:r w:rsidR="00403DAA">
        <w:t xml:space="preserve">&lt;realm&gt; </w:t>
      </w:r>
      <w:r w:rsidR="00403DAA" w:rsidRPr="00153A2B">
        <w:t xml:space="preserve"> –</w:t>
      </w:r>
      <w:r w:rsidR="00403DAA">
        <w:t>-</w:t>
      </w:r>
      <w:r w:rsidR="00403DAA" w:rsidRPr="00153A2B">
        <w:t>rows 25</w:t>
      </w:r>
    </w:p>
    <w:p w14:paraId="2530C20A" w14:textId="77777777" w:rsidR="00403DAA" w:rsidRDefault="00403DAA" w:rsidP="00403DAA">
      <w:pPr>
        <w:pStyle w:val="BodyText"/>
      </w:pPr>
    </w:p>
    <w:p w14:paraId="5A90CC47" w14:textId="77777777" w:rsidR="00403DAA" w:rsidRPr="00153A2B" w:rsidRDefault="00403DAA" w:rsidP="00403DAA">
      <w:pPr>
        <w:pStyle w:val="BodyText"/>
      </w:pPr>
      <w:r w:rsidRPr="00153A2B">
        <w:t xml:space="preserve">To create 25 rows of random data into </w:t>
      </w:r>
      <w:r>
        <w:t>subscriber</w:t>
      </w:r>
      <w:r w:rsidRPr="00153A2B">
        <w:t xml:space="preserve"> table:</w:t>
      </w:r>
    </w:p>
    <w:p w14:paraId="7FF9A70A" w14:textId="328991D8" w:rsidR="00403DAA" w:rsidRPr="00153A2B" w:rsidRDefault="00C175ED" w:rsidP="00403DAA">
      <w:pPr>
        <w:pStyle w:val="Code"/>
        <w:ind w:left="0"/>
      </w:pPr>
      <w:r>
        <w:t>&lt;install-folter&gt;/bin</w:t>
      </w:r>
      <w:r w:rsidR="00403DAA" w:rsidRPr="00153A2B">
        <w:t>/TableImport.sh –</w:t>
      </w:r>
      <w:r w:rsidR="00403DAA">
        <w:t>-</w:t>
      </w:r>
      <w:r w:rsidR="00403DAA" w:rsidRPr="00153A2B">
        <w:t xml:space="preserve">realm &lt;realm&gt; --table </w:t>
      </w:r>
      <w:r w:rsidR="00403DAA">
        <w:t>subscriber</w:t>
      </w:r>
      <w:r w:rsidR="00403DAA" w:rsidRPr="00153A2B">
        <w:t xml:space="preserve"> –rows 25</w:t>
      </w:r>
    </w:p>
    <w:p w14:paraId="278A3660" w14:textId="77777777" w:rsidR="00403DAA" w:rsidRDefault="00403DAA" w:rsidP="00403DAA">
      <w:pPr>
        <w:pStyle w:val="BodyText"/>
      </w:pPr>
    </w:p>
    <w:p w14:paraId="7C54D192" w14:textId="77777777" w:rsidR="00403DAA" w:rsidRPr="00153A2B" w:rsidRDefault="00403DAA" w:rsidP="00403DAA">
      <w:pPr>
        <w:pStyle w:val="BodyText"/>
      </w:pPr>
      <w:r w:rsidRPr="00153A2B">
        <w:t xml:space="preserve">To create 25 rows of random data into </w:t>
      </w:r>
      <w:r>
        <w:t>subscription</w:t>
      </w:r>
      <w:r w:rsidRPr="00153A2B">
        <w:t xml:space="preserve"> table:</w:t>
      </w:r>
    </w:p>
    <w:p w14:paraId="5CF8BFEE" w14:textId="4F72CA7E" w:rsidR="00403DAA" w:rsidRPr="00153A2B" w:rsidRDefault="00C175ED" w:rsidP="00403DAA">
      <w:pPr>
        <w:pStyle w:val="Code"/>
        <w:ind w:left="0"/>
      </w:pPr>
      <w:r>
        <w:t>&lt;install-folter&gt;/bin</w:t>
      </w:r>
      <w:r w:rsidR="00403DAA" w:rsidRPr="00153A2B">
        <w:t>/TableImport.sh –</w:t>
      </w:r>
      <w:r w:rsidR="00403DAA">
        <w:t>-</w:t>
      </w:r>
      <w:r w:rsidR="00403DAA" w:rsidRPr="00153A2B">
        <w:t xml:space="preserve">realm &lt;realm&gt; --table </w:t>
      </w:r>
      <w:r w:rsidR="00403DAA">
        <w:t>subscription</w:t>
      </w:r>
      <w:r w:rsidR="00403DAA" w:rsidRPr="00153A2B">
        <w:t xml:space="preserve"> –rows 25</w:t>
      </w:r>
    </w:p>
    <w:p w14:paraId="3BA8217C" w14:textId="77777777" w:rsidR="006D13F0" w:rsidRDefault="006D13F0" w:rsidP="006D13F0">
      <w:pPr>
        <w:pStyle w:val="BodyText"/>
      </w:pPr>
    </w:p>
    <w:p w14:paraId="4DE7EAE5" w14:textId="216C2ECD" w:rsidR="00403DAA" w:rsidRDefault="00403DAA" w:rsidP="006D13F0">
      <w:pPr>
        <w:pStyle w:val="BodyText"/>
      </w:pPr>
      <w:r>
        <w:t>To import data from an input file into the subscription table and ignore lines with createdate column where file data is lower than the date in the table:</w:t>
      </w:r>
    </w:p>
    <w:p w14:paraId="5CC75608" w14:textId="03538ED4" w:rsidR="00403DAA" w:rsidRPr="00153A2B" w:rsidRDefault="00C175ED" w:rsidP="00403DAA">
      <w:pPr>
        <w:pStyle w:val="Code"/>
        <w:ind w:left="0"/>
      </w:pPr>
      <w:r>
        <w:t>&lt;install-folter&gt;/bin</w:t>
      </w:r>
      <w:r w:rsidR="00403DAA" w:rsidRPr="00153A2B">
        <w:t>/TableImport.sh –</w:t>
      </w:r>
      <w:r w:rsidR="00403DAA">
        <w:t>-</w:t>
      </w:r>
      <w:r w:rsidR="00403DAA" w:rsidRPr="00153A2B">
        <w:t xml:space="preserve">realm &lt;realm&gt; --table </w:t>
      </w:r>
      <w:r w:rsidR="00403DAA">
        <w:t>subscription</w:t>
      </w:r>
      <w:r w:rsidR="00403DAA" w:rsidRPr="00153A2B">
        <w:t xml:space="preserve"> –</w:t>
      </w:r>
      <w:r w:rsidR="00403DAA">
        <w:t>-input &lt;input.csv file&gt; --key-columns recordid –-lastmodified-columns createddate –-update-mode lastmodified –report-folder /tmp/report-20200619-1324</w:t>
      </w:r>
    </w:p>
    <w:p w14:paraId="0F008147" w14:textId="77777777" w:rsidR="00403DAA" w:rsidRDefault="00403DAA" w:rsidP="006D13F0">
      <w:pPr>
        <w:pStyle w:val="BodyText"/>
      </w:pPr>
    </w:p>
    <w:p w14:paraId="07332D24" w14:textId="5FCFBB44" w:rsidR="00403DAA" w:rsidRDefault="00403DAA" w:rsidP="00403DAA">
      <w:pPr>
        <w:pStyle w:val="BodyText"/>
      </w:pPr>
      <w:r>
        <w:t>To import data from an input file into the subscription table and overwrite the table data with the file data, ignoring dae and time:</w:t>
      </w:r>
    </w:p>
    <w:p w14:paraId="515765B7" w14:textId="54484C45" w:rsidR="00403DAA" w:rsidRPr="00153A2B" w:rsidRDefault="00C175ED" w:rsidP="00403DAA">
      <w:pPr>
        <w:pStyle w:val="Code"/>
        <w:ind w:left="0"/>
      </w:pPr>
      <w:r>
        <w:t>&lt;install-folter&gt;/bin</w:t>
      </w:r>
      <w:r w:rsidR="00403DAA" w:rsidRPr="00153A2B">
        <w:t>/TableImport.sh –</w:t>
      </w:r>
      <w:r w:rsidR="00403DAA">
        <w:t>-</w:t>
      </w:r>
      <w:r w:rsidR="00403DAA" w:rsidRPr="00153A2B">
        <w:t xml:space="preserve">realm &lt;realm&gt; --table </w:t>
      </w:r>
      <w:r w:rsidR="00403DAA">
        <w:t>subscription</w:t>
      </w:r>
      <w:r w:rsidR="00403DAA" w:rsidRPr="00153A2B">
        <w:t xml:space="preserve"> –</w:t>
      </w:r>
      <w:r w:rsidR="00403DAA">
        <w:t>-input &lt;input.csv file&gt; --update-mode overwrite --report-folder /tmp/report-20200619-1324</w:t>
      </w:r>
    </w:p>
    <w:p w14:paraId="355B35FE" w14:textId="77777777" w:rsidR="00403DAA" w:rsidRPr="00403DAA" w:rsidRDefault="00403DAA" w:rsidP="006D13F0">
      <w:pPr>
        <w:pStyle w:val="BodyText"/>
      </w:pPr>
    </w:p>
    <w:p w14:paraId="4A528945" w14:textId="6FEC745C" w:rsidR="00F644B3" w:rsidRPr="00872E20" w:rsidRDefault="00F644B3" w:rsidP="00F644B3">
      <w:pPr>
        <w:pStyle w:val="Heading1Numbered"/>
        <w:rPr>
          <w:lang w:val="en-GB"/>
        </w:rPr>
      </w:pPr>
      <w:bookmarkStart w:id="444" w:name="_Toc108162984"/>
      <w:r>
        <w:rPr>
          <w:lang w:val="en-GB"/>
        </w:rPr>
        <w:lastRenderedPageBreak/>
        <w:t>TableDelete</w:t>
      </w:r>
      <w:bookmarkEnd w:id="444"/>
    </w:p>
    <w:p w14:paraId="5B68F84D" w14:textId="77777777" w:rsidR="00F644B3" w:rsidRPr="00872E20" w:rsidRDefault="00F644B3" w:rsidP="00F644B3">
      <w:pPr>
        <w:pStyle w:val="BodyText"/>
        <w:rPr>
          <w:lang w:val="en-GB"/>
        </w:rPr>
      </w:pPr>
      <w:r>
        <w:rPr>
          <w:lang w:val="en-GB"/>
        </w:rPr>
        <w:t>The tools</w:t>
      </w:r>
      <w:r w:rsidRPr="00872E20">
        <w:rPr>
          <w:lang w:val="en-GB"/>
        </w:rPr>
        <w:t xml:space="preserve"> </w:t>
      </w:r>
      <w:r>
        <w:rPr>
          <w:lang w:val="en-GB"/>
        </w:rPr>
        <w:t>are</w:t>
      </w:r>
      <w:r w:rsidRPr="00872E20">
        <w:rPr>
          <w:lang w:val="en-GB"/>
        </w:rPr>
        <w:t xml:space="preserve"> a set of command line scripts for </w:t>
      </w:r>
      <w:r>
        <w:rPr>
          <w:lang w:val="en-GB"/>
        </w:rPr>
        <w:t>Windows and Linux</w:t>
      </w:r>
      <w:r w:rsidRPr="00872E20">
        <w:rPr>
          <w:lang w:val="en-GB"/>
        </w:rPr>
        <w:t>. Each script usage is documented in its own chapter.</w:t>
      </w:r>
    </w:p>
    <w:p w14:paraId="650A92D0" w14:textId="77777777" w:rsidR="00F644B3" w:rsidRPr="00872E20" w:rsidRDefault="00F644B3" w:rsidP="00F644B3">
      <w:pPr>
        <w:pStyle w:val="Heading2Numbered"/>
        <w:rPr>
          <w:lang w:val="en-GB"/>
        </w:rPr>
      </w:pPr>
      <w:bookmarkStart w:id="445" w:name="_Toc108162985"/>
      <w:r w:rsidRPr="00872E20">
        <w:rPr>
          <w:lang w:val="en-GB"/>
        </w:rPr>
        <w:t>Description</w:t>
      </w:r>
      <w:bookmarkEnd w:id="445"/>
    </w:p>
    <w:p w14:paraId="61AF2488" w14:textId="3C8DF272" w:rsidR="00F644B3" w:rsidRDefault="00F644B3" w:rsidP="00F644B3">
      <w:pPr>
        <w:pStyle w:val="BodyText"/>
        <w:rPr>
          <w:lang w:val="en-GB"/>
        </w:rPr>
      </w:pPr>
      <w:r>
        <w:rPr>
          <w:b/>
          <w:lang w:val="en-GB"/>
        </w:rPr>
        <w:t>TableDelete</w:t>
      </w:r>
      <w:r w:rsidRPr="00872E20">
        <w:rPr>
          <w:lang w:val="en-GB"/>
        </w:rPr>
        <w:t xml:space="preserve"> </w:t>
      </w:r>
      <w:r>
        <w:rPr>
          <w:lang w:val="en-GB"/>
        </w:rPr>
        <w:t>can delete one or more rows from one existing table in one TIBCO ActiveSpaces datagrid.</w:t>
      </w:r>
    </w:p>
    <w:p w14:paraId="17194F9F" w14:textId="4C2179C7" w:rsidR="00F644B3" w:rsidRDefault="00F644B3" w:rsidP="00F644B3">
      <w:pPr>
        <w:pStyle w:val="BodyText"/>
        <w:rPr>
          <w:lang w:val="en-GB"/>
        </w:rPr>
      </w:pPr>
      <w:r>
        <w:rPr>
          <w:lang w:val="en-GB"/>
        </w:rPr>
        <w:t>To execute the tool, run the bin/TableDelete.bat script on Windows or bin/TableDelete.sh on Linux.</w:t>
      </w:r>
    </w:p>
    <w:p w14:paraId="411054EA" w14:textId="77777777" w:rsidR="00F644B3" w:rsidRDefault="00F644B3" w:rsidP="00F644B3">
      <w:pPr>
        <w:pStyle w:val="Heading2Numbered"/>
        <w:rPr>
          <w:lang w:val="en-GB"/>
        </w:rPr>
      </w:pPr>
      <w:bookmarkStart w:id="446" w:name="_Toc108162986"/>
      <w:r>
        <w:rPr>
          <w:lang w:val="en-GB"/>
        </w:rPr>
        <w:t>Features</w:t>
      </w:r>
      <w:bookmarkEnd w:id="446"/>
    </w:p>
    <w:p w14:paraId="2A9659CB" w14:textId="77777777" w:rsidR="00F644B3" w:rsidRDefault="00F644B3" w:rsidP="00F644B3">
      <w:pPr>
        <w:pStyle w:val="Heading3Numbered"/>
        <w:rPr>
          <w:lang w:val="en-GB"/>
        </w:rPr>
      </w:pPr>
      <w:r>
        <w:rPr>
          <w:lang w:val="en-GB"/>
        </w:rPr>
        <w:t>Datetime filtering</w:t>
      </w:r>
    </w:p>
    <w:p w14:paraId="64FF90D8" w14:textId="13050389" w:rsidR="00F644B3" w:rsidRDefault="00F644B3" w:rsidP="00F644B3">
      <w:pPr>
        <w:pStyle w:val="BodyText"/>
        <w:rPr>
          <w:lang w:val="en-GB"/>
        </w:rPr>
      </w:pPr>
      <w:r>
        <w:rPr>
          <w:lang w:val="en-GB"/>
        </w:rPr>
        <w:t xml:space="preserve">The tool can select rows which “transactiondate” column value is matching the current day by generating a WHERE clause equivalent to: </w:t>
      </w:r>
    </w:p>
    <w:p w14:paraId="3B648EFA" w14:textId="77777777" w:rsidR="00F644B3" w:rsidRDefault="00F644B3" w:rsidP="00F644B3">
      <w:pPr>
        <w:pStyle w:val="BodyText"/>
        <w:rPr>
          <w:lang w:val="en-GB"/>
        </w:rPr>
      </w:pPr>
      <w:r>
        <w:rPr>
          <w:lang w:val="en-GB"/>
        </w:rPr>
        <w:t>transactiondate BETWEEN ‘&lt;yesterday&gt; 00:00:00.000000000Z’ AND ‘&lt;yesterday&gt; 23:59:59.999999999Z’</w:t>
      </w:r>
    </w:p>
    <w:p w14:paraId="1BCDE4DD" w14:textId="4265559E" w:rsidR="00F644B3" w:rsidRDefault="00F644B3" w:rsidP="00F644B3">
      <w:pPr>
        <w:pStyle w:val="BodyText"/>
        <w:rPr>
          <w:lang w:val="en-GB"/>
        </w:rPr>
      </w:pPr>
      <w:r>
        <w:rPr>
          <w:lang w:val="en-GB"/>
        </w:rPr>
        <w:t>If you want the filtering to happen:</w:t>
      </w:r>
    </w:p>
    <w:p w14:paraId="44D1B62C" w14:textId="3F7C406B" w:rsidR="00F644B3" w:rsidRDefault="00F644B3" w:rsidP="00F644B3">
      <w:pPr>
        <w:pStyle w:val="BodyText"/>
        <w:numPr>
          <w:ilvl w:val="0"/>
          <w:numId w:val="10"/>
        </w:numPr>
        <w:rPr>
          <w:lang w:val="en-GB"/>
        </w:rPr>
      </w:pPr>
      <w:r>
        <w:rPr>
          <w:lang w:val="en-GB"/>
        </w:rPr>
        <w:t>Add the --datefime-filter true option to the command line.</w:t>
      </w:r>
    </w:p>
    <w:p w14:paraId="3C467F31" w14:textId="12C9A8BD" w:rsidR="00F644B3" w:rsidRDefault="00F644B3" w:rsidP="00F644B3">
      <w:pPr>
        <w:pStyle w:val="BodyText"/>
        <w:numPr>
          <w:ilvl w:val="0"/>
          <w:numId w:val="10"/>
        </w:numPr>
        <w:rPr>
          <w:lang w:val="en-GB"/>
        </w:rPr>
      </w:pPr>
      <w:r>
        <w:rPr>
          <w:lang w:val="en-GB"/>
        </w:rPr>
        <w:t>Or set the property statement.datetime.filter=true</w:t>
      </w:r>
    </w:p>
    <w:p w14:paraId="778A4008" w14:textId="77777777" w:rsidR="00F644B3" w:rsidRDefault="00F644B3" w:rsidP="00F644B3">
      <w:pPr>
        <w:pStyle w:val="BodyText"/>
        <w:rPr>
          <w:lang w:val="en-GB"/>
        </w:rPr>
      </w:pPr>
      <w:r>
        <w:rPr>
          <w:lang w:val="en-GB"/>
        </w:rPr>
        <w:t>To specify another column to use for the filtering:</w:t>
      </w:r>
    </w:p>
    <w:p w14:paraId="0DC76CD1" w14:textId="77777777" w:rsidR="00F644B3" w:rsidRDefault="00F644B3" w:rsidP="00F644B3">
      <w:pPr>
        <w:pStyle w:val="BodyText"/>
        <w:numPr>
          <w:ilvl w:val="0"/>
          <w:numId w:val="14"/>
        </w:numPr>
        <w:rPr>
          <w:lang w:val="en-GB"/>
        </w:rPr>
      </w:pPr>
      <w:r>
        <w:rPr>
          <w:lang w:val="en-GB"/>
        </w:rPr>
        <w:t>Add the --datefime-column &lt;column name&gt; option to the command line.</w:t>
      </w:r>
    </w:p>
    <w:p w14:paraId="36A655C8" w14:textId="77777777" w:rsidR="00F644B3" w:rsidRDefault="00F644B3" w:rsidP="00F644B3">
      <w:pPr>
        <w:pStyle w:val="BodyText"/>
        <w:numPr>
          <w:ilvl w:val="0"/>
          <w:numId w:val="14"/>
        </w:numPr>
        <w:rPr>
          <w:lang w:val="en-GB"/>
        </w:rPr>
      </w:pPr>
      <w:r>
        <w:rPr>
          <w:lang w:val="en-GB"/>
        </w:rPr>
        <w:t xml:space="preserve">Or set the property </w:t>
      </w:r>
      <w:r w:rsidRPr="00334C46">
        <w:rPr>
          <w:lang w:val="en-GB"/>
        </w:rPr>
        <w:t>statement.datetime.filter.column</w:t>
      </w:r>
      <w:r>
        <w:rPr>
          <w:lang w:val="en-GB"/>
        </w:rPr>
        <w:t>=&lt;column name&gt;</w:t>
      </w:r>
    </w:p>
    <w:p w14:paraId="2635BAEA" w14:textId="77777777" w:rsidR="00F644B3" w:rsidRDefault="00F644B3" w:rsidP="00F644B3">
      <w:pPr>
        <w:pStyle w:val="BodyText"/>
        <w:rPr>
          <w:lang w:val="en-GB"/>
        </w:rPr>
      </w:pPr>
    </w:p>
    <w:p w14:paraId="76507401" w14:textId="77777777" w:rsidR="00F644B3" w:rsidRDefault="00F644B3" w:rsidP="00F644B3">
      <w:pPr>
        <w:pStyle w:val="BodyText"/>
        <w:rPr>
          <w:lang w:val="en-GB"/>
        </w:rPr>
      </w:pPr>
      <w:r>
        <w:rPr>
          <w:lang w:val="en-GB"/>
        </w:rPr>
        <w:t>If you specify a where clause (with the –where command line option or where property) and the filtering is on, the where clause will be added the datetime filtering, e.g. the full WHERE clause or the rows to retrieve will be:</w:t>
      </w:r>
    </w:p>
    <w:p w14:paraId="077F31C5" w14:textId="77777777" w:rsidR="00F644B3" w:rsidRDefault="00F644B3" w:rsidP="00F644B3">
      <w:pPr>
        <w:pStyle w:val="Code"/>
        <w:ind w:left="0"/>
        <w:rPr>
          <w:lang w:val="en-GB"/>
        </w:rPr>
      </w:pPr>
      <w:r>
        <w:rPr>
          <w:lang w:val="en-GB"/>
        </w:rPr>
        <w:t>transactiondate BETWEEN ‘&lt;yesterday&gt; 00:00:00.000000000Z’ AND ‘&lt;yesterday&gt; 23:59:59.999999999Z’ AND &lt;your clause&gt;</w:t>
      </w:r>
    </w:p>
    <w:p w14:paraId="35A4F928" w14:textId="77777777" w:rsidR="00F644B3" w:rsidRDefault="00F644B3" w:rsidP="00F644B3">
      <w:pPr>
        <w:pStyle w:val="BodyText"/>
        <w:rPr>
          <w:b/>
          <w:i/>
          <w:lang w:val="en-GB"/>
        </w:rPr>
      </w:pPr>
    </w:p>
    <w:p w14:paraId="14F73BEA" w14:textId="77777777" w:rsidR="00F644B3" w:rsidRPr="00334C46" w:rsidRDefault="00F644B3" w:rsidP="00F644B3">
      <w:pPr>
        <w:pStyle w:val="BodyText"/>
        <w:rPr>
          <w:b/>
          <w:i/>
          <w:lang w:val="en-GB"/>
        </w:rPr>
      </w:pPr>
      <w:r w:rsidRPr="00334C46">
        <w:rPr>
          <w:b/>
          <w:i/>
          <w:lang w:val="en-GB"/>
        </w:rPr>
        <w:t>Notes:</w:t>
      </w:r>
    </w:p>
    <w:p w14:paraId="6BC24550" w14:textId="77777777" w:rsidR="00F644B3" w:rsidRDefault="00F644B3" w:rsidP="00F644B3">
      <w:pPr>
        <w:pStyle w:val="BodyText"/>
        <w:numPr>
          <w:ilvl w:val="0"/>
          <w:numId w:val="15"/>
        </w:numPr>
        <w:rPr>
          <w:lang w:val="en-GB"/>
        </w:rPr>
      </w:pPr>
      <w:r>
        <w:rPr>
          <w:lang w:val="en-GB"/>
        </w:rPr>
        <w:t xml:space="preserve">For the datetime filtering to work, the selected columns (with –columns command line option or columns property) must equal to “*” or contain the transactiondate column name (or the column name specified with the –datetime-column or </w:t>
      </w:r>
      <w:r w:rsidRPr="00334C46">
        <w:rPr>
          <w:lang w:val="en-GB"/>
        </w:rPr>
        <w:t>statement.datetime.filter.column</w:t>
      </w:r>
      <w:r>
        <w:rPr>
          <w:lang w:val="en-GB"/>
        </w:rPr>
        <w:t xml:space="preserve"> property).</w:t>
      </w:r>
    </w:p>
    <w:p w14:paraId="16EA0EF1" w14:textId="77777777" w:rsidR="00F644B3" w:rsidRDefault="00F644B3" w:rsidP="00F644B3">
      <w:pPr>
        <w:rPr>
          <w:rFonts w:ascii="Arial" w:hAnsi="Arial" w:cs="Arial"/>
          <w:b/>
          <w:color w:val="000000"/>
          <w:sz w:val="20"/>
          <w:szCs w:val="26"/>
          <w:lang w:val="en-GB"/>
        </w:rPr>
      </w:pPr>
    </w:p>
    <w:p w14:paraId="41C36AC9" w14:textId="77777777" w:rsidR="00F644B3" w:rsidRDefault="00F644B3" w:rsidP="00F644B3">
      <w:pPr>
        <w:rPr>
          <w:rFonts w:ascii="Arial" w:hAnsi="Arial" w:cs="Arial"/>
          <w:b/>
          <w:bCs/>
          <w:color w:val="000000"/>
          <w:szCs w:val="28"/>
          <w:lang w:val="en-GB"/>
        </w:rPr>
      </w:pPr>
      <w:r>
        <w:rPr>
          <w:lang w:val="en-GB"/>
        </w:rPr>
        <w:br w:type="page"/>
      </w:r>
    </w:p>
    <w:p w14:paraId="00E465F5" w14:textId="77777777" w:rsidR="00F644B3" w:rsidRPr="00872E20" w:rsidRDefault="00F644B3" w:rsidP="00F644B3">
      <w:pPr>
        <w:pStyle w:val="Heading2Numbered"/>
        <w:rPr>
          <w:lang w:val="en-GB"/>
        </w:rPr>
      </w:pPr>
      <w:bookmarkStart w:id="447" w:name="_Toc108162987"/>
      <w:r w:rsidRPr="00872E20">
        <w:rPr>
          <w:lang w:val="en-GB"/>
        </w:rPr>
        <w:lastRenderedPageBreak/>
        <w:t>Usage</w:t>
      </w:r>
      <w:bookmarkEnd w:id="447"/>
    </w:p>
    <w:p w14:paraId="55281FAD" w14:textId="77777777" w:rsidR="00F644B3" w:rsidRPr="00872E20" w:rsidRDefault="00F644B3" w:rsidP="00F644B3">
      <w:pPr>
        <w:pStyle w:val="BodyText"/>
        <w:rPr>
          <w:lang w:val="en-GB"/>
        </w:rPr>
      </w:pPr>
      <w:r w:rsidRPr="00872E20">
        <w:rPr>
          <w:lang w:val="en-GB"/>
        </w:rPr>
        <w:t>From any working directory, type the following:</w:t>
      </w:r>
    </w:p>
    <w:p w14:paraId="7F54081C" w14:textId="0BEC075A" w:rsidR="00F644B3" w:rsidRDefault="00F644B3" w:rsidP="00F644B3">
      <w:pPr>
        <w:pStyle w:val="Code"/>
        <w:ind w:left="0"/>
        <w:rPr>
          <w:lang w:val="en-GB"/>
        </w:rPr>
      </w:pPr>
      <w:r w:rsidRPr="00872E20">
        <w:rPr>
          <w:lang w:val="en-GB"/>
        </w:rPr>
        <w:t>&lt;install-folder&gt;/bin/</w:t>
      </w:r>
      <w:r>
        <w:rPr>
          <w:lang w:val="en-GB"/>
        </w:rPr>
        <w:t>TableDelete</w:t>
      </w:r>
      <w:r w:rsidRPr="00872E20">
        <w:rPr>
          <w:lang w:val="en-GB"/>
        </w:rPr>
        <w:t xml:space="preserve">.sh </w:t>
      </w:r>
    </w:p>
    <w:p w14:paraId="55C824CA" w14:textId="77777777" w:rsidR="00F644B3" w:rsidRPr="00872E20" w:rsidRDefault="00F644B3" w:rsidP="00F644B3">
      <w:pPr>
        <w:pStyle w:val="Code"/>
        <w:ind w:left="0"/>
        <w:rPr>
          <w:lang w:val="en-GB"/>
        </w:rPr>
      </w:pPr>
      <w:r>
        <w:rPr>
          <w:lang w:val="en-GB"/>
        </w:rPr>
        <w:t xml:space="preserve">  &lt;config-file-options&gt;</w:t>
      </w:r>
    </w:p>
    <w:p w14:paraId="7A3834B8" w14:textId="77777777" w:rsidR="00F644B3" w:rsidRDefault="00F644B3" w:rsidP="00F644B3">
      <w:pPr>
        <w:pStyle w:val="Code"/>
        <w:ind w:left="0"/>
        <w:rPr>
          <w:lang w:val="en-GB"/>
        </w:rPr>
      </w:pPr>
      <w:r w:rsidRPr="004E030F">
        <w:rPr>
          <w:lang w:val="en-GB"/>
        </w:rPr>
        <w:t xml:space="preserve">  &lt;datagrid-options&gt; </w:t>
      </w:r>
    </w:p>
    <w:p w14:paraId="594B60CB" w14:textId="77777777" w:rsidR="00F644B3" w:rsidRDefault="00F644B3" w:rsidP="00F644B3">
      <w:pPr>
        <w:pStyle w:val="Code"/>
        <w:ind w:left="0"/>
        <w:rPr>
          <w:lang w:val="en-GB"/>
        </w:rPr>
      </w:pPr>
    </w:p>
    <w:p w14:paraId="3BCD1F97" w14:textId="77777777" w:rsidR="00F644B3" w:rsidRPr="002D55B1" w:rsidRDefault="00F644B3" w:rsidP="00F644B3">
      <w:pPr>
        <w:pStyle w:val="Code"/>
        <w:ind w:left="0"/>
        <w:rPr>
          <w:lang w:val="en-GB"/>
        </w:rPr>
      </w:pPr>
      <w:r>
        <w:rPr>
          <w:lang w:val="en-GB"/>
        </w:rPr>
        <w:t xml:space="preserve">  [</w:t>
      </w:r>
      <w:r w:rsidRPr="002D55B1">
        <w:rPr>
          <w:lang w:val="en-GB"/>
        </w:rPr>
        <w:t>--table &lt;table&gt;</w:t>
      </w:r>
      <w:r>
        <w:rPr>
          <w:lang w:val="en-GB"/>
        </w:rPr>
        <w:t>]</w:t>
      </w:r>
    </w:p>
    <w:p w14:paraId="418FB665" w14:textId="77777777" w:rsidR="00F644B3" w:rsidRPr="002D55B1" w:rsidRDefault="00F644B3" w:rsidP="00F644B3">
      <w:pPr>
        <w:pStyle w:val="Code"/>
        <w:ind w:left="0"/>
        <w:rPr>
          <w:lang w:val="en-GB"/>
        </w:rPr>
      </w:pPr>
      <w:r>
        <w:rPr>
          <w:lang w:val="en-GB"/>
        </w:rPr>
        <w:t xml:space="preserve">  [--where &lt;where clause&gt;]</w:t>
      </w:r>
    </w:p>
    <w:p w14:paraId="4155174F" w14:textId="77777777" w:rsidR="00F644B3" w:rsidRDefault="00F644B3" w:rsidP="00F644B3">
      <w:pPr>
        <w:pStyle w:val="Code"/>
        <w:ind w:left="0"/>
        <w:rPr>
          <w:lang w:val="en-GB"/>
        </w:rPr>
      </w:pPr>
      <w:r>
        <w:rPr>
          <w:lang w:val="en-GB"/>
        </w:rPr>
        <w:t>..[--datetime-from “yyyy-MM-dd HH:mms:ss”]</w:t>
      </w:r>
    </w:p>
    <w:p w14:paraId="786C0AA3" w14:textId="77777777" w:rsidR="00F644B3" w:rsidRDefault="00F644B3" w:rsidP="00F644B3">
      <w:pPr>
        <w:pStyle w:val="Code"/>
        <w:ind w:left="0"/>
        <w:rPr>
          <w:lang w:val="en-GB"/>
        </w:rPr>
      </w:pPr>
      <w:r>
        <w:rPr>
          <w:lang w:val="en-GB"/>
        </w:rPr>
        <w:t>..[--datetime-to “yyyy-MM-dd HH:mms:ss”]</w:t>
      </w:r>
    </w:p>
    <w:p w14:paraId="63E1005B" w14:textId="77777777" w:rsidR="00F644B3" w:rsidRDefault="00F644B3" w:rsidP="00F644B3">
      <w:pPr>
        <w:pStyle w:val="Code"/>
        <w:ind w:left="0"/>
        <w:rPr>
          <w:lang w:val="en-GB"/>
        </w:rPr>
      </w:pPr>
      <w:r>
        <w:rPr>
          <w:lang w:val="en-GB"/>
        </w:rPr>
        <w:t xml:space="preserve">  [--datetime-filter-column &lt;name&gt;]</w:t>
      </w:r>
    </w:p>
    <w:p w14:paraId="49D787B0" w14:textId="77777777" w:rsidR="00F644B3" w:rsidRDefault="00F644B3" w:rsidP="00F644B3">
      <w:pPr>
        <w:pStyle w:val="Code"/>
        <w:ind w:left="0"/>
        <w:rPr>
          <w:lang w:val="en-GB"/>
        </w:rPr>
      </w:pPr>
      <w:r>
        <w:rPr>
          <w:lang w:val="en-GB"/>
        </w:rPr>
        <w:t xml:space="preserve">  [--datetime-filter true|false]</w:t>
      </w:r>
    </w:p>
    <w:p w14:paraId="6C7D429A" w14:textId="77777777" w:rsidR="00F644B3" w:rsidRDefault="00F644B3" w:rsidP="00F644B3">
      <w:pPr>
        <w:pStyle w:val="Code"/>
        <w:ind w:left="0"/>
        <w:rPr>
          <w:lang w:val="en-GB"/>
        </w:rPr>
      </w:pPr>
      <w:r>
        <w:rPr>
          <w:lang w:val="en-GB"/>
        </w:rPr>
        <w:t xml:space="preserve">  [--datetime-day yesterday|today]</w:t>
      </w:r>
    </w:p>
    <w:p w14:paraId="3575795E" w14:textId="77777777" w:rsidR="00F644B3" w:rsidRDefault="00F644B3" w:rsidP="00F644B3">
      <w:pPr>
        <w:pStyle w:val="Code"/>
        <w:ind w:left="0"/>
        <w:rPr>
          <w:lang w:val="en-GB"/>
        </w:rPr>
      </w:pPr>
    </w:p>
    <w:p w14:paraId="67BD410F" w14:textId="4F04D6D5" w:rsidR="00F644B3" w:rsidRDefault="00F644B3" w:rsidP="00F644B3">
      <w:pPr>
        <w:pStyle w:val="Code"/>
        <w:ind w:left="0"/>
        <w:rPr>
          <w:lang w:val="en-GB"/>
        </w:rPr>
      </w:pPr>
      <w:r>
        <w:rPr>
          <w:lang w:val="en-GB"/>
        </w:rPr>
        <w:t xml:space="preserve">  [</w:t>
      </w:r>
      <w:r w:rsidRPr="002D55B1">
        <w:rPr>
          <w:lang w:val="en-GB"/>
        </w:rPr>
        <w:t>--</w:t>
      </w:r>
      <w:r>
        <w:rPr>
          <w:lang w:val="en-GB"/>
        </w:rPr>
        <w:t>batch-row_count</w:t>
      </w:r>
      <w:r w:rsidRPr="002D55B1">
        <w:rPr>
          <w:lang w:val="en-GB"/>
        </w:rPr>
        <w:t xml:space="preserve"> &lt;n&gt;</w:t>
      </w:r>
      <w:r>
        <w:rPr>
          <w:lang w:val="en-GB"/>
        </w:rPr>
        <w:t>]</w:t>
      </w:r>
    </w:p>
    <w:p w14:paraId="769B33F5" w14:textId="1AE7F602" w:rsidR="001636FF" w:rsidRDefault="001636FF" w:rsidP="00F644B3">
      <w:pPr>
        <w:pStyle w:val="Code"/>
        <w:ind w:left="0"/>
        <w:rPr>
          <w:lang w:val="en-GB"/>
        </w:rPr>
      </w:pPr>
      <w:r>
        <w:rPr>
          <w:lang w:val="en-GB"/>
        </w:rPr>
        <w:t xml:space="preserve">  [--retry-count &lt;n&gt;]</w:t>
      </w:r>
    </w:p>
    <w:p w14:paraId="3B252422" w14:textId="4FD57368" w:rsidR="001636FF" w:rsidRDefault="001636FF" w:rsidP="00F644B3">
      <w:pPr>
        <w:pStyle w:val="Code"/>
        <w:ind w:left="0"/>
        <w:rPr>
          <w:lang w:val="en-GB"/>
        </w:rPr>
      </w:pPr>
      <w:r>
        <w:rPr>
          <w:lang w:val="en-GB"/>
        </w:rPr>
        <w:t xml:space="preserve">  [--retry-delay-ms &lt;ms&gt;]</w:t>
      </w:r>
    </w:p>
    <w:p w14:paraId="283CB513" w14:textId="77777777" w:rsidR="00F644B3" w:rsidRDefault="00F644B3" w:rsidP="00F644B3">
      <w:pPr>
        <w:pStyle w:val="BodyText"/>
        <w:rPr>
          <w:lang w:val="en-GB"/>
        </w:rPr>
      </w:pPr>
    </w:p>
    <w:p w14:paraId="3BFB6EF2" w14:textId="77777777" w:rsidR="00F644B3" w:rsidRPr="00872E20" w:rsidRDefault="00F644B3" w:rsidP="00F644B3">
      <w:pPr>
        <w:pStyle w:val="BodyText"/>
        <w:rPr>
          <w:lang w:val="en-GB"/>
        </w:rPr>
      </w:pPr>
      <w:r>
        <w:rPr>
          <w:lang w:val="en-GB"/>
        </w:rPr>
        <w:t>Options</w:t>
      </w:r>
      <w:r w:rsidRPr="00872E20">
        <w:rPr>
          <w:lang w:val="en-GB"/>
        </w:rPr>
        <w:t xml:space="preserve"> can be provided in any order.</w:t>
      </w:r>
      <w:r>
        <w:rPr>
          <w:lang w:val="en-GB"/>
        </w:rPr>
        <w:t xml:space="preserve"> Options inside [ ] are optional.</w:t>
      </w:r>
    </w:p>
    <w:p w14:paraId="37DC19F9" w14:textId="77777777" w:rsidR="00F644B3" w:rsidRPr="00872E20" w:rsidRDefault="00F644B3" w:rsidP="00F644B3">
      <w:pPr>
        <w:pStyle w:val="BodyText"/>
        <w:rPr>
          <w:lang w:val="en-GB"/>
        </w:rPr>
      </w:pPr>
      <w:r>
        <w:rPr>
          <w:lang w:val="en-GB"/>
        </w:rPr>
        <w:t>Options</w:t>
      </w:r>
      <w:r w:rsidRPr="00872E20">
        <w:rPr>
          <w:lang w:val="en-GB"/>
        </w:rPr>
        <w:t xml:space="preserve"> are </w:t>
      </w:r>
      <w:r>
        <w:rPr>
          <w:lang w:val="en-GB"/>
        </w:rPr>
        <w:t>listed in this table</w:t>
      </w:r>
      <w:r w:rsidRPr="00872E20">
        <w:rPr>
          <w:lang w:val="en-GB"/>
        </w:rPr>
        <w:t>:</w:t>
      </w:r>
    </w:p>
    <w:p w14:paraId="11DD3A0E" w14:textId="77777777" w:rsidR="00F644B3" w:rsidRPr="00872E20" w:rsidRDefault="00F644B3" w:rsidP="00F644B3">
      <w:pPr>
        <w:pStyle w:val="Caption"/>
        <w:rPr>
          <w:lang w:val="en-GB"/>
        </w:rPr>
      </w:pPr>
      <w:bookmarkStart w:id="448" w:name="_Toc108163020"/>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Pr>
          <w:noProof/>
          <w:lang w:val="en-GB"/>
        </w:rPr>
        <w:t>6</w:t>
      </w:r>
      <w:r w:rsidRPr="00872E20">
        <w:rPr>
          <w:lang w:val="en-GB"/>
        </w:rPr>
        <w:fldChar w:fldCharType="end"/>
      </w:r>
      <w:r w:rsidRPr="00872E20">
        <w:rPr>
          <w:lang w:val="en-GB"/>
        </w:rPr>
        <w:t xml:space="preserve">: </w:t>
      </w:r>
      <w:r>
        <w:rPr>
          <w:lang w:val="en-GB"/>
        </w:rPr>
        <w:t>TableExport</w:t>
      </w:r>
      <w:r w:rsidRPr="00872E20">
        <w:rPr>
          <w:lang w:val="en-GB"/>
        </w:rPr>
        <w:t xml:space="preserve"> &lt;options&gt;</w:t>
      </w:r>
      <w:bookmarkEnd w:id="448"/>
    </w:p>
    <w:tbl>
      <w:tblPr>
        <w:tblStyle w:val="TableGrid"/>
        <w:tblW w:w="9642" w:type="dxa"/>
        <w:tblLook w:val="04A0" w:firstRow="1" w:lastRow="0" w:firstColumn="1" w:lastColumn="0" w:noHBand="0" w:noVBand="1"/>
      </w:tblPr>
      <w:tblGrid>
        <w:gridCol w:w="1639"/>
        <w:gridCol w:w="4487"/>
        <w:gridCol w:w="3516"/>
      </w:tblGrid>
      <w:tr w:rsidR="00F644B3" w:rsidRPr="00872E20" w14:paraId="19F48BCA" w14:textId="77777777" w:rsidTr="00F644B3">
        <w:trPr>
          <w:tblHeader/>
        </w:trPr>
        <w:tc>
          <w:tcPr>
            <w:tcW w:w="1639" w:type="dxa"/>
            <w:shd w:val="clear" w:color="auto" w:fill="D9D9D9" w:themeFill="background1" w:themeFillShade="D9"/>
          </w:tcPr>
          <w:p w14:paraId="6F08E155" w14:textId="77777777" w:rsidR="00F644B3" w:rsidRPr="00872E20" w:rsidRDefault="00F644B3" w:rsidP="00F644B3">
            <w:pPr>
              <w:pStyle w:val="TableHeader"/>
              <w:rPr>
                <w:lang w:val="en-GB"/>
              </w:rPr>
            </w:pPr>
            <w:r w:rsidRPr="00872E20">
              <w:rPr>
                <w:lang w:val="en-GB"/>
              </w:rPr>
              <w:t>Parameter</w:t>
            </w:r>
          </w:p>
        </w:tc>
        <w:tc>
          <w:tcPr>
            <w:tcW w:w="4487" w:type="dxa"/>
            <w:shd w:val="clear" w:color="auto" w:fill="D9D9D9" w:themeFill="background1" w:themeFillShade="D9"/>
          </w:tcPr>
          <w:p w14:paraId="42B96733" w14:textId="77777777" w:rsidR="00F644B3" w:rsidRPr="00872E20" w:rsidRDefault="00F644B3" w:rsidP="00F644B3">
            <w:pPr>
              <w:pStyle w:val="TableHeader"/>
              <w:rPr>
                <w:lang w:val="en-GB"/>
              </w:rPr>
            </w:pPr>
            <w:r w:rsidRPr="00872E20">
              <w:rPr>
                <w:lang w:val="en-GB"/>
              </w:rPr>
              <w:t>Description</w:t>
            </w:r>
          </w:p>
        </w:tc>
        <w:tc>
          <w:tcPr>
            <w:tcW w:w="3516" w:type="dxa"/>
            <w:shd w:val="clear" w:color="auto" w:fill="D9D9D9" w:themeFill="background1" w:themeFillShade="D9"/>
          </w:tcPr>
          <w:p w14:paraId="5DB8E9F7" w14:textId="77777777" w:rsidR="00F644B3" w:rsidRPr="00872E20" w:rsidRDefault="00F644B3" w:rsidP="00F644B3">
            <w:pPr>
              <w:pStyle w:val="TableHeader"/>
              <w:rPr>
                <w:lang w:val="en-GB"/>
              </w:rPr>
            </w:pPr>
            <w:r w:rsidRPr="00872E20">
              <w:rPr>
                <w:lang w:val="en-GB"/>
              </w:rPr>
              <w:t>Examples</w:t>
            </w:r>
          </w:p>
        </w:tc>
      </w:tr>
      <w:tr w:rsidR="00F644B3" w:rsidRPr="00872E20" w14:paraId="2C03205B" w14:textId="77777777" w:rsidTr="00F644B3">
        <w:tc>
          <w:tcPr>
            <w:tcW w:w="1639" w:type="dxa"/>
          </w:tcPr>
          <w:p w14:paraId="55A37CCE" w14:textId="77777777" w:rsidR="00F644B3" w:rsidRPr="00872E20" w:rsidRDefault="00F644B3" w:rsidP="00F644B3">
            <w:pPr>
              <w:pStyle w:val="BodyText"/>
              <w:rPr>
                <w:lang w:val="en-GB"/>
              </w:rPr>
            </w:pPr>
            <w:r>
              <w:rPr>
                <w:lang w:val="en-GB"/>
              </w:rPr>
              <w:t>&lt;config-file-options&gt;</w:t>
            </w:r>
          </w:p>
        </w:tc>
        <w:tc>
          <w:tcPr>
            <w:tcW w:w="8003" w:type="dxa"/>
            <w:gridSpan w:val="2"/>
          </w:tcPr>
          <w:p w14:paraId="7BF7BC0E" w14:textId="77777777" w:rsidR="00F644B3" w:rsidRDefault="00F644B3" w:rsidP="00F644B3">
            <w:pPr>
              <w:pStyle w:val="BodyText"/>
              <w:rPr>
                <w:lang w:val="en-GB"/>
              </w:rPr>
            </w:pPr>
            <w:r>
              <w:rPr>
                <w:lang w:val="en-GB"/>
              </w:rPr>
              <w:t>The location and name of a configuration file to use for some or all of the property to use.</w:t>
            </w:r>
          </w:p>
          <w:p w14:paraId="69F66164" w14:textId="77777777" w:rsidR="00F644B3" w:rsidRPr="00872E20" w:rsidRDefault="00F644B3" w:rsidP="00F644B3">
            <w:pPr>
              <w:pStyle w:val="TableText"/>
              <w:rPr>
                <w:lang w:val="en-GB"/>
              </w:rPr>
            </w:pPr>
            <w:r>
              <w:rPr>
                <w:lang w:val="en-GB"/>
              </w:rPr>
              <w:t xml:space="preserve">See section </w:t>
            </w:r>
            <w:r>
              <w:rPr>
                <w:lang w:val="en-GB"/>
              </w:rPr>
              <w:fldChar w:fldCharType="begin"/>
            </w:r>
            <w:r>
              <w:rPr>
                <w:lang w:val="en-GB"/>
              </w:rPr>
              <w:instrText xml:space="preserve"> REF _Ref40800189 \r \h </w:instrText>
            </w:r>
            <w:r>
              <w:rPr>
                <w:lang w:val="en-GB"/>
              </w:rPr>
            </w:r>
            <w:r>
              <w:rPr>
                <w:lang w:val="en-GB"/>
              </w:rPr>
              <w:fldChar w:fldCharType="separate"/>
            </w:r>
            <w:r>
              <w:rPr>
                <w:lang w:val="en-GB"/>
              </w:rPr>
              <w:t>3.1</w:t>
            </w:r>
            <w:r>
              <w:rPr>
                <w:lang w:val="en-GB"/>
              </w:rPr>
              <w:fldChar w:fldCharType="end"/>
            </w:r>
            <w:r>
              <w:rPr>
                <w:lang w:val="en-GB"/>
              </w:rPr>
              <w:t xml:space="preserve"> </w:t>
            </w:r>
            <w:r>
              <w:rPr>
                <w:lang w:val="en-GB"/>
              </w:rPr>
              <w:fldChar w:fldCharType="begin"/>
            </w:r>
            <w:r>
              <w:rPr>
                <w:lang w:val="en-GB"/>
              </w:rPr>
              <w:instrText xml:space="preserve"> REF _Ref40800189 \h </w:instrText>
            </w:r>
            <w:r>
              <w:rPr>
                <w:lang w:val="en-GB"/>
              </w:rPr>
            </w:r>
            <w:r>
              <w:rPr>
                <w:lang w:val="en-GB"/>
              </w:rPr>
              <w:fldChar w:fldCharType="separate"/>
            </w:r>
            <w:r>
              <w:rPr>
                <w:lang w:val="en-GB"/>
              </w:rPr>
              <w:t>&lt;config-file-options&gt;</w:t>
            </w:r>
            <w:r>
              <w:rPr>
                <w:lang w:val="en-GB"/>
              </w:rPr>
              <w:fldChar w:fldCharType="end"/>
            </w:r>
            <w:r>
              <w:rPr>
                <w:lang w:val="en-GB"/>
              </w:rPr>
              <w:t xml:space="preserve"> for more details.</w:t>
            </w:r>
          </w:p>
        </w:tc>
      </w:tr>
      <w:tr w:rsidR="00F644B3" w:rsidRPr="00872E20" w14:paraId="5D0152BF" w14:textId="77777777" w:rsidTr="00F644B3">
        <w:tc>
          <w:tcPr>
            <w:tcW w:w="1639" w:type="dxa"/>
          </w:tcPr>
          <w:p w14:paraId="0EFD1389" w14:textId="77777777" w:rsidR="00F644B3" w:rsidRDefault="00F644B3" w:rsidP="00F644B3">
            <w:pPr>
              <w:pStyle w:val="BodyText"/>
              <w:rPr>
                <w:lang w:val="en-GB"/>
              </w:rPr>
            </w:pPr>
            <w:r>
              <w:rPr>
                <w:lang w:val="en-GB"/>
              </w:rPr>
              <w:t>&lt;datagrid-options&gt;</w:t>
            </w:r>
          </w:p>
        </w:tc>
        <w:tc>
          <w:tcPr>
            <w:tcW w:w="8003" w:type="dxa"/>
            <w:gridSpan w:val="2"/>
          </w:tcPr>
          <w:p w14:paraId="1DE32565" w14:textId="77777777" w:rsidR="00F644B3" w:rsidRDefault="00F644B3" w:rsidP="00F644B3">
            <w:pPr>
              <w:pStyle w:val="BodyText"/>
              <w:rPr>
                <w:lang w:val="en-GB"/>
              </w:rPr>
            </w:pPr>
            <w:r>
              <w:rPr>
                <w:lang w:val="en-GB"/>
              </w:rPr>
              <w:t>The parameters to connect to TIBCO ActiveSpaces datagrid.</w:t>
            </w:r>
          </w:p>
          <w:p w14:paraId="2E1E5721" w14:textId="77777777" w:rsidR="00F644B3" w:rsidRDefault="00F644B3" w:rsidP="00F644B3">
            <w:pPr>
              <w:pStyle w:val="TableText"/>
              <w:rPr>
                <w:lang w:val="en-GB"/>
              </w:rPr>
            </w:pPr>
            <w:r>
              <w:rPr>
                <w:lang w:val="en-GB"/>
              </w:rPr>
              <w:t xml:space="preserve">See section </w:t>
            </w:r>
            <w:r>
              <w:rPr>
                <w:lang w:val="en-GB"/>
              </w:rPr>
              <w:fldChar w:fldCharType="begin"/>
            </w:r>
            <w:r>
              <w:rPr>
                <w:lang w:val="en-GB"/>
              </w:rPr>
              <w:instrText xml:space="preserve"> REF _Ref40800169 \r \h </w:instrText>
            </w:r>
            <w:r>
              <w:rPr>
                <w:lang w:val="en-GB"/>
              </w:rPr>
            </w:r>
            <w:r>
              <w:rPr>
                <w:lang w:val="en-GB"/>
              </w:rPr>
              <w:fldChar w:fldCharType="separate"/>
            </w:r>
            <w:r>
              <w:rPr>
                <w:lang w:val="en-GB"/>
              </w:rPr>
              <w:t>3.2</w:t>
            </w:r>
            <w:r>
              <w:rPr>
                <w:lang w:val="en-GB"/>
              </w:rPr>
              <w:fldChar w:fldCharType="end"/>
            </w:r>
            <w:r>
              <w:rPr>
                <w:lang w:val="en-GB"/>
              </w:rPr>
              <w:t xml:space="preserve"> </w:t>
            </w:r>
            <w:r>
              <w:rPr>
                <w:lang w:val="en-GB"/>
              </w:rPr>
              <w:fldChar w:fldCharType="begin"/>
            </w:r>
            <w:r>
              <w:rPr>
                <w:lang w:val="en-GB"/>
              </w:rPr>
              <w:instrText xml:space="preserve"> REF _Ref40800169 \h </w:instrText>
            </w:r>
            <w:r>
              <w:rPr>
                <w:lang w:val="en-GB"/>
              </w:rPr>
            </w:r>
            <w:r>
              <w:rPr>
                <w:lang w:val="en-GB"/>
              </w:rPr>
              <w:fldChar w:fldCharType="separate"/>
            </w:r>
            <w:r w:rsidRPr="00872E20">
              <w:rPr>
                <w:lang w:val="en-GB"/>
              </w:rPr>
              <w:t>&lt;</w:t>
            </w:r>
            <w:r>
              <w:rPr>
                <w:lang w:val="en-GB"/>
              </w:rPr>
              <w:t>datagrid</w:t>
            </w:r>
            <w:r w:rsidRPr="00872E20">
              <w:rPr>
                <w:lang w:val="en-GB"/>
              </w:rPr>
              <w:t>-options&gt;</w:t>
            </w:r>
            <w:r>
              <w:rPr>
                <w:lang w:val="en-GB"/>
              </w:rPr>
              <w:fldChar w:fldCharType="end"/>
            </w:r>
            <w:r>
              <w:rPr>
                <w:lang w:val="en-GB"/>
              </w:rPr>
              <w:t>for more details.</w:t>
            </w:r>
          </w:p>
        </w:tc>
      </w:tr>
      <w:tr w:rsidR="00F644B3" w:rsidRPr="00872E20" w14:paraId="4F4DF2A1" w14:textId="77777777" w:rsidTr="00F644B3">
        <w:tc>
          <w:tcPr>
            <w:tcW w:w="9642" w:type="dxa"/>
            <w:gridSpan w:val="3"/>
          </w:tcPr>
          <w:p w14:paraId="16D0475A" w14:textId="77777777" w:rsidR="00F644B3" w:rsidRDefault="00F644B3" w:rsidP="00F644B3">
            <w:pPr>
              <w:pStyle w:val="BodyText"/>
              <w:rPr>
                <w:lang w:val="en-GB"/>
              </w:rPr>
            </w:pPr>
            <w:r>
              <w:rPr>
                <w:lang w:val="en-GB"/>
              </w:rPr>
              <w:t>Other options are described into the next paragraphs.</w:t>
            </w:r>
          </w:p>
        </w:tc>
      </w:tr>
    </w:tbl>
    <w:p w14:paraId="7C61E765" w14:textId="77777777" w:rsidR="00F644B3" w:rsidRDefault="00F644B3" w:rsidP="00F644B3">
      <w:pPr>
        <w:pStyle w:val="Heading3Numbered"/>
        <w:rPr>
          <w:lang w:val="en-GB"/>
        </w:rPr>
      </w:pPr>
      <w:r>
        <w:rPr>
          <w:lang w:val="en-GB"/>
        </w:rPr>
        <w:t>Data Options</w:t>
      </w:r>
    </w:p>
    <w:p w14:paraId="52F716E2" w14:textId="3F8AF6C3" w:rsidR="00F644B3" w:rsidRPr="00872E20" w:rsidRDefault="00F644B3" w:rsidP="00F644B3">
      <w:pPr>
        <w:pStyle w:val="Caption"/>
        <w:rPr>
          <w:lang w:val="en-GB"/>
        </w:rPr>
      </w:pPr>
      <w:bookmarkStart w:id="449" w:name="_Toc108163021"/>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Pr>
          <w:noProof/>
          <w:lang w:val="en-GB"/>
        </w:rPr>
        <w:t>7</w:t>
      </w:r>
      <w:r w:rsidRPr="00872E20">
        <w:rPr>
          <w:lang w:val="en-GB"/>
        </w:rPr>
        <w:fldChar w:fldCharType="end"/>
      </w:r>
      <w:r w:rsidRPr="00872E20">
        <w:rPr>
          <w:lang w:val="en-GB"/>
        </w:rPr>
        <w:t xml:space="preserve">: </w:t>
      </w:r>
      <w:r>
        <w:rPr>
          <w:lang w:val="en-GB"/>
        </w:rPr>
        <w:t>Table</w:t>
      </w:r>
      <w:r w:rsidR="001636FF">
        <w:rPr>
          <w:lang w:val="en-GB"/>
        </w:rPr>
        <w:t>Delete</w:t>
      </w:r>
      <w:r w:rsidRPr="00872E20">
        <w:rPr>
          <w:lang w:val="en-GB"/>
        </w:rPr>
        <w:t xml:space="preserve"> &lt;</w:t>
      </w:r>
      <w:r>
        <w:rPr>
          <w:lang w:val="en-GB"/>
        </w:rPr>
        <w:t xml:space="preserve">data </w:t>
      </w:r>
      <w:r w:rsidRPr="00872E20">
        <w:rPr>
          <w:lang w:val="en-GB"/>
        </w:rPr>
        <w:t>options&gt;</w:t>
      </w:r>
      <w:bookmarkEnd w:id="449"/>
    </w:p>
    <w:tbl>
      <w:tblPr>
        <w:tblStyle w:val="TableGrid"/>
        <w:tblW w:w="9642" w:type="dxa"/>
        <w:tblLook w:val="04A0" w:firstRow="1" w:lastRow="0" w:firstColumn="1" w:lastColumn="0" w:noHBand="0" w:noVBand="1"/>
      </w:tblPr>
      <w:tblGrid>
        <w:gridCol w:w="1639"/>
        <w:gridCol w:w="4487"/>
        <w:gridCol w:w="3516"/>
      </w:tblGrid>
      <w:tr w:rsidR="00F644B3" w:rsidRPr="00872E20" w14:paraId="0874CDE2" w14:textId="77777777" w:rsidTr="00F644B3">
        <w:trPr>
          <w:tblHeader/>
        </w:trPr>
        <w:tc>
          <w:tcPr>
            <w:tcW w:w="1639" w:type="dxa"/>
            <w:shd w:val="clear" w:color="auto" w:fill="D9D9D9" w:themeFill="background1" w:themeFillShade="D9"/>
          </w:tcPr>
          <w:p w14:paraId="6C35CC6B" w14:textId="77777777" w:rsidR="00F644B3" w:rsidRPr="00872E20" w:rsidRDefault="00F644B3" w:rsidP="00F644B3">
            <w:pPr>
              <w:pStyle w:val="TableHeader"/>
              <w:rPr>
                <w:lang w:val="en-GB"/>
              </w:rPr>
            </w:pPr>
            <w:r w:rsidRPr="00872E20">
              <w:rPr>
                <w:lang w:val="en-GB"/>
              </w:rPr>
              <w:t>Parameter</w:t>
            </w:r>
          </w:p>
        </w:tc>
        <w:tc>
          <w:tcPr>
            <w:tcW w:w="4487" w:type="dxa"/>
            <w:shd w:val="clear" w:color="auto" w:fill="D9D9D9" w:themeFill="background1" w:themeFillShade="D9"/>
          </w:tcPr>
          <w:p w14:paraId="66F0096C" w14:textId="77777777" w:rsidR="00F644B3" w:rsidRPr="00872E20" w:rsidRDefault="00F644B3" w:rsidP="00F644B3">
            <w:pPr>
              <w:pStyle w:val="TableHeader"/>
              <w:rPr>
                <w:lang w:val="en-GB"/>
              </w:rPr>
            </w:pPr>
            <w:r w:rsidRPr="00872E20">
              <w:rPr>
                <w:lang w:val="en-GB"/>
              </w:rPr>
              <w:t>Description</w:t>
            </w:r>
          </w:p>
        </w:tc>
        <w:tc>
          <w:tcPr>
            <w:tcW w:w="3516" w:type="dxa"/>
            <w:shd w:val="clear" w:color="auto" w:fill="D9D9D9" w:themeFill="background1" w:themeFillShade="D9"/>
          </w:tcPr>
          <w:p w14:paraId="21A66B73" w14:textId="77777777" w:rsidR="00F644B3" w:rsidRPr="00872E20" w:rsidRDefault="00F644B3" w:rsidP="00F644B3">
            <w:pPr>
              <w:pStyle w:val="TableHeader"/>
              <w:rPr>
                <w:lang w:val="en-GB"/>
              </w:rPr>
            </w:pPr>
            <w:r w:rsidRPr="00872E20">
              <w:rPr>
                <w:lang w:val="en-GB"/>
              </w:rPr>
              <w:t>Examples</w:t>
            </w:r>
          </w:p>
        </w:tc>
      </w:tr>
      <w:tr w:rsidR="00F644B3" w:rsidRPr="00872E20" w14:paraId="295CC720" w14:textId="77777777" w:rsidTr="00F644B3">
        <w:tc>
          <w:tcPr>
            <w:tcW w:w="1639" w:type="dxa"/>
          </w:tcPr>
          <w:p w14:paraId="040B05F0" w14:textId="77777777" w:rsidR="00F644B3" w:rsidRPr="00872E20" w:rsidRDefault="00F644B3" w:rsidP="00F644B3">
            <w:pPr>
              <w:pStyle w:val="BodyText"/>
              <w:rPr>
                <w:lang w:val="en-GB"/>
              </w:rPr>
            </w:pPr>
            <w:r>
              <w:rPr>
                <w:lang w:val="en-GB"/>
              </w:rPr>
              <w:t>--</w:t>
            </w:r>
            <w:r w:rsidRPr="001E7684">
              <w:rPr>
                <w:lang w:val="en-GB"/>
              </w:rPr>
              <w:t>table</w:t>
            </w:r>
            <w:r>
              <w:rPr>
                <w:lang w:val="en-GB"/>
              </w:rPr>
              <w:t xml:space="preserve"> &lt;table&gt;</w:t>
            </w:r>
          </w:p>
        </w:tc>
        <w:tc>
          <w:tcPr>
            <w:tcW w:w="4487" w:type="dxa"/>
          </w:tcPr>
          <w:p w14:paraId="35EF6975" w14:textId="64D6FEBB" w:rsidR="00F644B3" w:rsidRDefault="00F644B3" w:rsidP="00F644B3">
            <w:pPr>
              <w:pStyle w:val="BodyText"/>
              <w:rPr>
                <w:lang w:val="en-GB"/>
              </w:rPr>
            </w:pPr>
            <w:r>
              <w:rPr>
                <w:lang w:val="en-GB"/>
              </w:rPr>
              <w:t>The name of the table to delete data from.</w:t>
            </w:r>
          </w:p>
          <w:p w14:paraId="3CAD79DB" w14:textId="77777777" w:rsidR="00F644B3" w:rsidRDefault="00F644B3" w:rsidP="00F644B3">
            <w:pPr>
              <w:pStyle w:val="BodyText"/>
              <w:rPr>
                <w:lang w:val="en-GB"/>
              </w:rPr>
            </w:pPr>
            <w:r>
              <w:rPr>
                <w:lang w:val="en-GB"/>
              </w:rPr>
              <w:t>If missing from the command line, the tool will use the property “table” from the configuration file.</w:t>
            </w:r>
          </w:p>
          <w:p w14:paraId="6628A3EB" w14:textId="77777777" w:rsidR="00F644B3" w:rsidRDefault="00F644B3" w:rsidP="00F644B3">
            <w:pPr>
              <w:pStyle w:val="BodyText"/>
              <w:rPr>
                <w:lang w:val="en-GB"/>
              </w:rPr>
            </w:pPr>
            <w:r>
              <w:rPr>
                <w:lang w:val="en-GB"/>
              </w:rPr>
              <w:lastRenderedPageBreak/>
              <w:t>If the property is also missing from the configuration file or no configuration file has been specified, the default name “transactions” is used.</w:t>
            </w:r>
          </w:p>
          <w:p w14:paraId="402554A6" w14:textId="77777777" w:rsidR="00F644B3" w:rsidRPr="00872E20" w:rsidRDefault="00F644B3" w:rsidP="00F644B3">
            <w:pPr>
              <w:pStyle w:val="BodyText"/>
              <w:rPr>
                <w:lang w:val="en-GB"/>
              </w:rPr>
            </w:pPr>
            <w:r>
              <w:rPr>
                <w:lang w:val="en-GB"/>
              </w:rPr>
              <w:t>Table names are case insensitive.</w:t>
            </w:r>
          </w:p>
        </w:tc>
        <w:tc>
          <w:tcPr>
            <w:tcW w:w="3516" w:type="dxa"/>
          </w:tcPr>
          <w:p w14:paraId="732D3BD1" w14:textId="77777777" w:rsidR="00F644B3" w:rsidRPr="00872E20" w:rsidRDefault="00F644B3" w:rsidP="00F644B3">
            <w:pPr>
              <w:pStyle w:val="TableText"/>
              <w:rPr>
                <w:lang w:val="en-GB"/>
              </w:rPr>
            </w:pPr>
            <w:r>
              <w:rPr>
                <w:lang w:val="en-GB"/>
              </w:rPr>
              <w:lastRenderedPageBreak/>
              <w:t>--table transactions</w:t>
            </w:r>
          </w:p>
        </w:tc>
      </w:tr>
      <w:tr w:rsidR="00F644B3" w:rsidRPr="00872E20" w14:paraId="419E68CF" w14:textId="77777777" w:rsidTr="00F644B3">
        <w:tc>
          <w:tcPr>
            <w:tcW w:w="1639" w:type="dxa"/>
          </w:tcPr>
          <w:p w14:paraId="4685664C" w14:textId="77777777" w:rsidR="00F644B3" w:rsidRPr="00872E20" w:rsidRDefault="00F644B3" w:rsidP="00F644B3">
            <w:pPr>
              <w:pStyle w:val="BodyText"/>
              <w:rPr>
                <w:lang w:val="en-GB"/>
              </w:rPr>
            </w:pPr>
            <w:r>
              <w:rPr>
                <w:lang w:val="en-GB"/>
              </w:rPr>
              <w:t>--where &lt;where clause&gt;</w:t>
            </w:r>
          </w:p>
        </w:tc>
        <w:tc>
          <w:tcPr>
            <w:tcW w:w="4487" w:type="dxa"/>
          </w:tcPr>
          <w:p w14:paraId="06B24888" w14:textId="0D6ABA27" w:rsidR="00F644B3" w:rsidRDefault="00F644B3" w:rsidP="00F644B3">
            <w:pPr>
              <w:pStyle w:val="BodyText"/>
              <w:rPr>
                <w:lang w:val="en-GB"/>
              </w:rPr>
            </w:pPr>
            <w:r>
              <w:rPr>
                <w:lang w:val="en-GB"/>
              </w:rPr>
              <w:t>The where clause to filter deleted rows.</w:t>
            </w:r>
          </w:p>
          <w:p w14:paraId="0095317F" w14:textId="77777777" w:rsidR="00F644B3" w:rsidRDefault="00F644B3" w:rsidP="00F644B3">
            <w:pPr>
              <w:pStyle w:val="BodyText"/>
              <w:rPr>
                <w:lang w:val="en-GB"/>
              </w:rPr>
            </w:pPr>
            <w:r>
              <w:rPr>
                <w:lang w:val="en-GB"/>
              </w:rPr>
              <w:t>If missing from the command line, the tool will use the property “where” from the configuration file.</w:t>
            </w:r>
          </w:p>
          <w:p w14:paraId="76988F6E" w14:textId="527426EF" w:rsidR="00F644B3" w:rsidRPr="00872E20" w:rsidRDefault="00F644B3" w:rsidP="00F644B3">
            <w:pPr>
              <w:pStyle w:val="BodyText"/>
              <w:rPr>
                <w:lang w:val="en-GB"/>
              </w:rPr>
            </w:pPr>
            <w:r>
              <w:rPr>
                <w:lang w:val="en-GB"/>
              </w:rPr>
              <w:t>If the property is also missing from the configuration file or no configuration file has been specified, no clause is used (all rows from the table are deleted).</w:t>
            </w:r>
          </w:p>
        </w:tc>
        <w:tc>
          <w:tcPr>
            <w:tcW w:w="3516" w:type="dxa"/>
          </w:tcPr>
          <w:p w14:paraId="55C354F0" w14:textId="0E18EEDF" w:rsidR="00F644B3" w:rsidRPr="00872E20" w:rsidRDefault="00F644B3" w:rsidP="00F644B3">
            <w:pPr>
              <w:pStyle w:val="TableText"/>
              <w:rPr>
                <w:lang w:val="en-GB"/>
              </w:rPr>
            </w:pPr>
            <w:r>
              <w:rPr>
                <w:lang w:val="en-GB"/>
              </w:rPr>
              <w:t>-- where “opcoid = ‘xxx’ and description = ‘bla bla bla”</w:t>
            </w:r>
          </w:p>
        </w:tc>
      </w:tr>
      <w:tr w:rsidR="00F644B3" w:rsidRPr="00872E20" w14:paraId="29757B0D" w14:textId="77777777" w:rsidTr="00F644B3">
        <w:tc>
          <w:tcPr>
            <w:tcW w:w="1639" w:type="dxa"/>
          </w:tcPr>
          <w:p w14:paraId="75279D12" w14:textId="77777777" w:rsidR="00F644B3" w:rsidRDefault="00F644B3" w:rsidP="00F644B3">
            <w:pPr>
              <w:pStyle w:val="BodyText"/>
              <w:rPr>
                <w:lang w:val="en-GB"/>
              </w:rPr>
            </w:pPr>
            <w:r>
              <w:rPr>
                <w:lang w:val="en-GB"/>
              </w:rPr>
              <w:t>--datetime-from</w:t>
            </w:r>
          </w:p>
        </w:tc>
        <w:tc>
          <w:tcPr>
            <w:tcW w:w="4487" w:type="dxa"/>
            <w:vMerge w:val="restart"/>
          </w:tcPr>
          <w:p w14:paraId="0BC1AD82" w14:textId="77777777" w:rsidR="00F644B3" w:rsidRDefault="00F644B3" w:rsidP="00F644B3">
            <w:pPr>
              <w:pStyle w:val="BodyText"/>
              <w:rPr>
                <w:lang w:val="en-GB"/>
              </w:rPr>
            </w:pPr>
            <w:r>
              <w:rPr>
                <w:lang w:val="en-GB"/>
              </w:rPr>
              <w:t>The range of date and time to select rows in the format yyyy-MM-dd HH:mm:ss.</w:t>
            </w:r>
          </w:p>
          <w:p w14:paraId="202A1258" w14:textId="77777777" w:rsidR="00F644B3" w:rsidRDefault="00F644B3" w:rsidP="00F644B3">
            <w:pPr>
              <w:pStyle w:val="BodyText"/>
              <w:rPr>
                <w:lang w:val="en-GB"/>
              </w:rPr>
            </w:pPr>
            <w:r>
              <w:rPr>
                <w:lang w:val="en-GB"/>
              </w:rPr>
              <w:t>If missing from the command line, the tool will use the properties “</w:t>
            </w:r>
            <w:r w:rsidRPr="0099308B">
              <w:rPr>
                <w:lang w:val="en-GB"/>
              </w:rPr>
              <w:t>statement.datetime.filter.from</w:t>
            </w:r>
            <w:r>
              <w:rPr>
                <w:lang w:val="en-GB"/>
              </w:rPr>
              <w:t>” and “statement.datetime.filter.to” from the configuration file.</w:t>
            </w:r>
          </w:p>
          <w:p w14:paraId="090E83B4" w14:textId="77777777" w:rsidR="00F644B3" w:rsidRDefault="00F644B3" w:rsidP="00F644B3">
            <w:pPr>
              <w:pStyle w:val="BodyText"/>
              <w:rPr>
                <w:lang w:val="en-GB"/>
              </w:rPr>
            </w:pPr>
            <w:r>
              <w:rPr>
                <w:lang w:val="en-GB"/>
              </w:rPr>
              <w:t>If the property is also missing from the configuration file or no configuration file has been specified, the value &lt;current-day&gt; 00:00:00 and &lt;current-day&gt; 23:59:59 are used.</w:t>
            </w:r>
          </w:p>
        </w:tc>
        <w:tc>
          <w:tcPr>
            <w:tcW w:w="3516" w:type="dxa"/>
            <w:vMerge w:val="restart"/>
          </w:tcPr>
          <w:p w14:paraId="0CDF39AE" w14:textId="77777777" w:rsidR="00F644B3" w:rsidRDefault="00F644B3" w:rsidP="00F644B3">
            <w:pPr>
              <w:pStyle w:val="TableText"/>
              <w:rPr>
                <w:lang w:val="en-GB"/>
              </w:rPr>
            </w:pPr>
            <w:r>
              <w:rPr>
                <w:lang w:val="en-GB"/>
              </w:rPr>
              <w:t>--datetime-from 2020-05-20 10:30:00</w:t>
            </w:r>
          </w:p>
          <w:p w14:paraId="6AB47EE8" w14:textId="77777777" w:rsidR="00F644B3" w:rsidRDefault="00F644B3" w:rsidP="00F644B3">
            <w:pPr>
              <w:pStyle w:val="TableText"/>
              <w:rPr>
                <w:lang w:val="en-GB"/>
              </w:rPr>
            </w:pPr>
            <w:r>
              <w:rPr>
                <w:lang w:val="en-GB"/>
              </w:rPr>
              <w:t>--datetime-to 2020-05-21 01:00:30</w:t>
            </w:r>
          </w:p>
        </w:tc>
      </w:tr>
      <w:tr w:rsidR="00F644B3" w:rsidRPr="00872E20" w14:paraId="1C14F3EC" w14:textId="77777777" w:rsidTr="00F644B3">
        <w:tc>
          <w:tcPr>
            <w:tcW w:w="1639" w:type="dxa"/>
          </w:tcPr>
          <w:p w14:paraId="1AFE635D" w14:textId="77777777" w:rsidR="00F644B3" w:rsidRDefault="00F644B3" w:rsidP="00F644B3">
            <w:pPr>
              <w:pStyle w:val="BodyText"/>
              <w:rPr>
                <w:lang w:val="en-GB"/>
              </w:rPr>
            </w:pPr>
            <w:r>
              <w:rPr>
                <w:lang w:val="en-GB"/>
              </w:rPr>
              <w:t>--datetime-to</w:t>
            </w:r>
          </w:p>
        </w:tc>
        <w:tc>
          <w:tcPr>
            <w:tcW w:w="4487" w:type="dxa"/>
            <w:vMerge/>
          </w:tcPr>
          <w:p w14:paraId="2C369EC2" w14:textId="77777777" w:rsidR="00F644B3" w:rsidRDefault="00F644B3" w:rsidP="00F644B3">
            <w:pPr>
              <w:pStyle w:val="BodyText"/>
              <w:rPr>
                <w:lang w:val="en-GB"/>
              </w:rPr>
            </w:pPr>
          </w:p>
        </w:tc>
        <w:tc>
          <w:tcPr>
            <w:tcW w:w="3516" w:type="dxa"/>
            <w:vMerge/>
          </w:tcPr>
          <w:p w14:paraId="46754641" w14:textId="77777777" w:rsidR="00F644B3" w:rsidRDefault="00F644B3" w:rsidP="00F644B3">
            <w:pPr>
              <w:pStyle w:val="TableText"/>
              <w:rPr>
                <w:lang w:val="en-GB"/>
              </w:rPr>
            </w:pPr>
          </w:p>
        </w:tc>
      </w:tr>
      <w:tr w:rsidR="00F644B3" w:rsidRPr="00872E20" w14:paraId="342DE686" w14:textId="77777777" w:rsidTr="00F644B3">
        <w:tc>
          <w:tcPr>
            <w:tcW w:w="1639" w:type="dxa"/>
          </w:tcPr>
          <w:p w14:paraId="6ADE6313" w14:textId="77777777" w:rsidR="00F644B3" w:rsidRDefault="00F644B3" w:rsidP="00F644B3">
            <w:pPr>
              <w:pStyle w:val="BodyText"/>
              <w:rPr>
                <w:lang w:val="en-GB"/>
              </w:rPr>
            </w:pPr>
            <w:r>
              <w:rPr>
                <w:lang w:val="en-GB"/>
              </w:rPr>
              <w:t>--datetime-column &lt;name&gt;</w:t>
            </w:r>
          </w:p>
        </w:tc>
        <w:tc>
          <w:tcPr>
            <w:tcW w:w="4487" w:type="dxa"/>
          </w:tcPr>
          <w:p w14:paraId="708BAE89" w14:textId="77777777" w:rsidR="00F644B3" w:rsidRDefault="00F644B3" w:rsidP="00F644B3">
            <w:pPr>
              <w:pStyle w:val="BodyText"/>
              <w:rPr>
                <w:lang w:val="en-GB"/>
              </w:rPr>
            </w:pPr>
            <w:r>
              <w:rPr>
                <w:lang w:val="en-GB"/>
              </w:rPr>
              <w:t>The name of the column on which the date and time filter applies to.</w:t>
            </w:r>
          </w:p>
          <w:p w14:paraId="39B3A77E" w14:textId="77777777" w:rsidR="00F644B3" w:rsidRDefault="00F644B3" w:rsidP="00F644B3">
            <w:pPr>
              <w:pStyle w:val="BodyText"/>
              <w:rPr>
                <w:lang w:val="en-GB"/>
              </w:rPr>
            </w:pPr>
            <w:r>
              <w:rPr>
                <w:lang w:val="en-GB"/>
              </w:rPr>
              <w:t>If missing from the command line, the tool will use the property “statement.datetime.filter.column” from the configuration file.</w:t>
            </w:r>
          </w:p>
          <w:p w14:paraId="3C2D7201" w14:textId="77777777" w:rsidR="00F644B3" w:rsidRDefault="00F644B3" w:rsidP="00F644B3">
            <w:pPr>
              <w:pStyle w:val="BodyText"/>
              <w:rPr>
                <w:lang w:val="en-GB"/>
              </w:rPr>
            </w:pPr>
            <w:r>
              <w:rPr>
                <w:lang w:val="en-GB"/>
              </w:rPr>
              <w:t>If the property is also missing from the configuration file or no configuration file has been specified, the value transactiondate is used.</w:t>
            </w:r>
          </w:p>
        </w:tc>
        <w:tc>
          <w:tcPr>
            <w:tcW w:w="3516" w:type="dxa"/>
          </w:tcPr>
          <w:p w14:paraId="367B530D" w14:textId="77777777" w:rsidR="00F644B3" w:rsidRDefault="00F644B3" w:rsidP="00F644B3">
            <w:pPr>
              <w:pStyle w:val="TableText"/>
              <w:rPr>
                <w:lang w:val="en-GB"/>
              </w:rPr>
            </w:pPr>
            <w:r>
              <w:rPr>
                <w:lang w:val="en-GB"/>
              </w:rPr>
              <w:t>--datetime-column transactiondate</w:t>
            </w:r>
          </w:p>
        </w:tc>
      </w:tr>
      <w:tr w:rsidR="00F644B3" w:rsidRPr="00872E20" w14:paraId="3BEA4D83" w14:textId="77777777" w:rsidTr="00F644B3">
        <w:tc>
          <w:tcPr>
            <w:tcW w:w="1639" w:type="dxa"/>
          </w:tcPr>
          <w:p w14:paraId="5FF1837C" w14:textId="77777777" w:rsidR="00F644B3" w:rsidRDefault="00F644B3" w:rsidP="00F644B3">
            <w:pPr>
              <w:pStyle w:val="BodyText"/>
              <w:rPr>
                <w:lang w:val="en-GB"/>
              </w:rPr>
            </w:pPr>
            <w:r>
              <w:rPr>
                <w:lang w:val="en-GB"/>
              </w:rPr>
              <w:t>--datetime-filter true|false</w:t>
            </w:r>
          </w:p>
        </w:tc>
        <w:tc>
          <w:tcPr>
            <w:tcW w:w="4487" w:type="dxa"/>
          </w:tcPr>
          <w:p w14:paraId="4F4E1FF6" w14:textId="77777777" w:rsidR="00F644B3" w:rsidRDefault="00F644B3" w:rsidP="00F644B3">
            <w:pPr>
              <w:pStyle w:val="BodyText"/>
              <w:rPr>
                <w:lang w:val="en-GB"/>
              </w:rPr>
            </w:pPr>
            <w:r>
              <w:rPr>
                <w:lang w:val="en-GB"/>
              </w:rPr>
              <w:t>Indicates if rows should be filtered by date and time (with the options –datetime-from, --datetime-to and –datetime-column) or not.</w:t>
            </w:r>
          </w:p>
          <w:p w14:paraId="032CFA23" w14:textId="77777777" w:rsidR="00F644B3" w:rsidRDefault="00F644B3" w:rsidP="00F644B3">
            <w:pPr>
              <w:pStyle w:val="BodyText"/>
              <w:rPr>
                <w:lang w:val="en-GB"/>
              </w:rPr>
            </w:pPr>
            <w:r>
              <w:rPr>
                <w:lang w:val="en-GB"/>
              </w:rPr>
              <w:t>If missing from the command line, the tool will use the property “statement.datetime.filter” from the configuration file.</w:t>
            </w:r>
          </w:p>
          <w:p w14:paraId="6F84B50D" w14:textId="398828E2" w:rsidR="00F644B3" w:rsidRDefault="00F644B3" w:rsidP="003F4A5B">
            <w:pPr>
              <w:pStyle w:val="BodyText"/>
              <w:rPr>
                <w:lang w:val="en-GB"/>
              </w:rPr>
            </w:pPr>
            <w:r>
              <w:rPr>
                <w:lang w:val="en-GB"/>
              </w:rPr>
              <w:t xml:space="preserve">If the property is also missing from the configuration file or no configuration file has been specified, the value </w:t>
            </w:r>
            <w:r w:rsidR="003F4A5B">
              <w:rPr>
                <w:lang w:val="en-GB"/>
              </w:rPr>
              <w:t>false</w:t>
            </w:r>
            <w:r>
              <w:rPr>
                <w:lang w:val="en-GB"/>
              </w:rPr>
              <w:t xml:space="preserve"> is used.</w:t>
            </w:r>
          </w:p>
        </w:tc>
        <w:tc>
          <w:tcPr>
            <w:tcW w:w="3516" w:type="dxa"/>
          </w:tcPr>
          <w:p w14:paraId="5122B799" w14:textId="77777777" w:rsidR="00F644B3" w:rsidRDefault="00F644B3" w:rsidP="00F644B3">
            <w:pPr>
              <w:pStyle w:val="TableText"/>
              <w:rPr>
                <w:lang w:val="en-GB"/>
              </w:rPr>
            </w:pPr>
            <w:r>
              <w:rPr>
                <w:lang w:val="en-GB"/>
              </w:rPr>
              <w:t>--datetime-filter false</w:t>
            </w:r>
          </w:p>
        </w:tc>
      </w:tr>
      <w:tr w:rsidR="00F644B3" w:rsidRPr="00872E20" w14:paraId="15C65BA8" w14:textId="77777777" w:rsidTr="00F644B3">
        <w:tc>
          <w:tcPr>
            <w:tcW w:w="1639" w:type="dxa"/>
          </w:tcPr>
          <w:p w14:paraId="26AC67C5" w14:textId="77777777" w:rsidR="00F644B3" w:rsidRDefault="00F644B3" w:rsidP="00F644B3">
            <w:pPr>
              <w:pStyle w:val="BodyText"/>
              <w:rPr>
                <w:lang w:val="en-GB"/>
              </w:rPr>
            </w:pPr>
            <w:r>
              <w:rPr>
                <w:lang w:val="en-GB"/>
              </w:rPr>
              <w:lastRenderedPageBreak/>
              <w:t>--datetime-day yesterday|today</w:t>
            </w:r>
          </w:p>
        </w:tc>
        <w:tc>
          <w:tcPr>
            <w:tcW w:w="4487" w:type="dxa"/>
          </w:tcPr>
          <w:p w14:paraId="3F15A77D" w14:textId="77777777" w:rsidR="00F644B3" w:rsidRDefault="00F644B3" w:rsidP="00F644B3">
            <w:pPr>
              <w:pStyle w:val="BodyText"/>
              <w:rPr>
                <w:lang w:val="en-GB"/>
              </w:rPr>
            </w:pPr>
            <w:r>
              <w:rPr>
                <w:lang w:val="en-GB"/>
              </w:rPr>
              <w:t>Indicates which date to use in the daefault datetime filter.</w:t>
            </w:r>
          </w:p>
          <w:p w14:paraId="3CC745B8" w14:textId="77777777" w:rsidR="00F644B3" w:rsidRDefault="00F644B3" w:rsidP="00F644B3">
            <w:pPr>
              <w:pStyle w:val="BodyText"/>
              <w:rPr>
                <w:lang w:val="en-GB"/>
              </w:rPr>
            </w:pPr>
            <w:r>
              <w:rPr>
                <w:lang w:val="en-GB"/>
              </w:rPr>
              <w:t>If missing from the command line, the tool will use the property “statement.datetime.filter.day” from the configuration file.</w:t>
            </w:r>
          </w:p>
          <w:p w14:paraId="43CA7F7B" w14:textId="77777777" w:rsidR="00F644B3" w:rsidRDefault="00F644B3" w:rsidP="00F644B3">
            <w:pPr>
              <w:pStyle w:val="BodyText"/>
              <w:rPr>
                <w:lang w:val="en-GB"/>
              </w:rPr>
            </w:pPr>
            <w:r>
              <w:rPr>
                <w:lang w:val="en-GB"/>
              </w:rPr>
              <w:t>If the property is also missing from the configuration file or no configuration file has been specified, the value “yesterday” is used.</w:t>
            </w:r>
          </w:p>
        </w:tc>
        <w:tc>
          <w:tcPr>
            <w:tcW w:w="3516" w:type="dxa"/>
          </w:tcPr>
          <w:p w14:paraId="4A897124" w14:textId="77777777" w:rsidR="00F644B3" w:rsidRDefault="00F644B3" w:rsidP="00F644B3">
            <w:pPr>
              <w:pStyle w:val="TableText"/>
              <w:rPr>
                <w:lang w:val="en-GB"/>
              </w:rPr>
            </w:pPr>
            <w:r>
              <w:rPr>
                <w:lang w:val="en-GB"/>
              </w:rPr>
              <w:t>--datetime-day today</w:t>
            </w:r>
          </w:p>
        </w:tc>
      </w:tr>
    </w:tbl>
    <w:p w14:paraId="14B53014" w14:textId="77777777" w:rsidR="00F644B3" w:rsidRDefault="00F644B3" w:rsidP="00F644B3">
      <w:pPr>
        <w:pStyle w:val="BodyText"/>
        <w:rPr>
          <w:lang w:val="en-GB"/>
        </w:rPr>
      </w:pPr>
    </w:p>
    <w:p w14:paraId="3AA72894" w14:textId="77777777" w:rsidR="001636FF" w:rsidRPr="001636FF" w:rsidRDefault="001636FF" w:rsidP="001636FF">
      <w:pPr>
        <w:pStyle w:val="Heading3Numbered"/>
        <w:numPr>
          <w:ilvl w:val="2"/>
          <w:numId w:val="35"/>
        </w:numPr>
        <w:rPr>
          <w:lang w:val="en-GB"/>
        </w:rPr>
      </w:pPr>
      <w:r w:rsidRPr="001636FF">
        <w:rPr>
          <w:lang w:val="en-GB"/>
        </w:rPr>
        <w:t>Advanced Options</w:t>
      </w:r>
    </w:p>
    <w:p w14:paraId="39CC953A" w14:textId="2B8D91FF" w:rsidR="001636FF" w:rsidRPr="00872E20" w:rsidRDefault="001636FF" w:rsidP="001636FF">
      <w:pPr>
        <w:pStyle w:val="Caption"/>
        <w:rPr>
          <w:lang w:val="en-GB"/>
        </w:rPr>
      </w:pPr>
      <w:bookmarkStart w:id="450" w:name="_Toc108163022"/>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Pr>
          <w:noProof/>
          <w:lang w:val="en-GB"/>
        </w:rPr>
        <w:t>18</w:t>
      </w:r>
      <w:r w:rsidRPr="00872E20">
        <w:rPr>
          <w:lang w:val="en-GB"/>
        </w:rPr>
        <w:fldChar w:fldCharType="end"/>
      </w:r>
      <w:r w:rsidRPr="00872E20">
        <w:rPr>
          <w:lang w:val="en-GB"/>
        </w:rPr>
        <w:t xml:space="preserve">: </w:t>
      </w:r>
      <w:r>
        <w:rPr>
          <w:lang w:val="en-GB"/>
        </w:rPr>
        <w:t>TableDelete</w:t>
      </w:r>
      <w:r w:rsidRPr="00872E20">
        <w:rPr>
          <w:lang w:val="en-GB"/>
        </w:rPr>
        <w:t xml:space="preserve"> &lt;</w:t>
      </w:r>
      <w:r>
        <w:rPr>
          <w:lang w:val="en-GB"/>
        </w:rPr>
        <w:t xml:space="preserve">advanced </w:t>
      </w:r>
      <w:r w:rsidRPr="00872E20">
        <w:rPr>
          <w:lang w:val="en-GB"/>
        </w:rPr>
        <w:t>options&gt;</w:t>
      </w:r>
      <w:bookmarkEnd w:id="450"/>
    </w:p>
    <w:tbl>
      <w:tblPr>
        <w:tblStyle w:val="TableGrid"/>
        <w:tblW w:w="9642" w:type="dxa"/>
        <w:tblLook w:val="04A0" w:firstRow="1" w:lastRow="0" w:firstColumn="1" w:lastColumn="0" w:noHBand="0" w:noVBand="1"/>
      </w:tblPr>
      <w:tblGrid>
        <w:gridCol w:w="1639"/>
        <w:gridCol w:w="4487"/>
        <w:gridCol w:w="3516"/>
      </w:tblGrid>
      <w:tr w:rsidR="001636FF" w:rsidRPr="00872E20" w14:paraId="581C01EA" w14:textId="77777777" w:rsidTr="0090005C">
        <w:trPr>
          <w:tblHeader/>
        </w:trPr>
        <w:tc>
          <w:tcPr>
            <w:tcW w:w="1639" w:type="dxa"/>
            <w:shd w:val="clear" w:color="auto" w:fill="D9D9D9" w:themeFill="background1" w:themeFillShade="D9"/>
          </w:tcPr>
          <w:p w14:paraId="78859547" w14:textId="77777777" w:rsidR="001636FF" w:rsidRPr="00872E20" w:rsidRDefault="001636FF" w:rsidP="0090005C">
            <w:pPr>
              <w:pStyle w:val="TableHeader"/>
              <w:rPr>
                <w:lang w:val="en-GB"/>
              </w:rPr>
            </w:pPr>
            <w:r w:rsidRPr="00872E20">
              <w:rPr>
                <w:lang w:val="en-GB"/>
              </w:rPr>
              <w:t>Parameter</w:t>
            </w:r>
          </w:p>
        </w:tc>
        <w:tc>
          <w:tcPr>
            <w:tcW w:w="4487" w:type="dxa"/>
            <w:shd w:val="clear" w:color="auto" w:fill="D9D9D9" w:themeFill="background1" w:themeFillShade="D9"/>
          </w:tcPr>
          <w:p w14:paraId="37BCC260" w14:textId="77777777" w:rsidR="001636FF" w:rsidRPr="00872E20" w:rsidRDefault="001636FF" w:rsidP="0090005C">
            <w:pPr>
              <w:pStyle w:val="TableHeader"/>
              <w:rPr>
                <w:lang w:val="en-GB"/>
              </w:rPr>
            </w:pPr>
            <w:r w:rsidRPr="00872E20">
              <w:rPr>
                <w:lang w:val="en-GB"/>
              </w:rPr>
              <w:t>Description</w:t>
            </w:r>
          </w:p>
        </w:tc>
        <w:tc>
          <w:tcPr>
            <w:tcW w:w="3516" w:type="dxa"/>
            <w:shd w:val="clear" w:color="auto" w:fill="D9D9D9" w:themeFill="background1" w:themeFillShade="D9"/>
          </w:tcPr>
          <w:p w14:paraId="5F79A0D5" w14:textId="77777777" w:rsidR="001636FF" w:rsidRPr="00872E20" w:rsidRDefault="001636FF" w:rsidP="0090005C">
            <w:pPr>
              <w:pStyle w:val="TableHeader"/>
              <w:rPr>
                <w:lang w:val="en-GB"/>
              </w:rPr>
            </w:pPr>
            <w:r w:rsidRPr="00872E20">
              <w:rPr>
                <w:lang w:val="en-GB"/>
              </w:rPr>
              <w:t>Examples</w:t>
            </w:r>
          </w:p>
        </w:tc>
      </w:tr>
      <w:tr w:rsidR="001636FF" w:rsidRPr="00872E20" w14:paraId="4C70F936" w14:textId="77777777" w:rsidTr="0090005C">
        <w:tc>
          <w:tcPr>
            <w:tcW w:w="1639" w:type="dxa"/>
          </w:tcPr>
          <w:p w14:paraId="4582557C" w14:textId="77777777" w:rsidR="001636FF" w:rsidRPr="00872E20" w:rsidRDefault="001636FF" w:rsidP="0090005C">
            <w:pPr>
              <w:pStyle w:val="BodyText"/>
              <w:rPr>
                <w:lang w:val="en-GB"/>
              </w:rPr>
            </w:pPr>
            <w:r>
              <w:rPr>
                <w:lang w:val="en-GB"/>
              </w:rPr>
              <w:t>--batch-row-count &lt;n&gt;</w:t>
            </w:r>
          </w:p>
        </w:tc>
        <w:tc>
          <w:tcPr>
            <w:tcW w:w="4487" w:type="dxa"/>
          </w:tcPr>
          <w:p w14:paraId="341649F8" w14:textId="3ABB3894" w:rsidR="001636FF" w:rsidRDefault="001636FF" w:rsidP="0090005C">
            <w:pPr>
              <w:pStyle w:val="BodyText"/>
              <w:rPr>
                <w:lang w:val="en-GB"/>
              </w:rPr>
            </w:pPr>
            <w:r w:rsidRPr="0040110F">
              <w:rPr>
                <w:lang w:val="en-GB"/>
              </w:rPr>
              <w:t xml:space="preserve">Number of rows to </w:t>
            </w:r>
            <w:r>
              <w:rPr>
                <w:lang w:val="en-GB"/>
              </w:rPr>
              <w:t>prepare in memory before sending them as a batch to delete from the datagrid.</w:t>
            </w:r>
          </w:p>
          <w:p w14:paraId="5620735A" w14:textId="77777777" w:rsidR="001636FF" w:rsidRDefault="001636FF" w:rsidP="0090005C">
            <w:pPr>
              <w:pStyle w:val="BodyText"/>
              <w:rPr>
                <w:lang w:val="en-GB"/>
              </w:rPr>
            </w:pPr>
            <w:r>
              <w:rPr>
                <w:lang w:val="en-GB"/>
              </w:rPr>
              <w:t>If missing from the command line, the tool will use the property “batch.row.count” from the configuration file.</w:t>
            </w:r>
          </w:p>
          <w:p w14:paraId="35F62FBE" w14:textId="77777777" w:rsidR="001636FF" w:rsidRDefault="001636FF" w:rsidP="0090005C">
            <w:pPr>
              <w:pStyle w:val="BodyText"/>
              <w:rPr>
                <w:lang w:val="en-GB"/>
              </w:rPr>
            </w:pPr>
            <w:r>
              <w:rPr>
                <w:lang w:val="en-GB"/>
              </w:rPr>
              <w:t>If the property is also missing from the configuration file or no configuration file has been specified, the default value is 10000.</w:t>
            </w:r>
          </w:p>
          <w:p w14:paraId="40926304" w14:textId="77777777" w:rsidR="001636FF" w:rsidRDefault="001636FF" w:rsidP="0090005C">
            <w:pPr>
              <w:pStyle w:val="BodyText"/>
              <w:rPr>
                <w:lang w:val="en-GB"/>
              </w:rPr>
            </w:pPr>
            <w:r>
              <w:rPr>
                <w:lang w:val="en-GB"/>
              </w:rPr>
              <w:t>The bigger the number, the more memory the tool will require. This will improve performance but also degrade performance of the TIBCO ActiveSpaces components and network interfaces.</w:t>
            </w:r>
          </w:p>
          <w:p w14:paraId="4AED65DF" w14:textId="77777777" w:rsidR="001636FF" w:rsidRPr="00872E20" w:rsidRDefault="001636FF" w:rsidP="0090005C">
            <w:pPr>
              <w:pStyle w:val="BodyText"/>
              <w:rPr>
                <w:lang w:val="en-GB"/>
              </w:rPr>
            </w:pPr>
            <w:r>
              <w:rPr>
                <w:lang w:val="en-GB"/>
              </w:rPr>
              <w:t>The recommended value is 100 (TBC).</w:t>
            </w:r>
          </w:p>
        </w:tc>
        <w:tc>
          <w:tcPr>
            <w:tcW w:w="3516" w:type="dxa"/>
          </w:tcPr>
          <w:p w14:paraId="1069F88D" w14:textId="77777777" w:rsidR="001636FF" w:rsidRPr="00872E20" w:rsidRDefault="001636FF" w:rsidP="0090005C">
            <w:pPr>
              <w:pStyle w:val="TableText"/>
              <w:rPr>
                <w:lang w:val="en-GB"/>
              </w:rPr>
            </w:pPr>
            <w:r>
              <w:rPr>
                <w:lang w:val="en-GB"/>
              </w:rPr>
              <w:t>--batch-row-count 100</w:t>
            </w:r>
          </w:p>
        </w:tc>
      </w:tr>
      <w:tr w:rsidR="001636FF" w:rsidRPr="00872E20" w14:paraId="73F8BA3F" w14:textId="77777777" w:rsidTr="0090005C">
        <w:tc>
          <w:tcPr>
            <w:tcW w:w="1639" w:type="dxa"/>
          </w:tcPr>
          <w:p w14:paraId="25156B1B" w14:textId="77777777" w:rsidR="001636FF" w:rsidRDefault="001636FF" w:rsidP="0090005C">
            <w:pPr>
              <w:pStyle w:val="BodyText"/>
              <w:rPr>
                <w:lang w:val="en-GB"/>
              </w:rPr>
            </w:pPr>
            <w:r>
              <w:rPr>
                <w:lang w:val="en-GB"/>
              </w:rPr>
              <w:t>--retry-count &lt;n&gt;</w:t>
            </w:r>
          </w:p>
        </w:tc>
        <w:tc>
          <w:tcPr>
            <w:tcW w:w="4487" w:type="dxa"/>
          </w:tcPr>
          <w:p w14:paraId="2F9F04F6" w14:textId="51DB4586" w:rsidR="001636FF" w:rsidRDefault="001636FF" w:rsidP="0090005C">
            <w:pPr>
              <w:pStyle w:val="BodyText"/>
              <w:rPr>
                <w:lang w:val="en-GB"/>
              </w:rPr>
            </w:pPr>
            <w:r>
              <w:rPr>
                <w:lang w:val="en-GB"/>
              </w:rPr>
              <w:t>Number of retries to execute in case a deletion fails with a timeout.</w:t>
            </w:r>
          </w:p>
          <w:p w14:paraId="028E1076" w14:textId="77777777" w:rsidR="001636FF" w:rsidRDefault="001636FF" w:rsidP="0090005C">
            <w:pPr>
              <w:pStyle w:val="BodyText"/>
              <w:rPr>
                <w:lang w:val="en-GB"/>
              </w:rPr>
            </w:pPr>
            <w:r>
              <w:rPr>
                <w:lang w:val="en-GB"/>
              </w:rPr>
              <w:t>If missing from the command line, the tool will use the property “retry.count” from the configuration file.</w:t>
            </w:r>
          </w:p>
          <w:p w14:paraId="1F1A3019" w14:textId="77777777" w:rsidR="001636FF" w:rsidRPr="0040110F" w:rsidRDefault="001636FF" w:rsidP="0090005C">
            <w:pPr>
              <w:pStyle w:val="BodyText"/>
              <w:rPr>
                <w:lang w:val="en-GB"/>
              </w:rPr>
            </w:pPr>
            <w:r>
              <w:rPr>
                <w:lang w:val="en-GB"/>
              </w:rPr>
              <w:t>If the property is also missing from the configuration file or no configuration file has been specified, the default value is 3.</w:t>
            </w:r>
          </w:p>
        </w:tc>
        <w:tc>
          <w:tcPr>
            <w:tcW w:w="3516" w:type="dxa"/>
          </w:tcPr>
          <w:p w14:paraId="4AB3EF86" w14:textId="77777777" w:rsidR="001636FF" w:rsidRDefault="001636FF" w:rsidP="0090005C">
            <w:pPr>
              <w:pStyle w:val="TableText"/>
              <w:rPr>
                <w:lang w:val="en-GB"/>
              </w:rPr>
            </w:pPr>
            <w:r>
              <w:rPr>
                <w:lang w:val="en-GB"/>
              </w:rPr>
              <w:t>--retry-count 10</w:t>
            </w:r>
          </w:p>
        </w:tc>
      </w:tr>
      <w:tr w:rsidR="001636FF" w:rsidRPr="00872E20" w14:paraId="764C3F92" w14:textId="77777777" w:rsidTr="0090005C">
        <w:tc>
          <w:tcPr>
            <w:tcW w:w="1639" w:type="dxa"/>
          </w:tcPr>
          <w:p w14:paraId="280E0989" w14:textId="77777777" w:rsidR="001636FF" w:rsidRDefault="001636FF" w:rsidP="0090005C">
            <w:pPr>
              <w:pStyle w:val="BodyText"/>
              <w:rPr>
                <w:lang w:val="en-GB"/>
              </w:rPr>
            </w:pPr>
            <w:r>
              <w:rPr>
                <w:lang w:val="en-GB"/>
              </w:rPr>
              <w:t>--retry-delay-ms &lt;ms&gt;</w:t>
            </w:r>
          </w:p>
        </w:tc>
        <w:tc>
          <w:tcPr>
            <w:tcW w:w="4487" w:type="dxa"/>
          </w:tcPr>
          <w:p w14:paraId="6DF06766" w14:textId="26D71CE9" w:rsidR="001636FF" w:rsidRDefault="001636FF" w:rsidP="0090005C">
            <w:pPr>
              <w:pStyle w:val="BodyText"/>
              <w:rPr>
                <w:lang w:val="en-GB"/>
              </w:rPr>
            </w:pPr>
            <w:r>
              <w:rPr>
                <w:lang w:val="en-GB"/>
              </w:rPr>
              <w:t>Number of milliseconds to wait between deletions retry attempts.</w:t>
            </w:r>
          </w:p>
          <w:p w14:paraId="3ABB9E61" w14:textId="77777777" w:rsidR="001636FF" w:rsidRDefault="001636FF" w:rsidP="0090005C">
            <w:pPr>
              <w:pStyle w:val="BodyText"/>
              <w:rPr>
                <w:lang w:val="en-GB"/>
              </w:rPr>
            </w:pPr>
            <w:r>
              <w:rPr>
                <w:lang w:val="en-GB"/>
              </w:rPr>
              <w:lastRenderedPageBreak/>
              <w:t>If missing from the command line, the tool will use the property “retry.count” from the configuration file.</w:t>
            </w:r>
          </w:p>
          <w:p w14:paraId="4AB7BF7C" w14:textId="77777777" w:rsidR="001636FF" w:rsidRDefault="001636FF" w:rsidP="0090005C">
            <w:pPr>
              <w:pStyle w:val="BodyText"/>
              <w:rPr>
                <w:lang w:val="en-GB"/>
              </w:rPr>
            </w:pPr>
            <w:r>
              <w:rPr>
                <w:lang w:val="en-GB"/>
              </w:rPr>
              <w:t>If the property is also missing from the configuration file or no configuration file has been specified, the default value is 1000 (1 second).</w:t>
            </w:r>
          </w:p>
        </w:tc>
        <w:tc>
          <w:tcPr>
            <w:tcW w:w="3516" w:type="dxa"/>
          </w:tcPr>
          <w:p w14:paraId="0639E67F" w14:textId="77777777" w:rsidR="001636FF" w:rsidRDefault="001636FF" w:rsidP="0090005C">
            <w:pPr>
              <w:pStyle w:val="TableText"/>
              <w:rPr>
                <w:lang w:val="en-GB"/>
              </w:rPr>
            </w:pPr>
            <w:r>
              <w:rPr>
                <w:lang w:val="en-GB"/>
              </w:rPr>
              <w:lastRenderedPageBreak/>
              <w:t>--retry-delay-ms 10000</w:t>
            </w:r>
          </w:p>
        </w:tc>
      </w:tr>
    </w:tbl>
    <w:p w14:paraId="4163BB38" w14:textId="77777777" w:rsidR="001636FF" w:rsidRDefault="001636FF" w:rsidP="00F644B3">
      <w:pPr>
        <w:pStyle w:val="BodyText"/>
        <w:rPr>
          <w:lang w:val="en-GB"/>
        </w:rPr>
      </w:pPr>
    </w:p>
    <w:p w14:paraId="193C905A" w14:textId="77777777" w:rsidR="00F644B3" w:rsidRDefault="00F644B3" w:rsidP="00F644B3">
      <w:pPr>
        <w:pStyle w:val="Heading2Numbered"/>
        <w:rPr>
          <w:lang w:val="en-GB"/>
        </w:rPr>
      </w:pPr>
      <w:bookmarkStart w:id="451" w:name="_Toc108162988"/>
      <w:r>
        <w:rPr>
          <w:lang w:val="en-GB"/>
        </w:rPr>
        <w:t>Advanced Properties</w:t>
      </w:r>
      <w:bookmarkEnd w:id="451"/>
    </w:p>
    <w:p w14:paraId="437A948D" w14:textId="77777777" w:rsidR="00F644B3" w:rsidRDefault="00F644B3" w:rsidP="00F644B3">
      <w:pPr>
        <w:pStyle w:val="BodyText"/>
        <w:rPr>
          <w:lang w:val="en-GB"/>
        </w:rPr>
      </w:pPr>
      <w:r>
        <w:rPr>
          <w:lang w:val="en-GB"/>
        </w:rPr>
        <w:t>The following properties can be specified in the configuration file only for advanced purposes:</w:t>
      </w:r>
    </w:p>
    <w:p w14:paraId="50A1C67B" w14:textId="0D967FAD" w:rsidR="00F644B3" w:rsidRPr="00872E20" w:rsidRDefault="00F644B3" w:rsidP="00F644B3">
      <w:pPr>
        <w:pStyle w:val="Caption"/>
        <w:rPr>
          <w:lang w:val="en-GB"/>
        </w:rPr>
      </w:pPr>
      <w:bookmarkStart w:id="452" w:name="_Toc108163023"/>
      <w:r w:rsidRPr="00872E20">
        <w:rPr>
          <w:lang w:val="en-GB"/>
        </w:rPr>
        <w:t xml:space="preserve">Table </w:t>
      </w:r>
      <w:r w:rsidRPr="00872E20">
        <w:rPr>
          <w:lang w:val="en-GB"/>
        </w:rPr>
        <w:fldChar w:fldCharType="begin"/>
      </w:r>
      <w:r w:rsidRPr="00872E20">
        <w:rPr>
          <w:lang w:val="en-GB"/>
        </w:rPr>
        <w:instrText xml:space="preserve"> SEQ Table \* ARABIC </w:instrText>
      </w:r>
      <w:r w:rsidRPr="00872E20">
        <w:rPr>
          <w:lang w:val="en-GB"/>
        </w:rPr>
        <w:fldChar w:fldCharType="separate"/>
      </w:r>
      <w:r>
        <w:rPr>
          <w:noProof/>
          <w:lang w:val="en-GB"/>
        </w:rPr>
        <w:t>10</w:t>
      </w:r>
      <w:r w:rsidRPr="00872E20">
        <w:rPr>
          <w:lang w:val="en-GB"/>
        </w:rPr>
        <w:fldChar w:fldCharType="end"/>
      </w:r>
      <w:r w:rsidRPr="00872E20">
        <w:rPr>
          <w:lang w:val="en-GB"/>
        </w:rPr>
        <w:t xml:space="preserve">: </w:t>
      </w:r>
      <w:r>
        <w:rPr>
          <w:lang w:val="en-GB"/>
        </w:rPr>
        <w:t>TableDelete advanced properties</w:t>
      </w:r>
      <w:bookmarkEnd w:id="452"/>
    </w:p>
    <w:tbl>
      <w:tblPr>
        <w:tblStyle w:val="TableGrid"/>
        <w:tblW w:w="9642" w:type="dxa"/>
        <w:tblLook w:val="04A0" w:firstRow="1" w:lastRow="0" w:firstColumn="1" w:lastColumn="0" w:noHBand="0" w:noVBand="1"/>
      </w:tblPr>
      <w:tblGrid>
        <w:gridCol w:w="2087"/>
        <w:gridCol w:w="6272"/>
        <w:gridCol w:w="1283"/>
      </w:tblGrid>
      <w:tr w:rsidR="00F644B3" w:rsidRPr="00872E20" w14:paraId="0274044C" w14:textId="77777777" w:rsidTr="00F644B3">
        <w:trPr>
          <w:tblHeader/>
        </w:trPr>
        <w:tc>
          <w:tcPr>
            <w:tcW w:w="2087" w:type="dxa"/>
            <w:shd w:val="clear" w:color="auto" w:fill="D9D9D9" w:themeFill="background1" w:themeFillShade="D9"/>
          </w:tcPr>
          <w:p w14:paraId="69482DAE" w14:textId="77777777" w:rsidR="00F644B3" w:rsidRPr="00872E20" w:rsidRDefault="00F644B3" w:rsidP="00F644B3">
            <w:pPr>
              <w:pStyle w:val="TableHeader"/>
              <w:rPr>
                <w:lang w:val="en-GB"/>
              </w:rPr>
            </w:pPr>
            <w:r>
              <w:rPr>
                <w:lang w:val="en-GB"/>
              </w:rPr>
              <w:t>Property</w:t>
            </w:r>
          </w:p>
        </w:tc>
        <w:tc>
          <w:tcPr>
            <w:tcW w:w="6272" w:type="dxa"/>
            <w:shd w:val="clear" w:color="auto" w:fill="D9D9D9" w:themeFill="background1" w:themeFillShade="D9"/>
          </w:tcPr>
          <w:p w14:paraId="110D539D" w14:textId="77777777" w:rsidR="00F644B3" w:rsidRPr="00872E20" w:rsidRDefault="00F644B3" w:rsidP="00F644B3">
            <w:pPr>
              <w:pStyle w:val="TableHeader"/>
              <w:rPr>
                <w:lang w:val="en-GB"/>
              </w:rPr>
            </w:pPr>
            <w:r w:rsidRPr="00872E20">
              <w:rPr>
                <w:lang w:val="en-GB"/>
              </w:rPr>
              <w:t>Description</w:t>
            </w:r>
          </w:p>
        </w:tc>
        <w:tc>
          <w:tcPr>
            <w:tcW w:w="1283" w:type="dxa"/>
            <w:shd w:val="clear" w:color="auto" w:fill="D9D9D9" w:themeFill="background1" w:themeFillShade="D9"/>
          </w:tcPr>
          <w:p w14:paraId="474D7AFD" w14:textId="77777777" w:rsidR="00F644B3" w:rsidRPr="00872E20" w:rsidRDefault="00F644B3" w:rsidP="00F644B3">
            <w:pPr>
              <w:pStyle w:val="TableHeader"/>
              <w:rPr>
                <w:lang w:val="en-GB"/>
              </w:rPr>
            </w:pPr>
            <w:r w:rsidRPr="00872E20">
              <w:rPr>
                <w:lang w:val="en-GB"/>
              </w:rPr>
              <w:t>Examples</w:t>
            </w:r>
          </w:p>
        </w:tc>
      </w:tr>
      <w:tr w:rsidR="00F644B3" w:rsidRPr="00872E20" w14:paraId="763680A4" w14:textId="77777777" w:rsidTr="00F644B3">
        <w:tc>
          <w:tcPr>
            <w:tcW w:w="2087" w:type="dxa"/>
          </w:tcPr>
          <w:p w14:paraId="37D5768E" w14:textId="77777777" w:rsidR="00F644B3" w:rsidRPr="00872E20" w:rsidRDefault="00F644B3" w:rsidP="00F644B3">
            <w:pPr>
              <w:pStyle w:val="BodyText"/>
              <w:rPr>
                <w:lang w:val="en-GB"/>
              </w:rPr>
            </w:pPr>
            <w:r>
              <w:rPr>
                <w:lang w:val="en-GB"/>
              </w:rPr>
              <w:t>statement.prefetch</w:t>
            </w:r>
          </w:p>
        </w:tc>
        <w:tc>
          <w:tcPr>
            <w:tcW w:w="6272" w:type="dxa"/>
          </w:tcPr>
          <w:p w14:paraId="1332001B" w14:textId="77777777" w:rsidR="00F644B3" w:rsidRDefault="00F644B3" w:rsidP="00F644B3">
            <w:pPr>
              <w:pStyle w:val="BodyText"/>
              <w:rPr>
                <w:lang w:val="en-GB"/>
              </w:rPr>
            </w:pPr>
            <w:r w:rsidRPr="0040110F">
              <w:rPr>
                <w:lang w:val="en-GB"/>
              </w:rPr>
              <w:t>Number of rows to fetch from the datagrid at a time</w:t>
            </w:r>
            <w:r>
              <w:rPr>
                <w:lang w:val="en-GB"/>
              </w:rPr>
              <w:t>. If not specified, the tool will use 256.</w:t>
            </w:r>
          </w:p>
          <w:p w14:paraId="003AC01D" w14:textId="77777777" w:rsidR="00F644B3" w:rsidRDefault="00F644B3" w:rsidP="00F644B3">
            <w:pPr>
              <w:pStyle w:val="BodyText"/>
              <w:rPr>
                <w:lang w:val="en-GB"/>
              </w:rPr>
            </w:pPr>
            <w:r>
              <w:rPr>
                <w:lang w:val="en-GB"/>
              </w:rPr>
              <w:t>The bigger the number, the more memory the tool will require. This will improve performance but degrade performance of the TIBCO ActiveSpaces components and network interfaces.</w:t>
            </w:r>
          </w:p>
          <w:p w14:paraId="68E8C3C4" w14:textId="77777777" w:rsidR="00F644B3" w:rsidRPr="00872E20" w:rsidRDefault="00F644B3" w:rsidP="00F644B3">
            <w:pPr>
              <w:pStyle w:val="BodyText"/>
              <w:rPr>
                <w:lang w:val="en-GB"/>
              </w:rPr>
            </w:pPr>
            <w:r>
              <w:rPr>
                <w:lang w:val="en-GB"/>
              </w:rPr>
              <w:t>The recommended value is 10000 (TBC).</w:t>
            </w:r>
          </w:p>
        </w:tc>
        <w:tc>
          <w:tcPr>
            <w:tcW w:w="1283" w:type="dxa"/>
          </w:tcPr>
          <w:p w14:paraId="44AB2EFD" w14:textId="77777777" w:rsidR="00F644B3" w:rsidRPr="00872E20" w:rsidRDefault="00F644B3" w:rsidP="00F644B3">
            <w:pPr>
              <w:pStyle w:val="TableText"/>
              <w:rPr>
                <w:lang w:val="en-GB"/>
              </w:rPr>
            </w:pPr>
            <w:r>
              <w:rPr>
                <w:lang w:val="en-GB"/>
              </w:rPr>
              <w:t>10000</w:t>
            </w:r>
          </w:p>
        </w:tc>
      </w:tr>
      <w:tr w:rsidR="00F644B3" w:rsidRPr="00872E20" w14:paraId="066914E6" w14:textId="77777777" w:rsidTr="00F644B3">
        <w:tc>
          <w:tcPr>
            <w:tcW w:w="2087" w:type="dxa"/>
          </w:tcPr>
          <w:p w14:paraId="23F20087" w14:textId="77777777" w:rsidR="00F644B3" w:rsidRDefault="00F644B3" w:rsidP="00F644B3">
            <w:pPr>
              <w:pStyle w:val="BodyText"/>
              <w:rPr>
                <w:lang w:val="en-GB"/>
              </w:rPr>
            </w:pPr>
            <w:r>
              <w:rPr>
                <w:lang w:val="en-GB"/>
              </w:rPr>
              <w:t>statement.fetch.timeout</w:t>
            </w:r>
          </w:p>
        </w:tc>
        <w:tc>
          <w:tcPr>
            <w:tcW w:w="6272" w:type="dxa"/>
          </w:tcPr>
          <w:p w14:paraId="160AF2B8" w14:textId="77777777" w:rsidR="00F644B3" w:rsidRDefault="00F644B3" w:rsidP="00F644B3">
            <w:pPr>
              <w:pStyle w:val="BodyText"/>
              <w:rPr>
                <w:lang w:val="en-GB"/>
              </w:rPr>
            </w:pPr>
            <w:r>
              <w:rPr>
                <w:lang w:val="en-GB"/>
              </w:rPr>
              <w:t xml:space="preserve">Number of TBC to wait for each row fetching. </w:t>
            </w:r>
          </w:p>
          <w:p w14:paraId="3D0E2EBF" w14:textId="77777777" w:rsidR="00F644B3" w:rsidRDefault="00F644B3" w:rsidP="00F644B3">
            <w:pPr>
              <w:pStyle w:val="BodyText"/>
              <w:rPr>
                <w:lang w:val="en-GB"/>
              </w:rPr>
            </w:pPr>
            <w:r>
              <w:rPr>
                <w:lang w:val="en-GB"/>
              </w:rPr>
              <w:t>0 means no timeout.</w:t>
            </w:r>
          </w:p>
          <w:p w14:paraId="64242E2D" w14:textId="77777777" w:rsidR="00F644B3" w:rsidRDefault="00F644B3" w:rsidP="00F644B3">
            <w:pPr>
              <w:pStyle w:val="BodyText"/>
              <w:rPr>
                <w:lang w:val="en-GB"/>
              </w:rPr>
            </w:pPr>
            <w:r>
              <w:rPr>
                <w:lang w:val="en-GB"/>
              </w:rPr>
              <w:t>The default value is too small in case the tool cannot find matching rows early enough.</w:t>
            </w:r>
          </w:p>
          <w:p w14:paraId="5B0C578D" w14:textId="77777777" w:rsidR="00F644B3" w:rsidRPr="00872E20" w:rsidRDefault="00F644B3" w:rsidP="00F644B3">
            <w:pPr>
              <w:pStyle w:val="BodyText"/>
              <w:rPr>
                <w:lang w:val="en-GB"/>
              </w:rPr>
            </w:pPr>
            <w:r>
              <w:rPr>
                <w:lang w:val="en-GB"/>
              </w:rPr>
              <w:t>The recommended value is 0 (TBC).</w:t>
            </w:r>
          </w:p>
        </w:tc>
        <w:tc>
          <w:tcPr>
            <w:tcW w:w="1283" w:type="dxa"/>
          </w:tcPr>
          <w:p w14:paraId="0387A8F3" w14:textId="77777777" w:rsidR="00F644B3" w:rsidRDefault="00F644B3" w:rsidP="00F644B3">
            <w:pPr>
              <w:pStyle w:val="TableText"/>
              <w:rPr>
                <w:lang w:val="en-GB"/>
              </w:rPr>
            </w:pPr>
            <w:r>
              <w:rPr>
                <w:lang w:val="en-GB"/>
              </w:rPr>
              <w:t>0</w:t>
            </w:r>
          </w:p>
        </w:tc>
      </w:tr>
    </w:tbl>
    <w:p w14:paraId="08536BE3" w14:textId="77777777" w:rsidR="00F644B3" w:rsidRPr="0040110F" w:rsidRDefault="00F644B3" w:rsidP="00F644B3">
      <w:pPr>
        <w:pStyle w:val="BodyText"/>
        <w:rPr>
          <w:lang w:val="en-GB"/>
        </w:rPr>
      </w:pPr>
    </w:p>
    <w:p w14:paraId="035E9D04" w14:textId="77777777" w:rsidR="00F644B3" w:rsidRDefault="00F644B3" w:rsidP="00F644B3">
      <w:pPr>
        <w:pStyle w:val="Heading2Numbered"/>
        <w:rPr>
          <w:lang w:val="en-GB"/>
        </w:rPr>
      </w:pPr>
      <w:bookmarkStart w:id="453" w:name="_Toc108162989"/>
      <w:r>
        <w:rPr>
          <w:lang w:val="en-GB"/>
        </w:rPr>
        <w:t>Usage Examples</w:t>
      </w:r>
      <w:bookmarkEnd w:id="453"/>
    </w:p>
    <w:p w14:paraId="5FBA42BF" w14:textId="77777777" w:rsidR="00F644B3" w:rsidRDefault="00F644B3" w:rsidP="00F644B3">
      <w:pPr>
        <w:pStyle w:val="BodyText"/>
        <w:rPr>
          <w:lang w:val="en-GB"/>
        </w:rPr>
      </w:pPr>
      <w:r>
        <w:rPr>
          <w:lang w:val="en-GB"/>
        </w:rPr>
        <w:t>Write a config file, named /tmp/config.cfg, with the following content:</w:t>
      </w:r>
    </w:p>
    <w:p w14:paraId="079F7E3E" w14:textId="77777777" w:rsidR="00F644B3" w:rsidRDefault="00F644B3" w:rsidP="00F644B3">
      <w:pPr>
        <w:pStyle w:val="Code"/>
        <w:ind w:left="0"/>
        <w:rPr>
          <w:lang w:val="en-GB"/>
        </w:rPr>
      </w:pPr>
      <w:r>
        <w:rPr>
          <w:lang w:val="en-GB"/>
        </w:rPr>
        <w:t>dg.url=http://10.0.0.2:18080</w:t>
      </w:r>
    </w:p>
    <w:p w14:paraId="0CBAD6BC" w14:textId="77777777" w:rsidR="00F644B3" w:rsidRDefault="00F644B3" w:rsidP="00F644B3">
      <w:pPr>
        <w:pStyle w:val="Code"/>
        <w:ind w:left="0"/>
        <w:rPr>
          <w:lang w:val="en-GB"/>
        </w:rPr>
      </w:pPr>
      <w:r>
        <w:rPr>
          <w:lang w:val="en-GB"/>
        </w:rPr>
        <w:t>dg.datagrid=hadpl</w:t>
      </w:r>
    </w:p>
    <w:p w14:paraId="76CCA556" w14:textId="77777777" w:rsidR="00F644B3" w:rsidRDefault="00F644B3" w:rsidP="00F644B3">
      <w:pPr>
        <w:pStyle w:val="BodyText"/>
        <w:rPr>
          <w:lang w:val="en-GB"/>
        </w:rPr>
      </w:pPr>
    </w:p>
    <w:p w14:paraId="23EFD98B" w14:textId="34F7C994" w:rsidR="00F644B3" w:rsidRDefault="00F644B3" w:rsidP="00F644B3">
      <w:pPr>
        <w:pStyle w:val="BodyText"/>
        <w:rPr>
          <w:lang w:val="en-GB"/>
        </w:rPr>
      </w:pPr>
      <w:r>
        <w:rPr>
          <w:lang w:val="en-GB"/>
        </w:rPr>
        <w:t>To delete all rows from the table transactions, you can execute this command:</w:t>
      </w:r>
    </w:p>
    <w:p w14:paraId="4379625E" w14:textId="2EC653E1" w:rsidR="00F644B3" w:rsidRDefault="00F644B3" w:rsidP="00F644B3">
      <w:pPr>
        <w:pStyle w:val="Code"/>
        <w:ind w:left="0"/>
        <w:rPr>
          <w:lang w:val="en-GB"/>
        </w:rPr>
      </w:pPr>
      <w:r w:rsidRPr="00872E20">
        <w:rPr>
          <w:lang w:val="en-GB"/>
        </w:rPr>
        <w:t>&lt;install-folder&gt;/bin/</w:t>
      </w:r>
      <w:r>
        <w:rPr>
          <w:lang w:val="en-GB"/>
        </w:rPr>
        <w:t>TableDelete</w:t>
      </w:r>
      <w:r w:rsidRPr="00872E20">
        <w:rPr>
          <w:lang w:val="en-GB"/>
        </w:rPr>
        <w:t xml:space="preserve">.sh </w:t>
      </w:r>
      <w:r>
        <w:rPr>
          <w:lang w:val="en-GB"/>
        </w:rPr>
        <w:t>--config /tmp/config.cfg</w:t>
      </w:r>
    </w:p>
    <w:p w14:paraId="22BF84D2" w14:textId="77777777" w:rsidR="00F644B3" w:rsidRDefault="00F644B3" w:rsidP="00F644B3">
      <w:pPr>
        <w:pStyle w:val="BodyText"/>
        <w:rPr>
          <w:lang w:val="en-GB"/>
        </w:rPr>
      </w:pPr>
    </w:p>
    <w:p w14:paraId="356A77AF" w14:textId="77777777" w:rsidR="00F644B3" w:rsidRDefault="00F644B3" w:rsidP="00F644B3">
      <w:pPr>
        <w:pStyle w:val="BodyText"/>
        <w:rPr>
          <w:lang w:val="en-GB"/>
        </w:rPr>
      </w:pPr>
      <w:r>
        <w:rPr>
          <w:lang w:val="en-GB"/>
        </w:rPr>
        <w:t>The following commands will produce the same effects:</w:t>
      </w:r>
    </w:p>
    <w:p w14:paraId="507E474B" w14:textId="1D596221" w:rsidR="00F644B3" w:rsidRDefault="00F644B3" w:rsidP="00F644B3">
      <w:pPr>
        <w:pStyle w:val="Code"/>
        <w:ind w:left="0"/>
        <w:rPr>
          <w:lang w:val="en-GB"/>
        </w:rPr>
      </w:pPr>
      <w:r w:rsidRPr="00872E20">
        <w:rPr>
          <w:lang w:val="en-GB"/>
        </w:rPr>
        <w:lastRenderedPageBreak/>
        <w:t>&lt;install-folder&gt;/bin/</w:t>
      </w:r>
      <w:r>
        <w:rPr>
          <w:lang w:val="en-GB"/>
        </w:rPr>
        <w:t>TableDelete</w:t>
      </w:r>
      <w:r w:rsidRPr="00872E20">
        <w:rPr>
          <w:lang w:val="en-GB"/>
        </w:rPr>
        <w:t xml:space="preserve">.sh </w:t>
      </w:r>
      <w:r>
        <w:rPr>
          <w:lang w:val="en-GB"/>
        </w:rPr>
        <w:t xml:space="preserve">--config /tmp/config.cfg –-realm </w:t>
      </w:r>
      <w:r w:rsidRPr="008A314E">
        <w:rPr>
          <w:lang w:val="en-GB"/>
        </w:rPr>
        <w:t>http://10.0.0.2:18080</w:t>
      </w:r>
      <w:r>
        <w:rPr>
          <w:lang w:val="en-GB"/>
        </w:rPr>
        <w:t xml:space="preserve"> –grid hadpl –-table transactions –-batch-row-count 10000</w:t>
      </w:r>
    </w:p>
    <w:p w14:paraId="75F3D068" w14:textId="77777777" w:rsidR="00F644B3" w:rsidRDefault="00F644B3" w:rsidP="00F644B3">
      <w:pPr>
        <w:pStyle w:val="BodyText"/>
        <w:rPr>
          <w:lang w:val="en-GB"/>
        </w:rPr>
      </w:pPr>
    </w:p>
    <w:p w14:paraId="3440E080" w14:textId="77777777" w:rsidR="00F644B3" w:rsidRDefault="00F644B3" w:rsidP="00F644B3">
      <w:pPr>
        <w:pStyle w:val="BodyText"/>
        <w:rPr>
          <w:lang w:val="en-GB"/>
        </w:rPr>
      </w:pPr>
      <w:r>
        <w:rPr>
          <w:lang w:val="en-GB"/>
        </w:rPr>
        <w:t>To extract the rows between two dates:</w:t>
      </w:r>
    </w:p>
    <w:p w14:paraId="37F165DE" w14:textId="618B2126" w:rsidR="00F644B3" w:rsidRDefault="00F644B3" w:rsidP="00F644B3">
      <w:pPr>
        <w:pStyle w:val="Code"/>
        <w:ind w:left="0"/>
        <w:rPr>
          <w:lang w:val="en-GB"/>
        </w:rPr>
      </w:pPr>
      <w:r w:rsidRPr="00872E20">
        <w:rPr>
          <w:lang w:val="en-GB"/>
        </w:rPr>
        <w:t>&lt;install-folder&gt;/bin/</w:t>
      </w:r>
      <w:r w:rsidR="001636FF">
        <w:rPr>
          <w:lang w:val="en-GB"/>
        </w:rPr>
        <w:t>TableDelete</w:t>
      </w:r>
      <w:r w:rsidRPr="00872E20">
        <w:rPr>
          <w:lang w:val="en-GB"/>
        </w:rPr>
        <w:t xml:space="preserve">.sh </w:t>
      </w:r>
      <w:r>
        <w:rPr>
          <w:lang w:val="en-GB"/>
        </w:rPr>
        <w:t>--config /tmp/config.cfg</w:t>
      </w:r>
      <w:r w:rsidR="001636FF">
        <w:rPr>
          <w:lang w:val="en-GB"/>
        </w:rPr>
        <w:t xml:space="preserve"> -</w:t>
      </w:r>
      <w:r>
        <w:rPr>
          <w:lang w:val="en-GB"/>
        </w:rPr>
        <w:t>–datetime-from “2020-05-20 00:00:00” –datetime-to “2020-05-20 23:59:59”</w:t>
      </w:r>
      <w:r w:rsidR="001636FF">
        <w:rPr>
          <w:lang w:val="en-GB"/>
        </w:rPr>
        <w:t xml:space="preserve"> –-datetime-filter true</w:t>
      </w:r>
    </w:p>
    <w:p w14:paraId="42DDC78C" w14:textId="77777777" w:rsidR="00F644B3" w:rsidRDefault="00F644B3" w:rsidP="00F644B3">
      <w:pPr>
        <w:pStyle w:val="BodyText"/>
        <w:rPr>
          <w:lang w:val="en-GB"/>
        </w:rPr>
      </w:pPr>
    </w:p>
    <w:p w14:paraId="3183AC89" w14:textId="47969A05" w:rsidR="001636FF" w:rsidRDefault="001636FF" w:rsidP="00F644B3">
      <w:pPr>
        <w:pStyle w:val="BodyText"/>
        <w:rPr>
          <w:lang w:val="en-GB"/>
        </w:rPr>
      </w:pPr>
      <w:r>
        <w:rPr>
          <w:lang w:val="en-GB"/>
        </w:rPr>
        <w:t>To delete all rows that satisfy the SQL where clause “description – ‘bla bla bla’”:</w:t>
      </w:r>
    </w:p>
    <w:p w14:paraId="31B3238F" w14:textId="3C261DA1" w:rsidR="001636FF" w:rsidRDefault="001636FF" w:rsidP="001636FF">
      <w:pPr>
        <w:pStyle w:val="Code"/>
        <w:ind w:left="0"/>
        <w:rPr>
          <w:lang w:val="en-GB"/>
        </w:rPr>
      </w:pPr>
      <w:r>
        <w:rPr>
          <w:lang w:val="en-GB"/>
        </w:rPr>
        <w:t>&lt;</w:t>
      </w:r>
      <w:r w:rsidRPr="00872E20">
        <w:rPr>
          <w:lang w:val="en-GB"/>
        </w:rPr>
        <w:t>install-folder&gt;/bin/</w:t>
      </w:r>
      <w:r>
        <w:rPr>
          <w:lang w:val="en-GB"/>
        </w:rPr>
        <w:t>TableDelete</w:t>
      </w:r>
      <w:r w:rsidRPr="00872E20">
        <w:rPr>
          <w:lang w:val="en-GB"/>
        </w:rPr>
        <w:t xml:space="preserve">.sh </w:t>
      </w:r>
      <w:r>
        <w:rPr>
          <w:lang w:val="en-GB"/>
        </w:rPr>
        <w:t>--config /tmp/config.cfg –-where “description=’blab bla bla’”</w:t>
      </w:r>
    </w:p>
    <w:p w14:paraId="071B9101" w14:textId="58FB09C8" w:rsidR="001636FF" w:rsidRDefault="001636FF" w:rsidP="00F644B3">
      <w:pPr>
        <w:pStyle w:val="BodyText"/>
        <w:rPr>
          <w:lang w:val="en-GB"/>
        </w:rPr>
      </w:pPr>
    </w:p>
    <w:p w14:paraId="0DA28012" w14:textId="329A2FDB" w:rsidR="006D13F0" w:rsidRDefault="00DD2696" w:rsidP="00DD2696">
      <w:pPr>
        <w:pStyle w:val="Heading1Numbered"/>
        <w:rPr>
          <w:lang w:val="en-GB"/>
        </w:rPr>
      </w:pPr>
      <w:bookmarkStart w:id="454" w:name="_Toc108162990"/>
      <w:r>
        <w:rPr>
          <w:lang w:val="en-GB"/>
        </w:rPr>
        <w:lastRenderedPageBreak/>
        <w:t xml:space="preserve">Appendix – Date and Time </w:t>
      </w:r>
      <w:r w:rsidR="00457B82">
        <w:rPr>
          <w:lang w:val="en-GB"/>
        </w:rPr>
        <w:t xml:space="preserve">Format </w:t>
      </w:r>
      <w:r>
        <w:rPr>
          <w:lang w:val="en-GB"/>
        </w:rPr>
        <w:t>Syntax</w:t>
      </w:r>
      <w:bookmarkEnd w:id="454"/>
    </w:p>
    <w:p w14:paraId="55B14D3F" w14:textId="5EBF6C00" w:rsidR="00533379" w:rsidRDefault="00533379" w:rsidP="006C167C">
      <w:pPr>
        <w:pStyle w:val="BodyText"/>
        <w:rPr>
          <w:lang w:val="en-GB"/>
        </w:rPr>
      </w:pPr>
      <w:r>
        <w:rPr>
          <w:lang w:val="en-GB"/>
        </w:rPr>
        <w:t>This chapter explains the syntax of the command line option (and corresponding property) –datetime-format.</w:t>
      </w:r>
    </w:p>
    <w:p w14:paraId="5E6099C0" w14:textId="1A72CDD2" w:rsidR="00DD2696" w:rsidRDefault="00DD2696" w:rsidP="006C167C">
      <w:pPr>
        <w:pStyle w:val="BodyText"/>
        <w:rPr>
          <w:lang w:val="en-GB"/>
        </w:rPr>
      </w:pPr>
      <w:r>
        <w:rPr>
          <w:lang w:val="en-GB"/>
        </w:rPr>
        <w:t>This</w:t>
      </w:r>
      <w:r w:rsidR="008A314E">
        <w:rPr>
          <w:lang w:val="en-GB"/>
        </w:rPr>
        <w:t xml:space="preserve"> chapter</w:t>
      </w:r>
      <w:r>
        <w:rPr>
          <w:lang w:val="en-GB"/>
        </w:rPr>
        <w:t xml:space="preserve"> is copied from the Oracle Java documentation of the java.text.SimpleDateFormat class</w:t>
      </w:r>
      <w:r w:rsidR="008A314E">
        <w:rPr>
          <w:lang w:val="en-GB"/>
        </w:rPr>
        <w:t xml:space="preserve"> from Java version 1.8</w:t>
      </w:r>
      <w:r>
        <w:rPr>
          <w:lang w:val="en-GB"/>
        </w:rPr>
        <w:t>.</w:t>
      </w:r>
    </w:p>
    <w:p w14:paraId="24EBD0CC" w14:textId="4421BACC" w:rsidR="00457B82" w:rsidRDefault="00457B82" w:rsidP="006C167C">
      <w:pPr>
        <w:pStyle w:val="BodyText"/>
      </w:pPr>
      <w:r>
        <w:rPr>
          <w:lang w:val="en-GB"/>
        </w:rPr>
        <w:t xml:space="preserve">It is also available online at </w:t>
      </w:r>
      <w:hyperlink r:id="rId9" w:history="1">
        <w:r>
          <w:rPr>
            <w:rStyle w:val="Hyperlink"/>
          </w:rPr>
          <w:t>https://docs.oracle.com/javase/8/docs/api/java/text/SimpleDateFormat.html</w:t>
        </w:r>
      </w:hyperlink>
      <w:r>
        <w:t>.</w:t>
      </w:r>
    </w:p>
    <w:p w14:paraId="2A4214B9" w14:textId="77777777" w:rsidR="00457B82" w:rsidRDefault="00457B82" w:rsidP="006C167C">
      <w:pPr>
        <w:pStyle w:val="BodyText"/>
        <w:rPr>
          <w:lang w:val="en-GB"/>
        </w:rPr>
      </w:pPr>
    </w:p>
    <w:p w14:paraId="5F52B319" w14:textId="77777777" w:rsidR="00DD2696" w:rsidRDefault="00DD2696" w:rsidP="00DD2696">
      <w:pPr>
        <w:pStyle w:val="NormalWeb"/>
        <w:shd w:val="clear" w:color="auto" w:fill="FFFFFF"/>
        <w:spacing w:before="0"/>
        <w:rPr>
          <w:rFonts w:ascii="Georgia" w:hAnsi="Georgia"/>
          <w:color w:val="474747"/>
          <w:sz w:val="21"/>
          <w:szCs w:val="21"/>
        </w:rPr>
      </w:pPr>
      <w:r>
        <w:rPr>
          <w:rFonts w:ascii="Georgia" w:hAnsi="Georgia"/>
          <w:color w:val="474747"/>
          <w:sz w:val="21"/>
          <w:szCs w:val="21"/>
        </w:rPr>
        <w:t>Date and time formats are specified by </w:t>
      </w:r>
      <w:r>
        <w:rPr>
          <w:rStyle w:val="Emphasis"/>
          <w:rFonts w:ascii="Georgia" w:hAnsi="Georgia"/>
          <w:color w:val="474747"/>
          <w:sz w:val="21"/>
          <w:szCs w:val="21"/>
        </w:rPr>
        <w:t>date and time pattern</w:t>
      </w:r>
      <w:r>
        <w:rPr>
          <w:rFonts w:ascii="Georgia" w:hAnsi="Georgia"/>
          <w:color w:val="474747"/>
          <w:sz w:val="21"/>
          <w:szCs w:val="21"/>
        </w:rPr>
        <w:t> strings. Within date and time pattern strings, unquoted letters from </w:t>
      </w:r>
      <w:r>
        <w:rPr>
          <w:rStyle w:val="HTMLCode"/>
          <w:color w:val="474747"/>
          <w:sz w:val="21"/>
          <w:szCs w:val="21"/>
        </w:rPr>
        <w:t>'A'</w:t>
      </w:r>
      <w:r>
        <w:rPr>
          <w:rFonts w:ascii="Georgia" w:hAnsi="Georgia"/>
          <w:color w:val="474747"/>
          <w:sz w:val="21"/>
          <w:szCs w:val="21"/>
        </w:rPr>
        <w:t> to </w:t>
      </w:r>
      <w:r>
        <w:rPr>
          <w:rStyle w:val="HTMLCode"/>
          <w:color w:val="474747"/>
          <w:sz w:val="21"/>
          <w:szCs w:val="21"/>
        </w:rPr>
        <w:t>'Z'</w:t>
      </w:r>
      <w:r>
        <w:rPr>
          <w:rFonts w:ascii="Georgia" w:hAnsi="Georgia"/>
          <w:color w:val="474747"/>
          <w:sz w:val="21"/>
          <w:szCs w:val="21"/>
        </w:rPr>
        <w:t> and from </w:t>
      </w:r>
      <w:r>
        <w:rPr>
          <w:rStyle w:val="HTMLCode"/>
          <w:color w:val="474747"/>
          <w:sz w:val="21"/>
          <w:szCs w:val="21"/>
        </w:rPr>
        <w:t>'a'</w:t>
      </w:r>
      <w:r>
        <w:rPr>
          <w:rFonts w:ascii="Georgia" w:hAnsi="Georgia"/>
          <w:color w:val="474747"/>
          <w:sz w:val="21"/>
          <w:szCs w:val="21"/>
        </w:rPr>
        <w:t> to </w:t>
      </w:r>
      <w:r>
        <w:rPr>
          <w:rStyle w:val="HTMLCode"/>
          <w:color w:val="474747"/>
          <w:sz w:val="21"/>
          <w:szCs w:val="21"/>
        </w:rPr>
        <w:t>'z'</w:t>
      </w:r>
      <w:r>
        <w:rPr>
          <w:rFonts w:ascii="Georgia" w:hAnsi="Georgia"/>
          <w:color w:val="474747"/>
          <w:sz w:val="21"/>
          <w:szCs w:val="21"/>
        </w:rPr>
        <w:t> are interpreted as pattern letters representing the components of a date or time string. Text can be quoted using single quotes (</w:t>
      </w:r>
      <w:r>
        <w:rPr>
          <w:rStyle w:val="HTMLCode"/>
          <w:color w:val="474747"/>
          <w:sz w:val="21"/>
          <w:szCs w:val="21"/>
        </w:rPr>
        <w:t>'</w:t>
      </w:r>
      <w:r>
        <w:rPr>
          <w:rFonts w:ascii="Georgia" w:hAnsi="Georgia"/>
          <w:color w:val="474747"/>
          <w:sz w:val="21"/>
          <w:szCs w:val="21"/>
        </w:rPr>
        <w:t>) to avoid interpretation. </w:t>
      </w:r>
      <w:r>
        <w:rPr>
          <w:rStyle w:val="HTMLCode"/>
          <w:color w:val="474747"/>
          <w:sz w:val="21"/>
          <w:szCs w:val="21"/>
        </w:rPr>
        <w:t>"''"</w:t>
      </w:r>
      <w:r>
        <w:rPr>
          <w:rFonts w:ascii="Georgia" w:hAnsi="Georgia"/>
          <w:color w:val="474747"/>
          <w:sz w:val="21"/>
          <w:szCs w:val="21"/>
        </w:rPr>
        <w:t> represents a single quote. All other characters are not interpreted; they're simply copied into the output string during formatting or matched against the input string during parsing.</w:t>
      </w:r>
    </w:p>
    <w:p w14:paraId="02ADBEDF" w14:textId="77777777" w:rsidR="00DD2696" w:rsidRDefault="00DD2696" w:rsidP="00DD2696">
      <w:pPr>
        <w:pStyle w:val="NormalWeb"/>
        <w:shd w:val="clear" w:color="auto" w:fill="FFFFFF"/>
        <w:spacing w:before="0"/>
        <w:rPr>
          <w:rFonts w:ascii="Georgia" w:hAnsi="Georgia"/>
          <w:color w:val="474747"/>
          <w:sz w:val="21"/>
          <w:szCs w:val="21"/>
        </w:rPr>
      </w:pPr>
      <w:r>
        <w:rPr>
          <w:rFonts w:ascii="Georgia" w:hAnsi="Georgia"/>
          <w:color w:val="474747"/>
          <w:sz w:val="21"/>
          <w:szCs w:val="21"/>
        </w:rPr>
        <w:t>The following pattern letters are defined (all other characters from </w:t>
      </w:r>
      <w:r>
        <w:rPr>
          <w:rStyle w:val="HTMLCode"/>
          <w:color w:val="474747"/>
          <w:sz w:val="21"/>
          <w:szCs w:val="21"/>
        </w:rPr>
        <w:t>'A'</w:t>
      </w:r>
      <w:r>
        <w:rPr>
          <w:rFonts w:ascii="Georgia" w:hAnsi="Georgia"/>
          <w:color w:val="474747"/>
          <w:sz w:val="21"/>
          <w:szCs w:val="21"/>
        </w:rPr>
        <w:t> to </w:t>
      </w:r>
      <w:r>
        <w:rPr>
          <w:rStyle w:val="HTMLCode"/>
          <w:color w:val="474747"/>
          <w:sz w:val="21"/>
          <w:szCs w:val="21"/>
        </w:rPr>
        <w:t>'Z'</w:t>
      </w:r>
      <w:r>
        <w:rPr>
          <w:rFonts w:ascii="Georgia" w:hAnsi="Georgia"/>
          <w:color w:val="474747"/>
          <w:sz w:val="21"/>
          <w:szCs w:val="21"/>
        </w:rPr>
        <w:t> and from </w:t>
      </w:r>
      <w:r>
        <w:rPr>
          <w:rStyle w:val="HTMLCode"/>
          <w:color w:val="474747"/>
          <w:sz w:val="21"/>
          <w:szCs w:val="21"/>
        </w:rPr>
        <w:t>'a'</w:t>
      </w:r>
      <w:r>
        <w:rPr>
          <w:rFonts w:ascii="Georgia" w:hAnsi="Georgia"/>
          <w:color w:val="474747"/>
          <w:sz w:val="21"/>
          <w:szCs w:val="21"/>
        </w:rPr>
        <w:t> to </w:t>
      </w:r>
      <w:r>
        <w:rPr>
          <w:rStyle w:val="HTMLCode"/>
          <w:color w:val="474747"/>
          <w:sz w:val="21"/>
          <w:szCs w:val="21"/>
        </w:rPr>
        <w:t>'z'</w:t>
      </w:r>
      <w:r>
        <w:rPr>
          <w:rFonts w:ascii="Georgia" w:hAnsi="Georgia"/>
          <w:color w:val="474747"/>
          <w:sz w:val="21"/>
          <w:szCs w:val="21"/>
        </w:rPr>
        <w:t> are reserved):</w:t>
      </w:r>
    </w:p>
    <w:tbl>
      <w:tblPr>
        <w:tblW w:w="0" w:type="auto"/>
        <w:tblCellSpacing w:w="22" w:type="dxa"/>
        <w:tblCellMar>
          <w:left w:w="0" w:type="dxa"/>
          <w:right w:w="0" w:type="dxa"/>
        </w:tblCellMar>
        <w:tblLook w:val="04A0" w:firstRow="1" w:lastRow="0" w:firstColumn="1" w:lastColumn="0" w:noHBand="0" w:noVBand="1"/>
        <w:tblDescription w:val="Chart shows pattern letters, date/time component, presentation, and examples."/>
      </w:tblPr>
      <w:tblGrid>
        <w:gridCol w:w="707"/>
        <w:gridCol w:w="3620"/>
        <w:gridCol w:w="1741"/>
        <w:gridCol w:w="3472"/>
      </w:tblGrid>
      <w:tr w:rsidR="00DD2696" w14:paraId="035D3F49" w14:textId="77777777" w:rsidTr="00DD2696">
        <w:trPr>
          <w:tblCellSpacing w:w="22" w:type="dxa"/>
        </w:trPr>
        <w:tc>
          <w:tcPr>
            <w:tcW w:w="0" w:type="auto"/>
            <w:shd w:val="clear" w:color="auto" w:fill="CCCCFF"/>
            <w:vAlign w:val="center"/>
            <w:hideMark/>
          </w:tcPr>
          <w:p w14:paraId="5E801CFE" w14:textId="77777777" w:rsidR="00DD2696" w:rsidRDefault="00DD2696">
            <w:pPr>
              <w:rPr>
                <w:b/>
                <w:bCs/>
              </w:rPr>
            </w:pPr>
            <w:r>
              <w:rPr>
                <w:b/>
                <w:bCs/>
              </w:rPr>
              <w:t>Letter</w:t>
            </w:r>
          </w:p>
        </w:tc>
        <w:tc>
          <w:tcPr>
            <w:tcW w:w="0" w:type="auto"/>
            <w:shd w:val="clear" w:color="auto" w:fill="CCCCFF"/>
            <w:vAlign w:val="center"/>
            <w:hideMark/>
          </w:tcPr>
          <w:p w14:paraId="73E52E04" w14:textId="77777777" w:rsidR="00DD2696" w:rsidRDefault="00DD2696">
            <w:pPr>
              <w:rPr>
                <w:b/>
                <w:bCs/>
              </w:rPr>
            </w:pPr>
            <w:r>
              <w:rPr>
                <w:b/>
                <w:bCs/>
              </w:rPr>
              <w:t>Date or Time Component</w:t>
            </w:r>
          </w:p>
        </w:tc>
        <w:tc>
          <w:tcPr>
            <w:tcW w:w="0" w:type="auto"/>
            <w:shd w:val="clear" w:color="auto" w:fill="CCCCFF"/>
            <w:vAlign w:val="center"/>
            <w:hideMark/>
          </w:tcPr>
          <w:p w14:paraId="3A2335F5" w14:textId="77777777" w:rsidR="00DD2696" w:rsidRDefault="00DD2696">
            <w:pPr>
              <w:rPr>
                <w:b/>
                <w:bCs/>
              </w:rPr>
            </w:pPr>
            <w:r>
              <w:rPr>
                <w:b/>
                <w:bCs/>
              </w:rPr>
              <w:t>Presentation</w:t>
            </w:r>
          </w:p>
        </w:tc>
        <w:tc>
          <w:tcPr>
            <w:tcW w:w="0" w:type="auto"/>
            <w:shd w:val="clear" w:color="auto" w:fill="CCCCFF"/>
            <w:vAlign w:val="center"/>
            <w:hideMark/>
          </w:tcPr>
          <w:p w14:paraId="73D9BE0F" w14:textId="77777777" w:rsidR="00DD2696" w:rsidRDefault="00DD2696">
            <w:pPr>
              <w:rPr>
                <w:b/>
                <w:bCs/>
              </w:rPr>
            </w:pPr>
            <w:r>
              <w:rPr>
                <w:b/>
                <w:bCs/>
              </w:rPr>
              <w:t>Examples</w:t>
            </w:r>
          </w:p>
        </w:tc>
      </w:tr>
      <w:tr w:rsidR="00DD2696" w14:paraId="3BAE6C2C" w14:textId="77777777" w:rsidTr="00DD2696">
        <w:trPr>
          <w:tblCellSpacing w:w="22" w:type="dxa"/>
        </w:trPr>
        <w:tc>
          <w:tcPr>
            <w:tcW w:w="0" w:type="auto"/>
            <w:vAlign w:val="center"/>
            <w:hideMark/>
          </w:tcPr>
          <w:p w14:paraId="2B51947C" w14:textId="77777777" w:rsidR="00DD2696" w:rsidRDefault="00DD2696">
            <w:r>
              <w:rPr>
                <w:rStyle w:val="HTMLCode"/>
                <w:sz w:val="21"/>
                <w:szCs w:val="21"/>
              </w:rPr>
              <w:t>G</w:t>
            </w:r>
          </w:p>
        </w:tc>
        <w:tc>
          <w:tcPr>
            <w:tcW w:w="0" w:type="auto"/>
            <w:vAlign w:val="center"/>
            <w:hideMark/>
          </w:tcPr>
          <w:p w14:paraId="73BA1F07" w14:textId="77777777" w:rsidR="00DD2696" w:rsidRDefault="00DD2696">
            <w:r>
              <w:t>Era designator</w:t>
            </w:r>
          </w:p>
        </w:tc>
        <w:tc>
          <w:tcPr>
            <w:tcW w:w="0" w:type="auto"/>
            <w:vAlign w:val="center"/>
            <w:hideMark/>
          </w:tcPr>
          <w:p w14:paraId="46454268" w14:textId="77777777" w:rsidR="00DD2696" w:rsidRDefault="00136DE6">
            <w:hyperlink r:id="rId10" w:anchor="text" w:history="1">
              <w:r w:rsidR="00DD2696">
                <w:rPr>
                  <w:rStyle w:val="Hyperlink"/>
                  <w:color w:val="4A6782"/>
                </w:rPr>
                <w:t>Text</w:t>
              </w:r>
            </w:hyperlink>
          </w:p>
        </w:tc>
        <w:tc>
          <w:tcPr>
            <w:tcW w:w="0" w:type="auto"/>
            <w:vAlign w:val="center"/>
            <w:hideMark/>
          </w:tcPr>
          <w:p w14:paraId="6A117B27" w14:textId="77777777" w:rsidR="00DD2696" w:rsidRDefault="00DD2696">
            <w:r>
              <w:rPr>
                <w:rStyle w:val="HTMLCode"/>
                <w:sz w:val="21"/>
                <w:szCs w:val="21"/>
              </w:rPr>
              <w:t>AD</w:t>
            </w:r>
          </w:p>
        </w:tc>
      </w:tr>
      <w:tr w:rsidR="00DD2696" w14:paraId="41EA2CEB" w14:textId="77777777" w:rsidTr="00DD2696">
        <w:trPr>
          <w:tblCellSpacing w:w="22" w:type="dxa"/>
        </w:trPr>
        <w:tc>
          <w:tcPr>
            <w:tcW w:w="0" w:type="auto"/>
            <w:shd w:val="clear" w:color="auto" w:fill="EEEEFF"/>
            <w:vAlign w:val="center"/>
            <w:hideMark/>
          </w:tcPr>
          <w:p w14:paraId="2D78A821" w14:textId="77777777" w:rsidR="00DD2696" w:rsidRDefault="00DD2696">
            <w:r>
              <w:rPr>
                <w:rStyle w:val="HTMLCode"/>
                <w:sz w:val="21"/>
                <w:szCs w:val="21"/>
              </w:rPr>
              <w:t>y</w:t>
            </w:r>
          </w:p>
        </w:tc>
        <w:tc>
          <w:tcPr>
            <w:tcW w:w="0" w:type="auto"/>
            <w:shd w:val="clear" w:color="auto" w:fill="EEEEFF"/>
            <w:vAlign w:val="center"/>
            <w:hideMark/>
          </w:tcPr>
          <w:p w14:paraId="08D6D328" w14:textId="77777777" w:rsidR="00DD2696" w:rsidRDefault="00DD2696">
            <w:r>
              <w:t>Year</w:t>
            </w:r>
          </w:p>
        </w:tc>
        <w:tc>
          <w:tcPr>
            <w:tcW w:w="0" w:type="auto"/>
            <w:shd w:val="clear" w:color="auto" w:fill="EEEEFF"/>
            <w:vAlign w:val="center"/>
            <w:hideMark/>
          </w:tcPr>
          <w:p w14:paraId="346F5EDA" w14:textId="77777777" w:rsidR="00DD2696" w:rsidRDefault="00136DE6">
            <w:hyperlink r:id="rId11" w:anchor="year" w:history="1">
              <w:r w:rsidR="00DD2696">
                <w:rPr>
                  <w:rStyle w:val="Hyperlink"/>
                  <w:color w:val="4A6782"/>
                </w:rPr>
                <w:t>Year</w:t>
              </w:r>
            </w:hyperlink>
          </w:p>
        </w:tc>
        <w:tc>
          <w:tcPr>
            <w:tcW w:w="0" w:type="auto"/>
            <w:shd w:val="clear" w:color="auto" w:fill="EEEEFF"/>
            <w:vAlign w:val="center"/>
            <w:hideMark/>
          </w:tcPr>
          <w:p w14:paraId="2F96A950" w14:textId="77777777" w:rsidR="00DD2696" w:rsidRDefault="00DD2696">
            <w:r>
              <w:rPr>
                <w:rStyle w:val="HTMLCode"/>
                <w:sz w:val="21"/>
                <w:szCs w:val="21"/>
              </w:rPr>
              <w:t>1996</w:t>
            </w:r>
            <w:r>
              <w:t>; </w:t>
            </w:r>
            <w:r>
              <w:rPr>
                <w:rStyle w:val="HTMLCode"/>
                <w:sz w:val="21"/>
                <w:szCs w:val="21"/>
              </w:rPr>
              <w:t>96</w:t>
            </w:r>
          </w:p>
        </w:tc>
      </w:tr>
      <w:tr w:rsidR="00DD2696" w14:paraId="3550C893" w14:textId="77777777" w:rsidTr="00DD2696">
        <w:trPr>
          <w:tblCellSpacing w:w="22" w:type="dxa"/>
        </w:trPr>
        <w:tc>
          <w:tcPr>
            <w:tcW w:w="0" w:type="auto"/>
            <w:vAlign w:val="center"/>
            <w:hideMark/>
          </w:tcPr>
          <w:p w14:paraId="4FC9F874" w14:textId="77777777" w:rsidR="00DD2696" w:rsidRDefault="00DD2696">
            <w:r>
              <w:rPr>
                <w:rStyle w:val="HTMLCode"/>
                <w:sz w:val="21"/>
                <w:szCs w:val="21"/>
              </w:rPr>
              <w:t>Y</w:t>
            </w:r>
          </w:p>
        </w:tc>
        <w:tc>
          <w:tcPr>
            <w:tcW w:w="0" w:type="auto"/>
            <w:vAlign w:val="center"/>
            <w:hideMark/>
          </w:tcPr>
          <w:p w14:paraId="124D661E" w14:textId="77777777" w:rsidR="00DD2696" w:rsidRDefault="00DD2696">
            <w:r>
              <w:t>Week year</w:t>
            </w:r>
          </w:p>
        </w:tc>
        <w:tc>
          <w:tcPr>
            <w:tcW w:w="0" w:type="auto"/>
            <w:vAlign w:val="center"/>
            <w:hideMark/>
          </w:tcPr>
          <w:p w14:paraId="3E53368F" w14:textId="77777777" w:rsidR="00DD2696" w:rsidRDefault="00136DE6">
            <w:hyperlink r:id="rId12" w:anchor="year" w:history="1">
              <w:r w:rsidR="00DD2696">
                <w:rPr>
                  <w:rStyle w:val="Hyperlink"/>
                  <w:color w:val="4A6782"/>
                </w:rPr>
                <w:t>Year</w:t>
              </w:r>
            </w:hyperlink>
          </w:p>
        </w:tc>
        <w:tc>
          <w:tcPr>
            <w:tcW w:w="0" w:type="auto"/>
            <w:vAlign w:val="center"/>
            <w:hideMark/>
          </w:tcPr>
          <w:p w14:paraId="1960E57E" w14:textId="77777777" w:rsidR="00DD2696" w:rsidRDefault="00DD2696">
            <w:r>
              <w:rPr>
                <w:rStyle w:val="HTMLCode"/>
                <w:sz w:val="21"/>
                <w:szCs w:val="21"/>
              </w:rPr>
              <w:t>2009</w:t>
            </w:r>
            <w:r>
              <w:t>; </w:t>
            </w:r>
            <w:r>
              <w:rPr>
                <w:rStyle w:val="HTMLCode"/>
                <w:sz w:val="21"/>
                <w:szCs w:val="21"/>
              </w:rPr>
              <w:t>09</w:t>
            </w:r>
          </w:p>
        </w:tc>
      </w:tr>
      <w:tr w:rsidR="00DD2696" w14:paraId="4E9C985B" w14:textId="77777777" w:rsidTr="00DD2696">
        <w:trPr>
          <w:tblCellSpacing w:w="22" w:type="dxa"/>
        </w:trPr>
        <w:tc>
          <w:tcPr>
            <w:tcW w:w="0" w:type="auto"/>
            <w:shd w:val="clear" w:color="auto" w:fill="EEEEFF"/>
            <w:vAlign w:val="center"/>
            <w:hideMark/>
          </w:tcPr>
          <w:p w14:paraId="772B72E9" w14:textId="77777777" w:rsidR="00DD2696" w:rsidRDefault="00DD2696">
            <w:r>
              <w:rPr>
                <w:rStyle w:val="HTMLCode"/>
                <w:sz w:val="21"/>
                <w:szCs w:val="21"/>
              </w:rPr>
              <w:t>M</w:t>
            </w:r>
          </w:p>
        </w:tc>
        <w:tc>
          <w:tcPr>
            <w:tcW w:w="0" w:type="auto"/>
            <w:shd w:val="clear" w:color="auto" w:fill="EEEEFF"/>
            <w:vAlign w:val="center"/>
            <w:hideMark/>
          </w:tcPr>
          <w:p w14:paraId="58E447BC" w14:textId="77777777" w:rsidR="00DD2696" w:rsidRDefault="00DD2696">
            <w:r>
              <w:t>Month in year (context sensitive)</w:t>
            </w:r>
          </w:p>
        </w:tc>
        <w:tc>
          <w:tcPr>
            <w:tcW w:w="0" w:type="auto"/>
            <w:shd w:val="clear" w:color="auto" w:fill="EEEEFF"/>
            <w:vAlign w:val="center"/>
            <w:hideMark/>
          </w:tcPr>
          <w:p w14:paraId="48A0D123" w14:textId="77777777" w:rsidR="00DD2696" w:rsidRDefault="00136DE6">
            <w:hyperlink r:id="rId13" w:anchor="month" w:history="1">
              <w:r w:rsidR="00DD2696">
                <w:rPr>
                  <w:rStyle w:val="Hyperlink"/>
                  <w:color w:val="4A6782"/>
                </w:rPr>
                <w:t>Month</w:t>
              </w:r>
            </w:hyperlink>
          </w:p>
        </w:tc>
        <w:tc>
          <w:tcPr>
            <w:tcW w:w="0" w:type="auto"/>
            <w:shd w:val="clear" w:color="auto" w:fill="EEEEFF"/>
            <w:vAlign w:val="center"/>
            <w:hideMark/>
          </w:tcPr>
          <w:p w14:paraId="5C83FD63" w14:textId="77777777" w:rsidR="00DD2696" w:rsidRDefault="00DD2696">
            <w:r>
              <w:rPr>
                <w:rStyle w:val="HTMLCode"/>
                <w:sz w:val="21"/>
                <w:szCs w:val="21"/>
              </w:rPr>
              <w:t>July</w:t>
            </w:r>
            <w:r>
              <w:t>; </w:t>
            </w:r>
            <w:r>
              <w:rPr>
                <w:rStyle w:val="HTMLCode"/>
                <w:sz w:val="21"/>
                <w:szCs w:val="21"/>
              </w:rPr>
              <w:t>Jul</w:t>
            </w:r>
            <w:r>
              <w:t>; </w:t>
            </w:r>
            <w:r>
              <w:rPr>
                <w:rStyle w:val="HTMLCode"/>
                <w:sz w:val="21"/>
                <w:szCs w:val="21"/>
              </w:rPr>
              <w:t>07</w:t>
            </w:r>
          </w:p>
        </w:tc>
      </w:tr>
      <w:tr w:rsidR="00DD2696" w14:paraId="1C2B2248" w14:textId="77777777" w:rsidTr="00DD2696">
        <w:trPr>
          <w:tblCellSpacing w:w="22" w:type="dxa"/>
        </w:trPr>
        <w:tc>
          <w:tcPr>
            <w:tcW w:w="0" w:type="auto"/>
            <w:vAlign w:val="center"/>
            <w:hideMark/>
          </w:tcPr>
          <w:p w14:paraId="688DA948" w14:textId="77777777" w:rsidR="00DD2696" w:rsidRDefault="00DD2696">
            <w:r>
              <w:rPr>
                <w:rStyle w:val="HTMLCode"/>
                <w:sz w:val="21"/>
                <w:szCs w:val="21"/>
              </w:rPr>
              <w:t>L</w:t>
            </w:r>
          </w:p>
        </w:tc>
        <w:tc>
          <w:tcPr>
            <w:tcW w:w="0" w:type="auto"/>
            <w:vAlign w:val="center"/>
            <w:hideMark/>
          </w:tcPr>
          <w:p w14:paraId="1DA42146" w14:textId="77777777" w:rsidR="00DD2696" w:rsidRDefault="00DD2696">
            <w:r>
              <w:t>Month in year (standalone form)</w:t>
            </w:r>
          </w:p>
        </w:tc>
        <w:tc>
          <w:tcPr>
            <w:tcW w:w="0" w:type="auto"/>
            <w:vAlign w:val="center"/>
            <w:hideMark/>
          </w:tcPr>
          <w:p w14:paraId="3C9D4668" w14:textId="77777777" w:rsidR="00DD2696" w:rsidRDefault="00136DE6">
            <w:hyperlink r:id="rId14" w:anchor="month" w:history="1">
              <w:r w:rsidR="00DD2696">
                <w:rPr>
                  <w:rStyle w:val="Hyperlink"/>
                  <w:color w:val="4A6782"/>
                </w:rPr>
                <w:t>Month</w:t>
              </w:r>
            </w:hyperlink>
          </w:p>
        </w:tc>
        <w:tc>
          <w:tcPr>
            <w:tcW w:w="0" w:type="auto"/>
            <w:vAlign w:val="center"/>
            <w:hideMark/>
          </w:tcPr>
          <w:p w14:paraId="78A2E4A9" w14:textId="77777777" w:rsidR="00DD2696" w:rsidRDefault="00DD2696">
            <w:r>
              <w:rPr>
                <w:rStyle w:val="HTMLCode"/>
                <w:sz w:val="21"/>
                <w:szCs w:val="21"/>
              </w:rPr>
              <w:t>July</w:t>
            </w:r>
            <w:r>
              <w:t>; </w:t>
            </w:r>
            <w:r>
              <w:rPr>
                <w:rStyle w:val="HTMLCode"/>
                <w:sz w:val="21"/>
                <w:szCs w:val="21"/>
              </w:rPr>
              <w:t>Jul</w:t>
            </w:r>
            <w:r>
              <w:t>; </w:t>
            </w:r>
            <w:r>
              <w:rPr>
                <w:rStyle w:val="HTMLCode"/>
                <w:sz w:val="21"/>
                <w:szCs w:val="21"/>
              </w:rPr>
              <w:t>07</w:t>
            </w:r>
          </w:p>
        </w:tc>
      </w:tr>
      <w:tr w:rsidR="00DD2696" w14:paraId="51056B4B" w14:textId="77777777" w:rsidTr="00DD2696">
        <w:trPr>
          <w:tblCellSpacing w:w="22" w:type="dxa"/>
        </w:trPr>
        <w:tc>
          <w:tcPr>
            <w:tcW w:w="0" w:type="auto"/>
            <w:shd w:val="clear" w:color="auto" w:fill="EEEEFF"/>
            <w:vAlign w:val="center"/>
            <w:hideMark/>
          </w:tcPr>
          <w:p w14:paraId="3DCED370" w14:textId="77777777" w:rsidR="00DD2696" w:rsidRDefault="00DD2696">
            <w:r>
              <w:rPr>
                <w:rStyle w:val="HTMLCode"/>
                <w:sz w:val="21"/>
                <w:szCs w:val="21"/>
              </w:rPr>
              <w:t>w</w:t>
            </w:r>
          </w:p>
        </w:tc>
        <w:tc>
          <w:tcPr>
            <w:tcW w:w="0" w:type="auto"/>
            <w:shd w:val="clear" w:color="auto" w:fill="EEEEFF"/>
            <w:vAlign w:val="center"/>
            <w:hideMark/>
          </w:tcPr>
          <w:p w14:paraId="42923AC4" w14:textId="77777777" w:rsidR="00DD2696" w:rsidRDefault="00DD2696">
            <w:r>
              <w:t>Week in year</w:t>
            </w:r>
          </w:p>
        </w:tc>
        <w:tc>
          <w:tcPr>
            <w:tcW w:w="0" w:type="auto"/>
            <w:shd w:val="clear" w:color="auto" w:fill="EEEEFF"/>
            <w:vAlign w:val="center"/>
            <w:hideMark/>
          </w:tcPr>
          <w:p w14:paraId="7EE54B30" w14:textId="77777777" w:rsidR="00DD2696" w:rsidRDefault="00136DE6">
            <w:hyperlink r:id="rId15" w:anchor="number" w:history="1">
              <w:r w:rsidR="00DD2696">
                <w:rPr>
                  <w:rStyle w:val="Hyperlink"/>
                  <w:color w:val="4A6782"/>
                </w:rPr>
                <w:t>Number</w:t>
              </w:r>
            </w:hyperlink>
          </w:p>
        </w:tc>
        <w:tc>
          <w:tcPr>
            <w:tcW w:w="0" w:type="auto"/>
            <w:shd w:val="clear" w:color="auto" w:fill="EEEEFF"/>
            <w:vAlign w:val="center"/>
            <w:hideMark/>
          </w:tcPr>
          <w:p w14:paraId="3D827669" w14:textId="77777777" w:rsidR="00DD2696" w:rsidRDefault="00DD2696">
            <w:r>
              <w:rPr>
                <w:rStyle w:val="HTMLCode"/>
                <w:sz w:val="21"/>
                <w:szCs w:val="21"/>
              </w:rPr>
              <w:t>27</w:t>
            </w:r>
          </w:p>
        </w:tc>
      </w:tr>
      <w:tr w:rsidR="00DD2696" w14:paraId="63871427" w14:textId="77777777" w:rsidTr="00DD2696">
        <w:trPr>
          <w:tblCellSpacing w:w="22" w:type="dxa"/>
        </w:trPr>
        <w:tc>
          <w:tcPr>
            <w:tcW w:w="0" w:type="auto"/>
            <w:vAlign w:val="center"/>
            <w:hideMark/>
          </w:tcPr>
          <w:p w14:paraId="57F1EB38" w14:textId="77777777" w:rsidR="00DD2696" w:rsidRDefault="00DD2696">
            <w:r>
              <w:rPr>
                <w:rStyle w:val="HTMLCode"/>
                <w:sz w:val="21"/>
                <w:szCs w:val="21"/>
              </w:rPr>
              <w:t>W</w:t>
            </w:r>
          </w:p>
        </w:tc>
        <w:tc>
          <w:tcPr>
            <w:tcW w:w="0" w:type="auto"/>
            <w:vAlign w:val="center"/>
            <w:hideMark/>
          </w:tcPr>
          <w:p w14:paraId="76D9AE6A" w14:textId="77777777" w:rsidR="00DD2696" w:rsidRDefault="00DD2696">
            <w:r>
              <w:t>Week in month</w:t>
            </w:r>
          </w:p>
        </w:tc>
        <w:tc>
          <w:tcPr>
            <w:tcW w:w="0" w:type="auto"/>
            <w:vAlign w:val="center"/>
            <w:hideMark/>
          </w:tcPr>
          <w:p w14:paraId="18050801" w14:textId="77777777" w:rsidR="00DD2696" w:rsidRDefault="00136DE6">
            <w:hyperlink r:id="rId16" w:anchor="number" w:history="1">
              <w:r w:rsidR="00DD2696">
                <w:rPr>
                  <w:rStyle w:val="Hyperlink"/>
                  <w:color w:val="4A6782"/>
                </w:rPr>
                <w:t>Number</w:t>
              </w:r>
            </w:hyperlink>
          </w:p>
        </w:tc>
        <w:tc>
          <w:tcPr>
            <w:tcW w:w="0" w:type="auto"/>
            <w:vAlign w:val="center"/>
            <w:hideMark/>
          </w:tcPr>
          <w:p w14:paraId="1410CCA2" w14:textId="77777777" w:rsidR="00DD2696" w:rsidRDefault="00DD2696">
            <w:r>
              <w:rPr>
                <w:rStyle w:val="HTMLCode"/>
                <w:sz w:val="21"/>
                <w:szCs w:val="21"/>
              </w:rPr>
              <w:t>2</w:t>
            </w:r>
          </w:p>
        </w:tc>
      </w:tr>
      <w:tr w:rsidR="00DD2696" w14:paraId="0353BC7D" w14:textId="77777777" w:rsidTr="00DD2696">
        <w:trPr>
          <w:tblCellSpacing w:w="22" w:type="dxa"/>
        </w:trPr>
        <w:tc>
          <w:tcPr>
            <w:tcW w:w="0" w:type="auto"/>
            <w:shd w:val="clear" w:color="auto" w:fill="EEEEFF"/>
            <w:vAlign w:val="center"/>
            <w:hideMark/>
          </w:tcPr>
          <w:p w14:paraId="501D09F0" w14:textId="77777777" w:rsidR="00DD2696" w:rsidRDefault="00DD2696">
            <w:r>
              <w:rPr>
                <w:rStyle w:val="HTMLCode"/>
                <w:sz w:val="21"/>
                <w:szCs w:val="21"/>
              </w:rPr>
              <w:t>D</w:t>
            </w:r>
          </w:p>
        </w:tc>
        <w:tc>
          <w:tcPr>
            <w:tcW w:w="0" w:type="auto"/>
            <w:shd w:val="clear" w:color="auto" w:fill="EEEEFF"/>
            <w:vAlign w:val="center"/>
            <w:hideMark/>
          </w:tcPr>
          <w:p w14:paraId="05131A00" w14:textId="77777777" w:rsidR="00DD2696" w:rsidRDefault="00DD2696">
            <w:r>
              <w:t>Day in year</w:t>
            </w:r>
          </w:p>
        </w:tc>
        <w:tc>
          <w:tcPr>
            <w:tcW w:w="0" w:type="auto"/>
            <w:shd w:val="clear" w:color="auto" w:fill="EEEEFF"/>
            <w:vAlign w:val="center"/>
            <w:hideMark/>
          </w:tcPr>
          <w:p w14:paraId="48D9355C" w14:textId="77777777" w:rsidR="00DD2696" w:rsidRDefault="00136DE6">
            <w:hyperlink r:id="rId17" w:anchor="number" w:history="1">
              <w:r w:rsidR="00DD2696">
                <w:rPr>
                  <w:rStyle w:val="Hyperlink"/>
                  <w:color w:val="4A6782"/>
                </w:rPr>
                <w:t>Number</w:t>
              </w:r>
            </w:hyperlink>
          </w:p>
        </w:tc>
        <w:tc>
          <w:tcPr>
            <w:tcW w:w="0" w:type="auto"/>
            <w:shd w:val="clear" w:color="auto" w:fill="EEEEFF"/>
            <w:vAlign w:val="center"/>
            <w:hideMark/>
          </w:tcPr>
          <w:p w14:paraId="4FE0EF93" w14:textId="77777777" w:rsidR="00DD2696" w:rsidRDefault="00DD2696">
            <w:r>
              <w:rPr>
                <w:rStyle w:val="HTMLCode"/>
                <w:sz w:val="21"/>
                <w:szCs w:val="21"/>
              </w:rPr>
              <w:t>189</w:t>
            </w:r>
          </w:p>
        </w:tc>
      </w:tr>
      <w:tr w:rsidR="00DD2696" w14:paraId="04BD168D" w14:textId="77777777" w:rsidTr="00DD2696">
        <w:trPr>
          <w:tblCellSpacing w:w="22" w:type="dxa"/>
        </w:trPr>
        <w:tc>
          <w:tcPr>
            <w:tcW w:w="0" w:type="auto"/>
            <w:vAlign w:val="center"/>
            <w:hideMark/>
          </w:tcPr>
          <w:p w14:paraId="3E72B1F8" w14:textId="77777777" w:rsidR="00DD2696" w:rsidRDefault="00DD2696">
            <w:r>
              <w:rPr>
                <w:rStyle w:val="HTMLCode"/>
                <w:sz w:val="21"/>
                <w:szCs w:val="21"/>
              </w:rPr>
              <w:t>d</w:t>
            </w:r>
          </w:p>
        </w:tc>
        <w:tc>
          <w:tcPr>
            <w:tcW w:w="0" w:type="auto"/>
            <w:vAlign w:val="center"/>
            <w:hideMark/>
          </w:tcPr>
          <w:p w14:paraId="51225787" w14:textId="77777777" w:rsidR="00DD2696" w:rsidRDefault="00DD2696">
            <w:r>
              <w:t>Day in month</w:t>
            </w:r>
          </w:p>
        </w:tc>
        <w:tc>
          <w:tcPr>
            <w:tcW w:w="0" w:type="auto"/>
            <w:vAlign w:val="center"/>
            <w:hideMark/>
          </w:tcPr>
          <w:p w14:paraId="2D84BE1F" w14:textId="77777777" w:rsidR="00DD2696" w:rsidRDefault="00136DE6">
            <w:hyperlink r:id="rId18" w:anchor="number" w:history="1">
              <w:r w:rsidR="00DD2696">
                <w:rPr>
                  <w:rStyle w:val="Hyperlink"/>
                  <w:color w:val="4A6782"/>
                </w:rPr>
                <w:t>Number</w:t>
              </w:r>
            </w:hyperlink>
          </w:p>
        </w:tc>
        <w:tc>
          <w:tcPr>
            <w:tcW w:w="0" w:type="auto"/>
            <w:vAlign w:val="center"/>
            <w:hideMark/>
          </w:tcPr>
          <w:p w14:paraId="587E6A33" w14:textId="77777777" w:rsidR="00DD2696" w:rsidRDefault="00DD2696">
            <w:r>
              <w:rPr>
                <w:rStyle w:val="HTMLCode"/>
                <w:sz w:val="21"/>
                <w:szCs w:val="21"/>
              </w:rPr>
              <w:t>10</w:t>
            </w:r>
          </w:p>
        </w:tc>
      </w:tr>
      <w:tr w:rsidR="00DD2696" w14:paraId="60BBB055" w14:textId="77777777" w:rsidTr="00DD2696">
        <w:trPr>
          <w:tblCellSpacing w:w="22" w:type="dxa"/>
        </w:trPr>
        <w:tc>
          <w:tcPr>
            <w:tcW w:w="0" w:type="auto"/>
            <w:shd w:val="clear" w:color="auto" w:fill="EEEEFF"/>
            <w:vAlign w:val="center"/>
            <w:hideMark/>
          </w:tcPr>
          <w:p w14:paraId="6516C18A" w14:textId="77777777" w:rsidR="00DD2696" w:rsidRDefault="00DD2696">
            <w:r>
              <w:rPr>
                <w:rStyle w:val="HTMLCode"/>
                <w:sz w:val="21"/>
                <w:szCs w:val="21"/>
              </w:rPr>
              <w:t>F</w:t>
            </w:r>
          </w:p>
        </w:tc>
        <w:tc>
          <w:tcPr>
            <w:tcW w:w="0" w:type="auto"/>
            <w:shd w:val="clear" w:color="auto" w:fill="EEEEFF"/>
            <w:vAlign w:val="center"/>
            <w:hideMark/>
          </w:tcPr>
          <w:p w14:paraId="350BAC51" w14:textId="77777777" w:rsidR="00DD2696" w:rsidRDefault="00DD2696">
            <w:r>
              <w:t>Day of week in month</w:t>
            </w:r>
          </w:p>
        </w:tc>
        <w:tc>
          <w:tcPr>
            <w:tcW w:w="0" w:type="auto"/>
            <w:shd w:val="clear" w:color="auto" w:fill="EEEEFF"/>
            <w:vAlign w:val="center"/>
            <w:hideMark/>
          </w:tcPr>
          <w:p w14:paraId="1BDE6975" w14:textId="77777777" w:rsidR="00DD2696" w:rsidRDefault="00136DE6">
            <w:hyperlink r:id="rId19" w:anchor="number" w:history="1">
              <w:r w:rsidR="00DD2696">
                <w:rPr>
                  <w:rStyle w:val="Hyperlink"/>
                  <w:color w:val="4A6782"/>
                </w:rPr>
                <w:t>Number</w:t>
              </w:r>
            </w:hyperlink>
          </w:p>
        </w:tc>
        <w:tc>
          <w:tcPr>
            <w:tcW w:w="0" w:type="auto"/>
            <w:shd w:val="clear" w:color="auto" w:fill="EEEEFF"/>
            <w:vAlign w:val="center"/>
            <w:hideMark/>
          </w:tcPr>
          <w:p w14:paraId="3E8072AA" w14:textId="77777777" w:rsidR="00DD2696" w:rsidRDefault="00DD2696">
            <w:r>
              <w:rPr>
                <w:rStyle w:val="HTMLCode"/>
                <w:sz w:val="21"/>
                <w:szCs w:val="21"/>
              </w:rPr>
              <w:t>2</w:t>
            </w:r>
          </w:p>
        </w:tc>
      </w:tr>
      <w:tr w:rsidR="00DD2696" w14:paraId="72B09535" w14:textId="77777777" w:rsidTr="00DD2696">
        <w:trPr>
          <w:tblCellSpacing w:w="22" w:type="dxa"/>
        </w:trPr>
        <w:tc>
          <w:tcPr>
            <w:tcW w:w="0" w:type="auto"/>
            <w:vAlign w:val="center"/>
            <w:hideMark/>
          </w:tcPr>
          <w:p w14:paraId="1B689F26" w14:textId="77777777" w:rsidR="00DD2696" w:rsidRDefault="00DD2696">
            <w:r>
              <w:rPr>
                <w:rStyle w:val="HTMLCode"/>
                <w:sz w:val="21"/>
                <w:szCs w:val="21"/>
              </w:rPr>
              <w:t>E</w:t>
            </w:r>
          </w:p>
        </w:tc>
        <w:tc>
          <w:tcPr>
            <w:tcW w:w="0" w:type="auto"/>
            <w:vAlign w:val="center"/>
            <w:hideMark/>
          </w:tcPr>
          <w:p w14:paraId="17AE285C" w14:textId="77777777" w:rsidR="00DD2696" w:rsidRDefault="00DD2696">
            <w:r>
              <w:t>Day name in week</w:t>
            </w:r>
          </w:p>
        </w:tc>
        <w:tc>
          <w:tcPr>
            <w:tcW w:w="0" w:type="auto"/>
            <w:vAlign w:val="center"/>
            <w:hideMark/>
          </w:tcPr>
          <w:p w14:paraId="0F4F03B4" w14:textId="77777777" w:rsidR="00DD2696" w:rsidRDefault="00136DE6">
            <w:hyperlink r:id="rId20" w:anchor="text" w:history="1">
              <w:r w:rsidR="00DD2696">
                <w:rPr>
                  <w:rStyle w:val="Hyperlink"/>
                  <w:color w:val="4A6782"/>
                </w:rPr>
                <w:t>Text</w:t>
              </w:r>
            </w:hyperlink>
          </w:p>
        </w:tc>
        <w:tc>
          <w:tcPr>
            <w:tcW w:w="0" w:type="auto"/>
            <w:vAlign w:val="center"/>
            <w:hideMark/>
          </w:tcPr>
          <w:p w14:paraId="654DBF4B" w14:textId="77777777" w:rsidR="00DD2696" w:rsidRDefault="00DD2696">
            <w:r>
              <w:rPr>
                <w:rStyle w:val="HTMLCode"/>
                <w:sz w:val="21"/>
                <w:szCs w:val="21"/>
              </w:rPr>
              <w:t>Tuesday</w:t>
            </w:r>
            <w:r>
              <w:t>; </w:t>
            </w:r>
            <w:r>
              <w:rPr>
                <w:rStyle w:val="HTMLCode"/>
                <w:sz w:val="21"/>
                <w:szCs w:val="21"/>
              </w:rPr>
              <w:t>Tue</w:t>
            </w:r>
          </w:p>
        </w:tc>
      </w:tr>
      <w:tr w:rsidR="00DD2696" w14:paraId="043A2966" w14:textId="77777777" w:rsidTr="00DD2696">
        <w:trPr>
          <w:tblCellSpacing w:w="22" w:type="dxa"/>
        </w:trPr>
        <w:tc>
          <w:tcPr>
            <w:tcW w:w="0" w:type="auto"/>
            <w:shd w:val="clear" w:color="auto" w:fill="EEEEFF"/>
            <w:vAlign w:val="center"/>
            <w:hideMark/>
          </w:tcPr>
          <w:p w14:paraId="7B5900D8" w14:textId="77777777" w:rsidR="00DD2696" w:rsidRDefault="00DD2696">
            <w:r>
              <w:rPr>
                <w:rStyle w:val="HTMLCode"/>
                <w:sz w:val="21"/>
                <w:szCs w:val="21"/>
              </w:rPr>
              <w:t>u</w:t>
            </w:r>
          </w:p>
        </w:tc>
        <w:tc>
          <w:tcPr>
            <w:tcW w:w="0" w:type="auto"/>
            <w:shd w:val="clear" w:color="auto" w:fill="EEEEFF"/>
            <w:vAlign w:val="center"/>
            <w:hideMark/>
          </w:tcPr>
          <w:p w14:paraId="20826292" w14:textId="77777777" w:rsidR="00DD2696" w:rsidRDefault="00DD2696">
            <w:r>
              <w:t>Day number of week (1 = Monday, ..., 7 = Sunday)</w:t>
            </w:r>
          </w:p>
        </w:tc>
        <w:tc>
          <w:tcPr>
            <w:tcW w:w="0" w:type="auto"/>
            <w:shd w:val="clear" w:color="auto" w:fill="EEEEFF"/>
            <w:vAlign w:val="center"/>
            <w:hideMark/>
          </w:tcPr>
          <w:p w14:paraId="450C3782" w14:textId="77777777" w:rsidR="00DD2696" w:rsidRDefault="00136DE6">
            <w:hyperlink r:id="rId21" w:anchor="number" w:history="1">
              <w:r w:rsidR="00DD2696">
                <w:rPr>
                  <w:rStyle w:val="Hyperlink"/>
                  <w:color w:val="4A6782"/>
                </w:rPr>
                <w:t>Number</w:t>
              </w:r>
            </w:hyperlink>
          </w:p>
        </w:tc>
        <w:tc>
          <w:tcPr>
            <w:tcW w:w="0" w:type="auto"/>
            <w:shd w:val="clear" w:color="auto" w:fill="EEEEFF"/>
            <w:vAlign w:val="center"/>
            <w:hideMark/>
          </w:tcPr>
          <w:p w14:paraId="00BA401C" w14:textId="77777777" w:rsidR="00DD2696" w:rsidRDefault="00DD2696">
            <w:r>
              <w:rPr>
                <w:rStyle w:val="HTMLCode"/>
                <w:sz w:val="21"/>
                <w:szCs w:val="21"/>
              </w:rPr>
              <w:t>1</w:t>
            </w:r>
          </w:p>
        </w:tc>
      </w:tr>
      <w:tr w:rsidR="00DD2696" w14:paraId="50271C35" w14:textId="77777777" w:rsidTr="00DD2696">
        <w:trPr>
          <w:tblCellSpacing w:w="22" w:type="dxa"/>
        </w:trPr>
        <w:tc>
          <w:tcPr>
            <w:tcW w:w="0" w:type="auto"/>
            <w:vAlign w:val="center"/>
            <w:hideMark/>
          </w:tcPr>
          <w:p w14:paraId="4652DC83" w14:textId="77777777" w:rsidR="00DD2696" w:rsidRDefault="00DD2696">
            <w:r>
              <w:rPr>
                <w:rStyle w:val="HTMLCode"/>
                <w:sz w:val="21"/>
                <w:szCs w:val="21"/>
              </w:rPr>
              <w:t>a</w:t>
            </w:r>
          </w:p>
        </w:tc>
        <w:tc>
          <w:tcPr>
            <w:tcW w:w="0" w:type="auto"/>
            <w:vAlign w:val="center"/>
            <w:hideMark/>
          </w:tcPr>
          <w:p w14:paraId="73E2643D" w14:textId="77777777" w:rsidR="00DD2696" w:rsidRDefault="00DD2696">
            <w:r>
              <w:t>Am/pm marker</w:t>
            </w:r>
          </w:p>
        </w:tc>
        <w:tc>
          <w:tcPr>
            <w:tcW w:w="0" w:type="auto"/>
            <w:vAlign w:val="center"/>
            <w:hideMark/>
          </w:tcPr>
          <w:p w14:paraId="4F2C6029" w14:textId="77777777" w:rsidR="00DD2696" w:rsidRDefault="00136DE6">
            <w:hyperlink r:id="rId22" w:anchor="text" w:history="1">
              <w:r w:rsidR="00DD2696">
                <w:rPr>
                  <w:rStyle w:val="Hyperlink"/>
                  <w:color w:val="4A6782"/>
                </w:rPr>
                <w:t>Text</w:t>
              </w:r>
            </w:hyperlink>
          </w:p>
        </w:tc>
        <w:tc>
          <w:tcPr>
            <w:tcW w:w="0" w:type="auto"/>
            <w:vAlign w:val="center"/>
            <w:hideMark/>
          </w:tcPr>
          <w:p w14:paraId="7471E33A" w14:textId="77777777" w:rsidR="00DD2696" w:rsidRDefault="00DD2696">
            <w:r>
              <w:rPr>
                <w:rStyle w:val="HTMLCode"/>
                <w:sz w:val="21"/>
                <w:szCs w:val="21"/>
              </w:rPr>
              <w:t>PM</w:t>
            </w:r>
          </w:p>
        </w:tc>
      </w:tr>
      <w:tr w:rsidR="00DD2696" w14:paraId="7DB5409B" w14:textId="77777777" w:rsidTr="00DD2696">
        <w:trPr>
          <w:tblCellSpacing w:w="22" w:type="dxa"/>
        </w:trPr>
        <w:tc>
          <w:tcPr>
            <w:tcW w:w="0" w:type="auto"/>
            <w:shd w:val="clear" w:color="auto" w:fill="EEEEFF"/>
            <w:vAlign w:val="center"/>
            <w:hideMark/>
          </w:tcPr>
          <w:p w14:paraId="07720C14" w14:textId="77777777" w:rsidR="00DD2696" w:rsidRDefault="00DD2696">
            <w:r>
              <w:rPr>
                <w:rStyle w:val="HTMLCode"/>
                <w:sz w:val="21"/>
                <w:szCs w:val="21"/>
              </w:rPr>
              <w:t>H</w:t>
            </w:r>
          </w:p>
        </w:tc>
        <w:tc>
          <w:tcPr>
            <w:tcW w:w="0" w:type="auto"/>
            <w:shd w:val="clear" w:color="auto" w:fill="EEEEFF"/>
            <w:vAlign w:val="center"/>
            <w:hideMark/>
          </w:tcPr>
          <w:p w14:paraId="3D46012E" w14:textId="77777777" w:rsidR="00DD2696" w:rsidRDefault="00DD2696">
            <w:r>
              <w:t>Hour in day (0-23)</w:t>
            </w:r>
          </w:p>
        </w:tc>
        <w:tc>
          <w:tcPr>
            <w:tcW w:w="0" w:type="auto"/>
            <w:shd w:val="clear" w:color="auto" w:fill="EEEEFF"/>
            <w:vAlign w:val="center"/>
            <w:hideMark/>
          </w:tcPr>
          <w:p w14:paraId="41A8181A" w14:textId="77777777" w:rsidR="00DD2696" w:rsidRDefault="00136DE6">
            <w:hyperlink r:id="rId23" w:anchor="number" w:history="1">
              <w:r w:rsidR="00DD2696">
                <w:rPr>
                  <w:rStyle w:val="Hyperlink"/>
                  <w:color w:val="4A6782"/>
                </w:rPr>
                <w:t>Number</w:t>
              </w:r>
            </w:hyperlink>
          </w:p>
        </w:tc>
        <w:tc>
          <w:tcPr>
            <w:tcW w:w="0" w:type="auto"/>
            <w:shd w:val="clear" w:color="auto" w:fill="EEEEFF"/>
            <w:vAlign w:val="center"/>
            <w:hideMark/>
          </w:tcPr>
          <w:p w14:paraId="68B187D7" w14:textId="77777777" w:rsidR="00DD2696" w:rsidRDefault="00DD2696">
            <w:r>
              <w:rPr>
                <w:rStyle w:val="HTMLCode"/>
                <w:sz w:val="21"/>
                <w:szCs w:val="21"/>
              </w:rPr>
              <w:t>0</w:t>
            </w:r>
          </w:p>
        </w:tc>
      </w:tr>
      <w:tr w:rsidR="00DD2696" w14:paraId="028280EB" w14:textId="77777777" w:rsidTr="00DD2696">
        <w:trPr>
          <w:tblCellSpacing w:w="22" w:type="dxa"/>
        </w:trPr>
        <w:tc>
          <w:tcPr>
            <w:tcW w:w="0" w:type="auto"/>
            <w:vAlign w:val="center"/>
            <w:hideMark/>
          </w:tcPr>
          <w:p w14:paraId="2D7C8407" w14:textId="77777777" w:rsidR="00DD2696" w:rsidRDefault="00DD2696">
            <w:r>
              <w:rPr>
                <w:rStyle w:val="HTMLCode"/>
                <w:sz w:val="21"/>
                <w:szCs w:val="21"/>
              </w:rPr>
              <w:t>k</w:t>
            </w:r>
          </w:p>
        </w:tc>
        <w:tc>
          <w:tcPr>
            <w:tcW w:w="0" w:type="auto"/>
            <w:vAlign w:val="center"/>
            <w:hideMark/>
          </w:tcPr>
          <w:p w14:paraId="1CE1D4FD" w14:textId="77777777" w:rsidR="00DD2696" w:rsidRDefault="00DD2696">
            <w:r>
              <w:t>Hour in day (1-24)</w:t>
            </w:r>
          </w:p>
        </w:tc>
        <w:tc>
          <w:tcPr>
            <w:tcW w:w="0" w:type="auto"/>
            <w:vAlign w:val="center"/>
            <w:hideMark/>
          </w:tcPr>
          <w:p w14:paraId="1EB4BC96" w14:textId="77777777" w:rsidR="00DD2696" w:rsidRDefault="00136DE6">
            <w:hyperlink r:id="rId24" w:anchor="number" w:history="1">
              <w:r w:rsidR="00DD2696">
                <w:rPr>
                  <w:rStyle w:val="Hyperlink"/>
                  <w:color w:val="4A6782"/>
                </w:rPr>
                <w:t>Number</w:t>
              </w:r>
            </w:hyperlink>
          </w:p>
        </w:tc>
        <w:tc>
          <w:tcPr>
            <w:tcW w:w="0" w:type="auto"/>
            <w:vAlign w:val="center"/>
            <w:hideMark/>
          </w:tcPr>
          <w:p w14:paraId="16B395B2" w14:textId="77777777" w:rsidR="00DD2696" w:rsidRDefault="00DD2696">
            <w:r>
              <w:rPr>
                <w:rStyle w:val="HTMLCode"/>
                <w:sz w:val="21"/>
                <w:szCs w:val="21"/>
              </w:rPr>
              <w:t>24</w:t>
            </w:r>
          </w:p>
        </w:tc>
      </w:tr>
      <w:tr w:rsidR="00DD2696" w14:paraId="56BA271F" w14:textId="77777777" w:rsidTr="00DD2696">
        <w:trPr>
          <w:tblCellSpacing w:w="22" w:type="dxa"/>
        </w:trPr>
        <w:tc>
          <w:tcPr>
            <w:tcW w:w="0" w:type="auto"/>
            <w:shd w:val="clear" w:color="auto" w:fill="EEEEFF"/>
            <w:vAlign w:val="center"/>
            <w:hideMark/>
          </w:tcPr>
          <w:p w14:paraId="63987423" w14:textId="77777777" w:rsidR="00DD2696" w:rsidRDefault="00DD2696">
            <w:r>
              <w:rPr>
                <w:rStyle w:val="HTMLCode"/>
                <w:sz w:val="21"/>
                <w:szCs w:val="21"/>
              </w:rPr>
              <w:t>K</w:t>
            </w:r>
          </w:p>
        </w:tc>
        <w:tc>
          <w:tcPr>
            <w:tcW w:w="0" w:type="auto"/>
            <w:shd w:val="clear" w:color="auto" w:fill="EEEEFF"/>
            <w:vAlign w:val="center"/>
            <w:hideMark/>
          </w:tcPr>
          <w:p w14:paraId="6AAC4878" w14:textId="77777777" w:rsidR="00DD2696" w:rsidRDefault="00DD2696">
            <w:r>
              <w:t>Hour in am/pm (0-11)</w:t>
            </w:r>
          </w:p>
        </w:tc>
        <w:tc>
          <w:tcPr>
            <w:tcW w:w="0" w:type="auto"/>
            <w:shd w:val="clear" w:color="auto" w:fill="EEEEFF"/>
            <w:vAlign w:val="center"/>
            <w:hideMark/>
          </w:tcPr>
          <w:p w14:paraId="6E6507B2" w14:textId="77777777" w:rsidR="00DD2696" w:rsidRDefault="00136DE6">
            <w:hyperlink r:id="rId25" w:anchor="number" w:history="1">
              <w:r w:rsidR="00DD2696">
                <w:rPr>
                  <w:rStyle w:val="Hyperlink"/>
                  <w:color w:val="4A6782"/>
                </w:rPr>
                <w:t>Number</w:t>
              </w:r>
            </w:hyperlink>
          </w:p>
        </w:tc>
        <w:tc>
          <w:tcPr>
            <w:tcW w:w="0" w:type="auto"/>
            <w:shd w:val="clear" w:color="auto" w:fill="EEEEFF"/>
            <w:vAlign w:val="center"/>
            <w:hideMark/>
          </w:tcPr>
          <w:p w14:paraId="34E52B48" w14:textId="77777777" w:rsidR="00DD2696" w:rsidRDefault="00DD2696">
            <w:r>
              <w:rPr>
                <w:rStyle w:val="HTMLCode"/>
                <w:sz w:val="21"/>
                <w:szCs w:val="21"/>
              </w:rPr>
              <w:t>0</w:t>
            </w:r>
          </w:p>
        </w:tc>
      </w:tr>
      <w:tr w:rsidR="00DD2696" w14:paraId="04B805F6" w14:textId="77777777" w:rsidTr="00DD2696">
        <w:trPr>
          <w:tblCellSpacing w:w="22" w:type="dxa"/>
        </w:trPr>
        <w:tc>
          <w:tcPr>
            <w:tcW w:w="0" w:type="auto"/>
            <w:vAlign w:val="center"/>
            <w:hideMark/>
          </w:tcPr>
          <w:p w14:paraId="3E7BB26B" w14:textId="77777777" w:rsidR="00DD2696" w:rsidRDefault="00DD2696">
            <w:r>
              <w:rPr>
                <w:rStyle w:val="HTMLCode"/>
                <w:sz w:val="21"/>
                <w:szCs w:val="21"/>
              </w:rPr>
              <w:t>h</w:t>
            </w:r>
          </w:p>
        </w:tc>
        <w:tc>
          <w:tcPr>
            <w:tcW w:w="0" w:type="auto"/>
            <w:vAlign w:val="center"/>
            <w:hideMark/>
          </w:tcPr>
          <w:p w14:paraId="2A788AC3" w14:textId="77777777" w:rsidR="00DD2696" w:rsidRDefault="00DD2696">
            <w:r>
              <w:t>Hour in am/pm (1-12)</w:t>
            </w:r>
          </w:p>
        </w:tc>
        <w:tc>
          <w:tcPr>
            <w:tcW w:w="0" w:type="auto"/>
            <w:vAlign w:val="center"/>
            <w:hideMark/>
          </w:tcPr>
          <w:p w14:paraId="6D703726" w14:textId="77777777" w:rsidR="00DD2696" w:rsidRDefault="00136DE6">
            <w:hyperlink r:id="rId26" w:anchor="number" w:history="1">
              <w:r w:rsidR="00DD2696">
                <w:rPr>
                  <w:rStyle w:val="Hyperlink"/>
                  <w:color w:val="4A6782"/>
                </w:rPr>
                <w:t>Number</w:t>
              </w:r>
            </w:hyperlink>
          </w:p>
        </w:tc>
        <w:tc>
          <w:tcPr>
            <w:tcW w:w="0" w:type="auto"/>
            <w:vAlign w:val="center"/>
            <w:hideMark/>
          </w:tcPr>
          <w:p w14:paraId="0500A49E" w14:textId="77777777" w:rsidR="00DD2696" w:rsidRDefault="00DD2696">
            <w:r>
              <w:rPr>
                <w:rStyle w:val="HTMLCode"/>
                <w:sz w:val="21"/>
                <w:szCs w:val="21"/>
              </w:rPr>
              <w:t>12</w:t>
            </w:r>
          </w:p>
        </w:tc>
      </w:tr>
      <w:tr w:rsidR="00DD2696" w14:paraId="1ED1BF0D" w14:textId="77777777" w:rsidTr="00DD2696">
        <w:trPr>
          <w:tblCellSpacing w:w="22" w:type="dxa"/>
        </w:trPr>
        <w:tc>
          <w:tcPr>
            <w:tcW w:w="0" w:type="auto"/>
            <w:shd w:val="clear" w:color="auto" w:fill="EEEEFF"/>
            <w:vAlign w:val="center"/>
            <w:hideMark/>
          </w:tcPr>
          <w:p w14:paraId="22C96990" w14:textId="77777777" w:rsidR="00DD2696" w:rsidRDefault="00DD2696">
            <w:r>
              <w:rPr>
                <w:rStyle w:val="HTMLCode"/>
                <w:sz w:val="21"/>
                <w:szCs w:val="21"/>
              </w:rPr>
              <w:t>m</w:t>
            </w:r>
          </w:p>
        </w:tc>
        <w:tc>
          <w:tcPr>
            <w:tcW w:w="0" w:type="auto"/>
            <w:shd w:val="clear" w:color="auto" w:fill="EEEEFF"/>
            <w:vAlign w:val="center"/>
            <w:hideMark/>
          </w:tcPr>
          <w:p w14:paraId="23E37FD2" w14:textId="77777777" w:rsidR="00DD2696" w:rsidRDefault="00DD2696">
            <w:r>
              <w:t>Minute in hour</w:t>
            </w:r>
          </w:p>
        </w:tc>
        <w:tc>
          <w:tcPr>
            <w:tcW w:w="0" w:type="auto"/>
            <w:shd w:val="clear" w:color="auto" w:fill="EEEEFF"/>
            <w:vAlign w:val="center"/>
            <w:hideMark/>
          </w:tcPr>
          <w:p w14:paraId="69AB7234" w14:textId="77777777" w:rsidR="00DD2696" w:rsidRDefault="00136DE6">
            <w:hyperlink r:id="rId27" w:anchor="number" w:history="1">
              <w:r w:rsidR="00DD2696">
                <w:rPr>
                  <w:rStyle w:val="Hyperlink"/>
                  <w:color w:val="4A6782"/>
                </w:rPr>
                <w:t>Number</w:t>
              </w:r>
            </w:hyperlink>
          </w:p>
        </w:tc>
        <w:tc>
          <w:tcPr>
            <w:tcW w:w="0" w:type="auto"/>
            <w:shd w:val="clear" w:color="auto" w:fill="EEEEFF"/>
            <w:vAlign w:val="center"/>
            <w:hideMark/>
          </w:tcPr>
          <w:p w14:paraId="714929B3" w14:textId="77777777" w:rsidR="00DD2696" w:rsidRDefault="00DD2696">
            <w:r>
              <w:rPr>
                <w:rStyle w:val="HTMLCode"/>
                <w:sz w:val="21"/>
                <w:szCs w:val="21"/>
              </w:rPr>
              <w:t>30</w:t>
            </w:r>
          </w:p>
        </w:tc>
      </w:tr>
      <w:tr w:rsidR="00DD2696" w14:paraId="421122C8" w14:textId="77777777" w:rsidTr="00DD2696">
        <w:trPr>
          <w:tblCellSpacing w:w="22" w:type="dxa"/>
        </w:trPr>
        <w:tc>
          <w:tcPr>
            <w:tcW w:w="0" w:type="auto"/>
            <w:vAlign w:val="center"/>
            <w:hideMark/>
          </w:tcPr>
          <w:p w14:paraId="6F9B157C" w14:textId="77777777" w:rsidR="00DD2696" w:rsidRDefault="00DD2696">
            <w:r>
              <w:rPr>
                <w:rStyle w:val="HTMLCode"/>
                <w:sz w:val="21"/>
                <w:szCs w:val="21"/>
              </w:rPr>
              <w:t>s</w:t>
            </w:r>
          </w:p>
        </w:tc>
        <w:tc>
          <w:tcPr>
            <w:tcW w:w="0" w:type="auto"/>
            <w:vAlign w:val="center"/>
            <w:hideMark/>
          </w:tcPr>
          <w:p w14:paraId="2B9425FE" w14:textId="77777777" w:rsidR="00DD2696" w:rsidRDefault="00DD2696">
            <w:r>
              <w:t>Second in minute</w:t>
            </w:r>
          </w:p>
        </w:tc>
        <w:tc>
          <w:tcPr>
            <w:tcW w:w="0" w:type="auto"/>
            <w:vAlign w:val="center"/>
            <w:hideMark/>
          </w:tcPr>
          <w:p w14:paraId="6D824322" w14:textId="77777777" w:rsidR="00DD2696" w:rsidRDefault="00136DE6">
            <w:hyperlink r:id="rId28" w:anchor="number" w:history="1">
              <w:r w:rsidR="00DD2696">
                <w:rPr>
                  <w:rStyle w:val="Hyperlink"/>
                  <w:color w:val="4A6782"/>
                </w:rPr>
                <w:t>Number</w:t>
              </w:r>
            </w:hyperlink>
          </w:p>
        </w:tc>
        <w:tc>
          <w:tcPr>
            <w:tcW w:w="0" w:type="auto"/>
            <w:vAlign w:val="center"/>
            <w:hideMark/>
          </w:tcPr>
          <w:p w14:paraId="39566298" w14:textId="77777777" w:rsidR="00DD2696" w:rsidRDefault="00DD2696">
            <w:r>
              <w:rPr>
                <w:rStyle w:val="HTMLCode"/>
                <w:sz w:val="21"/>
                <w:szCs w:val="21"/>
              </w:rPr>
              <w:t>55</w:t>
            </w:r>
          </w:p>
        </w:tc>
      </w:tr>
      <w:tr w:rsidR="00DD2696" w14:paraId="0073F835" w14:textId="77777777" w:rsidTr="00DD2696">
        <w:trPr>
          <w:tblCellSpacing w:w="22" w:type="dxa"/>
        </w:trPr>
        <w:tc>
          <w:tcPr>
            <w:tcW w:w="0" w:type="auto"/>
            <w:shd w:val="clear" w:color="auto" w:fill="EEEEFF"/>
            <w:vAlign w:val="center"/>
            <w:hideMark/>
          </w:tcPr>
          <w:p w14:paraId="26702A06" w14:textId="77777777" w:rsidR="00DD2696" w:rsidRDefault="00DD2696">
            <w:r>
              <w:rPr>
                <w:rStyle w:val="HTMLCode"/>
                <w:sz w:val="21"/>
                <w:szCs w:val="21"/>
              </w:rPr>
              <w:lastRenderedPageBreak/>
              <w:t>S</w:t>
            </w:r>
          </w:p>
        </w:tc>
        <w:tc>
          <w:tcPr>
            <w:tcW w:w="0" w:type="auto"/>
            <w:shd w:val="clear" w:color="auto" w:fill="EEEEFF"/>
            <w:vAlign w:val="center"/>
            <w:hideMark/>
          </w:tcPr>
          <w:p w14:paraId="3808FA14" w14:textId="77777777" w:rsidR="00DD2696" w:rsidRDefault="00DD2696">
            <w:r>
              <w:t>Millisecond</w:t>
            </w:r>
          </w:p>
        </w:tc>
        <w:tc>
          <w:tcPr>
            <w:tcW w:w="0" w:type="auto"/>
            <w:shd w:val="clear" w:color="auto" w:fill="EEEEFF"/>
            <w:vAlign w:val="center"/>
            <w:hideMark/>
          </w:tcPr>
          <w:p w14:paraId="4B6E9932" w14:textId="77777777" w:rsidR="00DD2696" w:rsidRDefault="00136DE6">
            <w:hyperlink r:id="rId29" w:anchor="number" w:history="1">
              <w:r w:rsidR="00DD2696">
                <w:rPr>
                  <w:rStyle w:val="Hyperlink"/>
                  <w:color w:val="4A6782"/>
                </w:rPr>
                <w:t>Number</w:t>
              </w:r>
            </w:hyperlink>
          </w:p>
        </w:tc>
        <w:tc>
          <w:tcPr>
            <w:tcW w:w="0" w:type="auto"/>
            <w:shd w:val="clear" w:color="auto" w:fill="EEEEFF"/>
            <w:vAlign w:val="center"/>
            <w:hideMark/>
          </w:tcPr>
          <w:p w14:paraId="6CF7FB63" w14:textId="77777777" w:rsidR="00DD2696" w:rsidRDefault="00DD2696">
            <w:r>
              <w:rPr>
                <w:rStyle w:val="HTMLCode"/>
                <w:sz w:val="21"/>
                <w:szCs w:val="21"/>
              </w:rPr>
              <w:t>978</w:t>
            </w:r>
          </w:p>
        </w:tc>
      </w:tr>
      <w:tr w:rsidR="00DD2696" w14:paraId="614C7CE6" w14:textId="77777777" w:rsidTr="00DD2696">
        <w:trPr>
          <w:tblCellSpacing w:w="22" w:type="dxa"/>
        </w:trPr>
        <w:tc>
          <w:tcPr>
            <w:tcW w:w="0" w:type="auto"/>
            <w:vAlign w:val="center"/>
            <w:hideMark/>
          </w:tcPr>
          <w:p w14:paraId="7C05CAD0" w14:textId="77777777" w:rsidR="00DD2696" w:rsidRDefault="00DD2696">
            <w:r>
              <w:rPr>
                <w:rStyle w:val="HTMLCode"/>
                <w:sz w:val="21"/>
                <w:szCs w:val="21"/>
              </w:rPr>
              <w:t>z</w:t>
            </w:r>
          </w:p>
        </w:tc>
        <w:tc>
          <w:tcPr>
            <w:tcW w:w="0" w:type="auto"/>
            <w:vAlign w:val="center"/>
            <w:hideMark/>
          </w:tcPr>
          <w:p w14:paraId="05428B4C" w14:textId="77777777" w:rsidR="00DD2696" w:rsidRDefault="00DD2696">
            <w:r>
              <w:t>Time zone</w:t>
            </w:r>
          </w:p>
        </w:tc>
        <w:tc>
          <w:tcPr>
            <w:tcW w:w="0" w:type="auto"/>
            <w:vAlign w:val="center"/>
            <w:hideMark/>
          </w:tcPr>
          <w:p w14:paraId="64E699AE" w14:textId="77777777" w:rsidR="00DD2696" w:rsidRDefault="00136DE6">
            <w:hyperlink r:id="rId30" w:anchor="timezone" w:history="1">
              <w:r w:rsidR="00DD2696">
                <w:rPr>
                  <w:rStyle w:val="Hyperlink"/>
                  <w:color w:val="4A6782"/>
                </w:rPr>
                <w:t>General time zone</w:t>
              </w:r>
            </w:hyperlink>
          </w:p>
        </w:tc>
        <w:tc>
          <w:tcPr>
            <w:tcW w:w="0" w:type="auto"/>
            <w:vAlign w:val="center"/>
            <w:hideMark/>
          </w:tcPr>
          <w:p w14:paraId="7DA29574" w14:textId="77777777" w:rsidR="00DD2696" w:rsidRDefault="00DD2696">
            <w:r>
              <w:rPr>
                <w:rStyle w:val="HTMLCode"/>
                <w:sz w:val="21"/>
                <w:szCs w:val="21"/>
              </w:rPr>
              <w:t>Pacific Standard Time</w:t>
            </w:r>
            <w:r>
              <w:t>; </w:t>
            </w:r>
            <w:r>
              <w:rPr>
                <w:rStyle w:val="HTMLCode"/>
                <w:sz w:val="21"/>
                <w:szCs w:val="21"/>
              </w:rPr>
              <w:t>PST</w:t>
            </w:r>
            <w:r>
              <w:t>; </w:t>
            </w:r>
            <w:r>
              <w:rPr>
                <w:rStyle w:val="HTMLCode"/>
                <w:sz w:val="21"/>
                <w:szCs w:val="21"/>
              </w:rPr>
              <w:t>GMT-08:00</w:t>
            </w:r>
          </w:p>
        </w:tc>
      </w:tr>
      <w:tr w:rsidR="00DD2696" w14:paraId="73BC8AE3" w14:textId="77777777" w:rsidTr="00DD2696">
        <w:trPr>
          <w:tblCellSpacing w:w="22" w:type="dxa"/>
        </w:trPr>
        <w:tc>
          <w:tcPr>
            <w:tcW w:w="0" w:type="auto"/>
            <w:shd w:val="clear" w:color="auto" w:fill="EEEEFF"/>
            <w:vAlign w:val="center"/>
            <w:hideMark/>
          </w:tcPr>
          <w:p w14:paraId="4E6063D6" w14:textId="77777777" w:rsidR="00DD2696" w:rsidRDefault="00DD2696">
            <w:r>
              <w:rPr>
                <w:rStyle w:val="HTMLCode"/>
                <w:sz w:val="21"/>
                <w:szCs w:val="21"/>
              </w:rPr>
              <w:t>Z</w:t>
            </w:r>
          </w:p>
        </w:tc>
        <w:tc>
          <w:tcPr>
            <w:tcW w:w="0" w:type="auto"/>
            <w:shd w:val="clear" w:color="auto" w:fill="EEEEFF"/>
            <w:vAlign w:val="center"/>
            <w:hideMark/>
          </w:tcPr>
          <w:p w14:paraId="62E2F23D" w14:textId="77777777" w:rsidR="00DD2696" w:rsidRDefault="00DD2696">
            <w:r>
              <w:t>Time zone</w:t>
            </w:r>
          </w:p>
        </w:tc>
        <w:tc>
          <w:tcPr>
            <w:tcW w:w="0" w:type="auto"/>
            <w:shd w:val="clear" w:color="auto" w:fill="EEEEFF"/>
            <w:vAlign w:val="center"/>
            <w:hideMark/>
          </w:tcPr>
          <w:p w14:paraId="377404C6" w14:textId="77777777" w:rsidR="00DD2696" w:rsidRDefault="00136DE6">
            <w:hyperlink r:id="rId31" w:anchor="rfc822timezone" w:history="1">
              <w:r w:rsidR="00DD2696">
                <w:rPr>
                  <w:rStyle w:val="Hyperlink"/>
                  <w:color w:val="4A6782"/>
                </w:rPr>
                <w:t>RFC 822 time zone</w:t>
              </w:r>
            </w:hyperlink>
          </w:p>
        </w:tc>
        <w:tc>
          <w:tcPr>
            <w:tcW w:w="0" w:type="auto"/>
            <w:shd w:val="clear" w:color="auto" w:fill="EEEEFF"/>
            <w:vAlign w:val="center"/>
            <w:hideMark/>
          </w:tcPr>
          <w:p w14:paraId="78E7E802" w14:textId="77777777" w:rsidR="00DD2696" w:rsidRDefault="00DD2696">
            <w:r>
              <w:rPr>
                <w:rStyle w:val="HTMLCode"/>
                <w:sz w:val="21"/>
                <w:szCs w:val="21"/>
              </w:rPr>
              <w:t>-0800</w:t>
            </w:r>
          </w:p>
        </w:tc>
      </w:tr>
      <w:tr w:rsidR="00DD2696" w14:paraId="4C7ABF73" w14:textId="77777777" w:rsidTr="00DD2696">
        <w:trPr>
          <w:tblCellSpacing w:w="22" w:type="dxa"/>
        </w:trPr>
        <w:tc>
          <w:tcPr>
            <w:tcW w:w="0" w:type="auto"/>
            <w:vAlign w:val="center"/>
            <w:hideMark/>
          </w:tcPr>
          <w:p w14:paraId="2329118A" w14:textId="77777777" w:rsidR="00DD2696" w:rsidRDefault="00DD2696">
            <w:r>
              <w:rPr>
                <w:rStyle w:val="HTMLCode"/>
                <w:sz w:val="21"/>
                <w:szCs w:val="21"/>
              </w:rPr>
              <w:t>X</w:t>
            </w:r>
          </w:p>
        </w:tc>
        <w:tc>
          <w:tcPr>
            <w:tcW w:w="0" w:type="auto"/>
            <w:vAlign w:val="center"/>
            <w:hideMark/>
          </w:tcPr>
          <w:p w14:paraId="7992A456" w14:textId="77777777" w:rsidR="00DD2696" w:rsidRDefault="00DD2696">
            <w:r>
              <w:t>Time zone</w:t>
            </w:r>
          </w:p>
        </w:tc>
        <w:tc>
          <w:tcPr>
            <w:tcW w:w="0" w:type="auto"/>
            <w:vAlign w:val="center"/>
            <w:hideMark/>
          </w:tcPr>
          <w:p w14:paraId="09B762D8" w14:textId="77777777" w:rsidR="00DD2696" w:rsidRDefault="00136DE6">
            <w:hyperlink r:id="rId32" w:anchor="iso8601timezone" w:history="1">
              <w:r w:rsidR="00DD2696">
                <w:rPr>
                  <w:rStyle w:val="Hyperlink"/>
                  <w:color w:val="4A6782"/>
                </w:rPr>
                <w:t>ISO 8601 time zone</w:t>
              </w:r>
            </w:hyperlink>
          </w:p>
        </w:tc>
        <w:tc>
          <w:tcPr>
            <w:tcW w:w="0" w:type="auto"/>
            <w:vAlign w:val="center"/>
            <w:hideMark/>
          </w:tcPr>
          <w:p w14:paraId="5B57A5A6" w14:textId="77777777" w:rsidR="00DD2696" w:rsidRDefault="00DD2696">
            <w:r>
              <w:rPr>
                <w:rStyle w:val="HTMLCode"/>
                <w:sz w:val="21"/>
                <w:szCs w:val="21"/>
              </w:rPr>
              <w:t>-08</w:t>
            </w:r>
            <w:r>
              <w:t>; </w:t>
            </w:r>
            <w:r>
              <w:rPr>
                <w:rStyle w:val="HTMLCode"/>
                <w:sz w:val="21"/>
                <w:szCs w:val="21"/>
              </w:rPr>
              <w:t>-0800</w:t>
            </w:r>
            <w:r>
              <w:t>; </w:t>
            </w:r>
            <w:r>
              <w:rPr>
                <w:rStyle w:val="HTMLCode"/>
                <w:sz w:val="21"/>
                <w:szCs w:val="21"/>
              </w:rPr>
              <w:t>-08:00</w:t>
            </w:r>
          </w:p>
        </w:tc>
      </w:tr>
    </w:tbl>
    <w:p w14:paraId="1C0F7912" w14:textId="77777777" w:rsidR="00DD2696" w:rsidRDefault="00DD2696" w:rsidP="00DD2696">
      <w:r>
        <w:rPr>
          <w:rFonts w:ascii="Georgia" w:hAnsi="Georgia"/>
          <w:color w:val="474747"/>
          <w:sz w:val="21"/>
          <w:szCs w:val="21"/>
          <w:shd w:val="clear" w:color="auto" w:fill="FFFFFF"/>
        </w:rPr>
        <w:t>Pattern letters are usually repeated, as their number determines the exact presentation:</w:t>
      </w:r>
    </w:p>
    <w:p w14:paraId="18A4564C" w14:textId="77777777" w:rsidR="00DD2696" w:rsidRDefault="00DD2696" w:rsidP="00723201">
      <w:pPr>
        <w:numPr>
          <w:ilvl w:val="0"/>
          <w:numId w:val="13"/>
        </w:numPr>
        <w:shd w:val="clear" w:color="auto" w:fill="FFFFFF"/>
        <w:spacing w:before="100" w:beforeAutospacing="1" w:after="240"/>
        <w:rPr>
          <w:rFonts w:ascii="Georgia" w:hAnsi="Georgia"/>
          <w:color w:val="474747"/>
          <w:sz w:val="21"/>
          <w:szCs w:val="21"/>
        </w:rPr>
      </w:pPr>
      <w:bookmarkStart w:id="455" w:name="text"/>
      <w:r>
        <w:rPr>
          <w:rStyle w:val="Strong"/>
          <w:rFonts w:ascii="Georgia" w:hAnsi="Georgia"/>
          <w:color w:val="353833"/>
          <w:sz w:val="21"/>
          <w:szCs w:val="21"/>
        </w:rPr>
        <w:t>Text:</w:t>
      </w:r>
      <w:bookmarkEnd w:id="455"/>
      <w:r>
        <w:rPr>
          <w:rFonts w:ascii="Georgia" w:hAnsi="Georgia"/>
          <w:color w:val="474747"/>
          <w:sz w:val="21"/>
          <w:szCs w:val="21"/>
        </w:rPr>
        <w:t> For formatting, if the number of pattern letters is 4 or more, the full form is used; otherwise a short or abbreviated form is used if available. For parsing, both forms are accepted, independent of the number of pattern letters.</w:t>
      </w:r>
    </w:p>
    <w:p w14:paraId="738F6245" w14:textId="77777777" w:rsidR="00DD2696" w:rsidRDefault="00DD2696" w:rsidP="00723201">
      <w:pPr>
        <w:numPr>
          <w:ilvl w:val="0"/>
          <w:numId w:val="13"/>
        </w:numPr>
        <w:shd w:val="clear" w:color="auto" w:fill="FFFFFF"/>
        <w:spacing w:before="100" w:beforeAutospacing="1" w:after="240"/>
        <w:rPr>
          <w:rFonts w:ascii="Georgia" w:hAnsi="Georgia"/>
          <w:color w:val="474747"/>
          <w:sz w:val="21"/>
          <w:szCs w:val="21"/>
        </w:rPr>
      </w:pPr>
      <w:bookmarkStart w:id="456" w:name="number"/>
      <w:r>
        <w:rPr>
          <w:rStyle w:val="Strong"/>
          <w:rFonts w:ascii="Georgia" w:hAnsi="Georgia"/>
          <w:color w:val="353833"/>
          <w:sz w:val="21"/>
          <w:szCs w:val="21"/>
        </w:rPr>
        <w:t>Number:</w:t>
      </w:r>
      <w:bookmarkEnd w:id="456"/>
      <w:r>
        <w:rPr>
          <w:rFonts w:ascii="Georgia" w:hAnsi="Georgia"/>
          <w:color w:val="474747"/>
          <w:sz w:val="21"/>
          <w:szCs w:val="21"/>
        </w:rPr>
        <w:t> For formatting, the number of pattern letters is the minimum number of digits, and shorter numbers are zero-padded to this amount. For parsing, the number of pattern letters is ignored unless it's needed to separate two adjacent fields.</w:t>
      </w:r>
    </w:p>
    <w:p w14:paraId="5EB9E7E7" w14:textId="77777777" w:rsidR="00DD2696" w:rsidRDefault="00DD2696" w:rsidP="00723201">
      <w:pPr>
        <w:numPr>
          <w:ilvl w:val="0"/>
          <w:numId w:val="13"/>
        </w:numPr>
        <w:shd w:val="clear" w:color="auto" w:fill="FFFFFF"/>
        <w:spacing w:beforeAutospacing="1" w:after="100" w:afterAutospacing="1"/>
        <w:rPr>
          <w:rFonts w:ascii="Georgia" w:hAnsi="Georgia"/>
          <w:color w:val="474747"/>
          <w:sz w:val="21"/>
          <w:szCs w:val="21"/>
        </w:rPr>
      </w:pPr>
      <w:bookmarkStart w:id="457" w:name="year"/>
      <w:r>
        <w:rPr>
          <w:rStyle w:val="Strong"/>
          <w:rFonts w:ascii="Georgia" w:hAnsi="Georgia"/>
          <w:color w:val="353833"/>
          <w:sz w:val="21"/>
          <w:szCs w:val="21"/>
        </w:rPr>
        <w:t>Year:</w:t>
      </w:r>
      <w:bookmarkEnd w:id="457"/>
      <w:r>
        <w:rPr>
          <w:rFonts w:ascii="Georgia" w:hAnsi="Georgia"/>
          <w:color w:val="474747"/>
          <w:sz w:val="21"/>
          <w:szCs w:val="21"/>
        </w:rPr>
        <w:t> If the formatter's </w:t>
      </w:r>
      <w:hyperlink r:id="rId33" w:anchor="getCalendar--" w:history="1">
        <w:r>
          <w:rPr>
            <w:rStyle w:val="HTMLCode"/>
            <w:color w:val="4A6782"/>
            <w:sz w:val="21"/>
            <w:szCs w:val="21"/>
          </w:rPr>
          <w:t>Calendar</w:t>
        </w:r>
      </w:hyperlink>
      <w:r>
        <w:rPr>
          <w:rFonts w:ascii="Georgia" w:hAnsi="Georgia"/>
          <w:color w:val="474747"/>
          <w:sz w:val="21"/>
          <w:szCs w:val="21"/>
        </w:rPr>
        <w:t> is the Gregorian calendar, the following rules are applied.</w:t>
      </w:r>
    </w:p>
    <w:p w14:paraId="1D02660E" w14:textId="77777777" w:rsidR="00DD2696" w:rsidRDefault="00DD2696" w:rsidP="00723201">
      <w:pPr>
        <w:numPr>
          <w:ilvl w:val="1"/>
          <w:numId w:val="13"/>
        </w:numPr>
        <w:shd w:val="clear" w:color="auto" w:fill="FFFFFF"/>
        <w:spacing w:before="100" w:beforeAutospacing="1" w:after="100" w:afterAutospacing="1"/>
        <w:rPr>
          <w:rFonts w:ascii="Georgia" w:hAnsi="Georgia"/>
          <w:color w:val="474747"/>
          <w:sz w:val="21"/>
          <w:szCs w:val="21"/>
        </w:rPr>
      </w:pPr>
      <w:r>
        <w:rPr>
          <w:rFonts w:ascii="Georgia" w:hAnsi="Georgia"/>
          <w:color w:val="474747"/>
          <w:sz w:val="21"/>
          <w:szCs w:val="21"/>
        </w:rPr>
        <w:t>For formatting, if the number of pattern letters is 2, the year is truncated to 2 digits; otherwise it is interpreted as a </w:t>
      </w:r>
      <w:hyperlink r:id="rId34" w:anchor="number" w:history="1">
        <w:r>
          <w:rPr>
            <w:rStyle w:val="Hyperlink"/>
            <w:rFonts w:ascii="Georgia" w:hAnsi="Georgia"/>
            <w:color w:val="4A6782"/>
            <w:sz w:val="21"/>
            <w:szCs w:val="21"/>
          </w:rPr>
          <w:t>number</w:t>
        </w:r>
      </w:hyperlink>
      <w:r>
        <w:rPr>
          <w:rFonts w:ascii="Georgia" w:hAnsi="Georgia"/>
          <w:color w:val="474747"/>
          <w:sz w:val="21"/>
          <w:szCs w:val="21"/>
        </w:rPr>
        <w:t>.</w:t>
      </w:r>
    </w:p>
    <w:p w14:paraId="0011F876" w14:textId="77777777" w:rsidR="00DD2696" w:rsidRDefault="00DD2696" w:rsidP="00723201">
      <w:pPr>
        <w:numPr>
          <w:ilvl w:val="1"/>
          <w:numId w:val="13"/>
        </w:numPr>
        <w:shd w:val="clear" w:color="auto" w:fill="FFFFFF"/>
        <w:spacing w:before="100" w:beforeAutospacing="1" w:after="100" w:afterAutospacing="1"/>
        <w:rPr>
          <w:rFonts w:ascii="Georgia" w:hAnsi="Georgia"/>
          <w:color w:val="474747"/>
          <w:sz w:val="21"/>
          <w:szCs w:val="21"/>
        </w:rPr>
      </w:pPr>
      <w:r>
        <w:rPr>
          <w:rFonts w:ascii="Georgia" w:hAnsi="Georgia"/>
          <w:color w:val="474747"/>
          <w:sz w:val="21"/>
          <w:szCs w:val="21"/>
        </w:rPr>
        <w:t>For parsing, if the number of pattern letters is more than 2, the year is interpreted literally, regardless of the number of digits. So using the pattern "MM/dd/yyyy", "01/11/12" parses to Jan 11, 12 A.D.</w:t>
      </w:r>
    </w:p>
    <w:p w14:paraId="4C758462" w14:textId="77777777" w:rsidR="00DD2696" w:rsidRDefault="00DD2696" w:rsidP="00723201">
      <w:pPr>
        <w:numPr>
          <w:ilvl w:val="1"/>
          <w:numId w:val="13"/>
        </w:numPr>
        <w:shd w:val="clear" w:color="auto" w:fill="FFFFFF"/>
        <w:spacing w:beforeAutospacing="1" w:after="100" w:afterAutospacing="1"/>
        <w:rPr>
          <w:rFonts w:ascii="Georgia" w:hAnsi="Georgia"/>
          <w:color w:val="474747"/>
          <w:sz w:val="21"/>
          <w:szCs w:val="21"/>
        </w:rPr>
      </w:pPr>
      <w:r>
        <w:rPr>
          <w:rFonts w:ascii="Georgia" w:hAnsi="Georgia"/>
          <w:color w:val="474747"/>
          <w:sz w:val="21"/>
          <w:szCs w:val="21"/>
        </w:rPr>
        <w:t>For parsing with the abbreviated year pattern ("y" or "yy"), </w:t>
      </w:r>
      <w:r>
        <w:rPr>
          <w:rStyle w:val="HTMLCode"/>
          <w:color w:val="474747"/>
          <w:sz w:val="21"/>
          <w:szCs w:val="21"/>
        </w:rPr>
        <w:t>SimpleDateFormat</w:t>
      </w:r>
      <w:r>
        <w:rPr>
          <w:rFonts w:ascii="Georgia" w:hAnsi="Georgia"/>
          <w:color w:val="474747"/>
          <w:sz w:val="21"/>
          <w:szCs w:val="21"/>
        </w:rPr>
        <w:t> must interpret the abbreviated year relative to some century. It does this by adjusting dates to be within 80 years before and 20 years after the time the </w:t>
      </w:r>
      <w:r>
        <w:rPr>
          <w:rStyle w:val="HTMLCode"/>
          <w:color w:val="474747"/>
          <w:sz w:val="21"/>
          <w:szCs w:val="21"/>
        </w:rPr>
        <w:t>SimpleDateFormat</w:t>
      </w:r>
      <w:r>
        <w:rPr>
          <w:rFonts w:ascii="Georgia" w:hAnsi="Georgia"/>
          <w:color w:val="474747"/>
          <w:sz w:val="21"/>
          <w:szCs w:val="21"/>
        </w:rPr>
        <w:t> instance is created. For example, using a pattern of "MM/dd/yy" and a </w:t>
      </w:r>
      <w:r>
        <w:rPr>
          <w:rStyle w:val="HTMLCode"/>
          <w:color w:val="474747"/>
          <w:sz w:val="21"/>
          <w:szCs w:val="21"/>
        </w:rPr>
        <w:t>SimpleDateFormat</w:t>
      </w:r>
      <w:r>
        <w:rPr>
          <w:rFonts w:ascii="Georgia" w:hAnsi="Georgia"/>
          <w:color w:val="474747"/>
          <w:sz w:val="21"/>
          <w:szCs w:val="21"/>
        </w:rPr>
        <w:t> instance created on Jan 1, 1997, the string "01/11/12" would be interpreted as Jan 11, 2012 while the string "05/04/64" would be interpreted as May 4, 1964. During parsing, only strings consisting of exactly two digits, as defined by </w:t>
      </w:r>
      <w:hyperlink r:id="rId35" w:anchor="isDigit-char-" w:history="1">
        <w:r>
          <w:rPr>
            <w:rStyle w:val="HTMLCode"/>
            <w:color w:val="4A6782"/>
            <w:sz w:val="21"/>
            <w:szCs w:val="21"/>
          </w:rPr>
          <w:t>Character.isDigit(char)</w:t>
        </w:r>
      </w:hyperlink>
      <w:r>
        <w:rPr>
          <w:rFonts w:ascii="Georgia" w:hAnsi="Georgia"/>
          <w:color w:val="474747"/>
          <w:sz w:val="21"/>
          <w:szCs w:val="21"/>
        </w:rPr>
        <w:t>, will be parsed into the default century. Any other numeric string, such as a one digit string, a three or more digit string, or a two digit string that isn't all digits (for example, "-1"), is interpreted literally. So "01/02/3" or "01/02/003" are parsed, using the same pattern, as Jan 2, 3 AD. Likewise, "01/02/-3" is parsed as Jan 2, 4 BC.</w:t>
      </w:r>
    </w:p>
    <w:p w14:paraId="53648250" w14:textId="77777777" w:rsidR="00DD2696" w:rsidRDefault="00DD2696" w:rsidP="00DD2696">
      <w:pPr>
        <w:shd w:val="clear" w:color="auto" w:fill="FFFFFF"/>
        <w:spacing w:beforeAutospacing="1" w:after="240"/>
        <w:ind w:left="720"/>
        <w:rPr>
          <w:rFonts w:ascii="Georgia" w:hAnsi="Georgia"/>
          <w:color w:val="474747"/>
          <w:sz w:val="21"/>
          <w:szCs w:val="21"/>
        </w:rPr>
      </w:pPr>
      <w:r>
        <w:rPr>
          <w:rFonts w:ascii="Georgia" w:hAnsi="Georgia"/>
          <w:color w:val="474747"/>
          <w:sz w:val="21"/>
          <w:szCs w:val="21"/>
        </w:rPr>
        <w:t>Otherwise, calendar system specific forms are applied. For both formatting and parsing, if the number of pattern letters is 4 or more, a calendar specific </w:t>
      </w:r>
      <w:hyperlink r:id="rId36" w:anchor="LONG" w:history="1">
        <w:r>
          <w:rPr>
            <w:rStyle w:val="Hyperlink"/>
            <w:rFonts w:ascii="Georgia" w:hAnsi="Georgia"/>
            <w:color w:val="4A6782"/>
            <w:sz w:val="21"/>
            <w:szCs w:val="21"/>
          </w:rPr>
          <w:t>long form</w:t>
        </w:r>
      </w:hyperlink>
      <w:r>
        <w:rPr>
          <w:rFonts w:ascii="Georgia" w:hAnsi="Georgia"/>
          <w:color w:val="474747"/>
          <w:sz w:val="21"/>
          <w:szCs w:val="21"/>
        </w:rPr>
        <w:t> is used. Otherwise, a calendar specific </w:t>
      </w:r>
      <w:hyperlink r:id="rId37" w:anchor="SHORT" w:history="1">
        <w:r>
          <w:rPr>
            <w:rStyle w:val="Hyperlink"/>
            <w:rFonts w:ascii="Georgia" w:hAnsi="Georgia"/>
            <w:color w:val="4A6782"/>
            <w:sz w:val="21"/>
            <w:szCs w:val="21"/>
          </w:rPr>
          <w:t>short or abbreviated form</w:t>
        </w:r>
      </w:hyperlink>
      <w:r>
        <w:rPr>
          <w:rFonts w:ascii="Georgia" w:hAnsi="Georgia"/>
          <w:color w:val="474747"/>
          <w:sz w:val="21"/>
          <w:szCs w:val="21"/>
        </w:rPr>
        <w:t> is used.</w:t>
      </w:r>
      <w:r>
        <w:rPr>
          <w:rFonts w:ascii="Georgia" w:hAnsi="Georgia"/>
          <w:color w:val="474747"/>
          <w:sz w:val="21"/>
          <w:szCs w:val="21"/>
        </w:rPr>
        <w:br/>
      </w:r>
      <w:r>
        <w:rPr>
          <w:rFonts w:ascii="Georgia" w:hAnsi="Georgia"/>
          <w:color w:val="474747"/>
          <w:sz w:val="21"/>
          <w:szCs w:val="21"/>
        </w:rPr>
        <w:br/>
        <w:t>If week year </w:t>
      </w:r>
      <w:r>
        <w:rPr>
          <w:rStyle w:val="HTMLCode"/>
          <w:color w:val="474747"/>
          <w:sz w:val="21"/>
          <w:szCs w:val="21"/>
        </w:rPr>
        <w:t>'Y'</w:t>
      </w:r>
      <w:r>
        <w:rPr>
          <w:rFonts w:ascii="Georgia" w:hAnsi="Georgia"/>
          <w:color w:val="474747"/>
          <w:sz w:val="21"/>
          <w:szCs w:val="21"/>
        </w:rPr>
        <w:t> is specified and the </w:t>
      </w:r>
      <w:hyperlink r:id="rId38" w:anchor="getCalendar--" w:history="1">
        <w:r>
          <w:rPr>
            <w:rStyle w:val="Hyperlink"/>
            <w:rFonts w:ascii="Georgia" w:hAnsi="Georgia"/>
            <w:color w:val="4A6782"/>
            <w:sz w:val="21"/>
            <w:szCs w:val="21"/>
          </w:rPr>
          <w:t>calendar</w:t>
        </w:r>
      </w:hyperlink>
      <w:r>
        <w:rPr>
          <w:rFonts w:ascii="Georgia" w:hAnsi="Georgia"/>
          <w:color w:val="474747"/>
          <w:sz w:val="21"/>
          <w:szCs w:val="21"/>
        </w:rPr>
        <w:t> doesn't support any </w:t>
      </w:r>
      <w:hyperlink r:id="rId39" w:anchor="week_year" w:history="1">
        <w:r>
          <w:rPr>
            <w:rStyle w:val="Hyperlink"/>
            <w:rFonts w:ascii="Georgia" w:hAnsi="Georgia"/>
            <w:color w:val="4A6782"/>
            <w:sz w:val="21"/>
            <w:szCs w:val="21"/>
          </w:rPr>
          <w:t>week years</w:t>
        </w:r>
      </w:hyperlink>
      <w:r>
        <w:rPr>
          <w:rFonts w:ascii="Georgia" w:hAnsi="Georgia"/>
          <w:color w:val="474747"/>
          <w:sz w:val="21"/>
          <w:szCs w:val="21"/>
        </w:rPr>
        <w:t>, the calendar year (</w:t>
      </w:r>
      <w:r>
        <w:rPr>
          <w:rStyle w:val="HTMLCode"/>
          <w:color w:val="474747"/>
          <w:sz w:val="21"/>
          <w:szCs w:val="21"/>
        </w:rPr>
        <w:t>'y'</w:t>
      </w:r>
      <w:r>
        <w:rPr>
          <w:rFonts w:ascii="Georgia" w:hAnsi="Georgia"/>
          <w:color w:val="474747"/>
          <w:sz w:val="21"/>
          <w:szCs w:val="21"/>
        </w:rPr>
        <w:t>) is used instead. The support of week years can be tested with a call to </w:t>
      </w:r>
      <w:hyperlink r:id="rId40" w:anchor="getCalendar--" w:history="1">
        <w:r>
          <w:rPr>
            <w:rStyle w:val="HTMLCode"/>
            <w:color w:val="4A6782"/>
            <w:sz w:val="21"/>
            <w:szCs w:val="21"/>
          </w:rPr>
          <w:t>getCalendar()</w:t>
        </w:r>
      </w:hyperlink>
      <w:r>
        <w:rPr>
          <w:rFonts w:ascii="Georgia" w:hAnsi="Georgia"/>
          <w:color w:val="474747"/>
          <w:sz w:val="21"/>
          <w:szCs w:val="21"/>
        </w:rPr>
        <w:t>.</w:t>
      </w:r>
      <w:hyperlink r:id="rId41" w:anchor="isWeekDateSupported--" w:history="1">
        <w:r>
          <w:rPr>
            <w:rStyle w:val="HTMLCode"/>
            <w:color w:val="4A6782"/>
            <w:sz w:val="21"/>
            <w:szCs w:val="21"/>
          </w:rPr>
          <w:t>isWeekDateSupported()</w:t>
        </w:r>
      </w:hyperlink>
      <w:r>
        <w:rPr>
          <w:rFonts w:ascii="Georgia" w:hAnsi="Georgia"/>
          <w:color w:val="474747"/>
          <w:sz w:val="21"/>
          <w:szCs w:val="21"/>
        </w:rPr>
        <w:t>.</w:t>
      </w:r>
    </w:p>
    <w:p w14:paraId="51E80EF4" w14:textId="77777777" w:rsidR="00DD2696" w:rsidRDefault="00DD2696" w:rsidP="00723201">
      <w:pPr>
        <w:numPr>
          <w:ilvl w:val="0"/>
          <w:numId w:val="13"/>
        </w:numPr>
        <w:shd w:val="clear" w:color="auto" w:fill="FFFFFF"/>
        <w:spacing w:before="100" w:beforeAutospacing="1" w:after="100" w:afterAutospacing="1"/>
        <w:rPr>
          <w:rFonts w:ascii="Georgia" w:hAnsi="Georgia"/>
          <w:color w:val="474747"/>
          <w:sz w:val="21"/>
          <w:szCs w:val="21"/>
        </w:rPr>
      </w:pPr>
      <w:bookmarkStart w:id="458" w:name="month"/>
      <w:r>
        <w:rPr>
          <w:rStyle w:val="Strong"/>
          <w:rFonts w:ascii="Georgia" w:hAnsi="Georgia"/>
          <w:color w:val="353833"/>
          <w:sz w:val="21"/>
          <w:szCs w:val="21"/>
        </w:rPr>
        <w:t>Month:</w:t>
      </w:r>
      <w:bookmarkEnd w:id="458"/>
      <w:r>
        <w:rPr>
          <w:rFonts w:ascii="Georgia" w:hAnsi="Georgia"/>
          <w:color w:val="474747"/>
          <w:sz w:val="21"/>
          <w:szCs w:val="21"/>
        </w:rPr>
        <w:t> If the number of pattern letters is 3 or more, the month is interpreted as </w:t>
      </w:r>
      <w:hyperlink r:id="rId42" w:anchor="text" w:history="1">
        <w:r>
          <w:rPr>
            <w:rStyle w:val="Hyperlink"/>
            <w:rFonts w:ascii="Georgia" w:hAnsi="Georgia"/>
            <w:color w:val="4A6782"/>
            <w:sz w:val="21"/>
            <w:szCs w:val="21"/>
          </w:rPr>
          <w:t>text</w:t>
        </w:r>
      </w:hyperlink>
      <w:r>
        <w:rPr>
          <w:rFonts w:ascii="Georgia" w:hAnsi="Georgia"/>
          <w:color w:val="474747"/>
          <w:sz w:val="21"/>
          <w:szCs w:val="21"/>
        </w:rPr>
        <w:t>; otherwise, it is interpreted as a </w:t>
      </w:r>
      <w:hyperlink r:id="rId43" w:anchor="number" w:history="1">
        <w:r>
          <w:rPr>
            <w:rStyle w:val="Hyperlink"/>
            <w:rFonts w:ascii="Georgia" w:hAnsi="Georgia"/>
            <w:color w:val="4A6782"/>
            <w:sz w:val="21"/>
            <w:szCs w:val="21"/>
          </w:rPr>
          <w:t>number</w:t>
        </w:r>
      </w:hyperlink>
      <w:r>
        <w:rPr>
          <w:rFonts w:ascii="Georgia" w:hAnsi="Georgia"/>
          <w:color w:val="474747"/>
          <w:sz w:val="21"/>
          <w:szCs w:val="21"/>
        </w:rPr>
        <w:t>.</w:t>
      </w:r>
    </w:p>
    <w:p w14:paraId="4E9282F4" w14:textId="77777777" w:rsidR="00DD2696" w:rsidRDefault="00DD2696" w:rsidP="00723201">
      <w:pPr>
        <w:numPr>
          <w:ilvl w:val="1"/>
          <w:numId w:val="13"/>
        </w:numPr>
        <w:shd w:val="clear" w:color="auto" w:fill="FFFFFF"/>
        <w:spacing w:beforeAutospacing="1" w:after="100" w:afterAutospacing="1"/>
        <w:rPr>
          <w:rFonts w:ascii="Georgia" w:hAnsi="Georgia"/>
          <w:color w:val="474747"/>
          <w:sz w:val="21"/>
          <w:szCs w:val="21"/>
        </w:rPr>
      </w:pPr>
      <w:r>
        <w:rPr>
          <w:rFonts w:ascii="Georgia" w:hAnsi="Georgia"/>
          <w:color w:val="474747"/>
          <w:sz w:val="21"/>
          <w:szCs w:val="21"/>
        </w:rPr>
        <w:t>Letter </w:t>
      </w:r>
      <w:r>
        <w:rPr>
          <w:rStyle w:val="Emphasis"/>
          <w:rFonts w:ascii="Georgia" w:hAnsi="Georgia"/>
          <w:color w:val="474747"/>
          <w:sz w:val="21"/>
          <w:szCs w:val="21"/>
        </w:rPr>
        <w:t>M</w:t>
      </w:r>
      <w:r>
        <w:rPr>
          <w:rFonts w:ascii="Georgia" w:hAnsi="Georgia"/>
          <w:color w:val="474747"/>
          <w:sz w:val="21"/>
          <w:szCs w:val="21"/>
        </w:rPr>
        <w:t> produces context-sensitive month names, such as the embedded form of names. If a </w:t>
      </w:r>
      <w:r>
        <w:rPr>
          <w:rStyle w:val="HTMLCode"/>
          <w:color w:val="474747"/>
          <w:sz w:val="21"/>
          <w:szCs w:val="21"/>
        </w:rPr>
        <w:t>DateFormatSymbols</w:t>
      </w:r>
      <w:r>
        <w:rPr>
          <w:rFonts w:ascii="Georgia" w:hAnsi="Georgia"/>
          <w:color w:val="474747"/>
          <w:sz w:val="21"/>
          <w:szCs w:val="21"/>
        </w:rPr>
        <w:t> has been set explicitly with constructor </w:t>
      </w:r>
      <w:hyperlink r:id="rId44" w:anchor="SimpleDateFormat-java.lang.String-java.text.DateFormatSymbols-" w:history="1">
        <w:r>
          <w:rPr>
            <w:rStyle w:val="HTMLCode"/>
            <w:color w:val="4A6782"/>
            <w:sz w:val="21"/>
            <w:szCs w:val="21"/>
          </w:rPr>
          <w:t>SimpleDateFormat(String, DateFormatSymbols)</w:t>
        </w:r>
      </w:hyperlink>
      <w:r>
        <w:rPr>
          <w:rFonts w:ascii="Georgia" w:hAnsi="Georgia"/>
          <w:color w:val="474747"/>
          <w:sz w:val="21"/>
          <w:szCs w:val="21"/>
        </w:rPr>
        <w:t xml:space="preserve"> or </w:t>
      </w:r>
      <w:r>
        <w:rPr>
          <w:rFonts w:ascii="Georgia" w:hAnsi="Georgia"/>
          <w:color w:val="474747"/>
          <w:sz w:val="21"/>
          <w:szCs w:val="21"/>
        </w:rPr>
        <w:lastRenderedPageBreak/>
        <w:t>method </w:t>
      </w:r>
      <w:hyperlink r:id="rId45" w:anchor="setDateFormatSymbols-java.text.DateFormatSymbols-" w:history="1">
        <w:r>
          <w:rPr>
            <w:rStyle w:val="HTMLCode"/>
            <w:color w:val="4A6782"/>
            <w:sz w:val="21"/>
            <w:szCs w:val="21"/>
          </w:rPr>
          <w:t>setDateFormatSymbols(DateFormatSymbols)</w:t>
        </w:r>
      </w:hyperlink>
      <w:r>
        <w:rPr>
          <w:rFonts w:ascii="Georgia" w:hAnsi="Georgia"/>
          <w:color w:val="474747"/>
          <w:sz w:val="21"/>
          <w:szCs w:val="21"/>
        </w:rPr>
        <w:t>, the month names given by the </w:t>
      </w:r>
      <w:r>
        <w:rPr>
          <w:rStyle w:val="HTMLCode"/>
          <w:color w:val="474747"/>
          <w:sz w:val="21"/>
          <w:szCs w:val="21"/>
        </w:rPr>
        <w:t>DateFormatSymbols</w:t>
      </w:r>
      <w:r>
        <w:rPr>
          <w:rFonts w:ascii="Georgia" w:hAnsi="Georgia"/>
          <w:color w:val="474747"/>
          <w:sz w:val="21"/>
          <w:szCs w:val="21"/>
        </w:rPr>
        <w:t> are used.</w:t>
      </w:r>
    </w:p>
    <w:p w14:paraId="65B69C16" w14:textId="77777777" w:rsidR="00DD2696" w:rsidRDefault="00DD2696" w:rsidP="00723201">
      <w:pPr>
        <w:numPr>
          <w:ilvl w:val="1"/>
          <w:numId w:val="13"/>
        </w:numPr>
        <w:shd w:val="clear" w:color="auto" w:fill="FFFFFF"/>
        <w:spacing w:before="100" w:beforeAutospacing="1" w:after="100" w:afterAutospacing="1"/>
        <w:rPr>
          <w:rFonts w:ascii="Georgia" w:hAnsi="Georgia"/>
          <w:color w:val="474747"/>
          <w:sz w:val="21"/>
          <w:szCs w:val="21"/>
        </w:rPr>
      </w:pPr>
      <w:r>
        <w:rPr>
          <w:rFonts w:ascii="Georgia" w:hAnsi="Georgia"/>
          <w:color w:val="474747"/>
          <w:sz w:val="21"/>
          <w:szCs w:val="21"/>
        </w:rPr>
        <w:t>Letter </w:t>
      </w:r>
      <w:r>
        <w:rPr>
          <w:rStyle w:val="Emphasis"/>
          <w:rFonts w:ascii="Georgia" w:hAnsi="Georgia"/>
          <w:color w:val="474747"/>
          <w:sz w:val="21"/>
          <w:szCs w:val="21"/>
        </w:rPr>
        <w:t>L</w:t>
      </w:r>
      <w:r>
        <w:rPr>
          <w:rFonts w:ascii="Georgia" w:hAnsi="Georgia"/>
          <w:color w:val="474747"/>
          <w:sz w:val="21"/>
          <w:szCs w:val="21"/>
        </w:rPr>
        <w:t> produces the standalone form of month names.</w:t>
      </w:r>
    </w:p>
    <w:p w14:paraId="298EE2D7" w14:textId="77777777" w:rsidR="00DD2696" w:rsidRDefault="00DD2696" w:rsidP="00DD2696">
      <w:pPr>
        <w:shd w:val="clear" w:color="auto" w:fill="FFFFFF"/>
        <w:spacing w:beforeAutospacing="1" w:afterAutospacing="1"/>
        <w:ind w:left="720"/>
        <w:rPr>
          <w:rFonts w:ascii="Georgia" w:hAnsi="Georgia"/>
          <w:color w:val="474747"/>
          <w:sz w:val="21"/>
          <w:szCs w:val="21"/>
        </w:rPr>
      </w:pPr>
    </w:p>
    <w:p w14:paraId="69A12CB1" w14:textId="77777777" w:rsidR="00DD2696" w:rsidRDefault="00DD2696" w:rsidP="00723201">
      <w:pPr>
        <w:numPr>
          <w:ilvl w:val="0"/>
          <w:numId w:val="13"/>
        </w:numPr>
        <w:shd w:val="clear" w:color="auto" w:fill="FFFFFF"/>
        <w:spacing w:before="100" w:beforeAutospacing="1" w:after="100" w:afterAutospacing="1"/>
        <w:rPr>
          <w:rFonts w:ascii="Georgia" w:hAnsi="Georgia"/>
          <w:color w:val="474747"/>
          <w:sz w:val="21"/>
          <w:szCs w:val="21"/>
        </w:rPr>
      </w:pPr>
      <w:bookmarkStart w:id="459" w:name="timezone"/>
      <w:r>
        <w:rPr>
          <w:rStyle w:val="Strong"/>
          <w:rFonts w:ascii="Georgia" w:hAnsi="Georgia"/>
          <w:color w:val="353833"/>
          <w:sz w:val="21"/>
          <w:szCs w:val="21"/>
        </w:rPr>
        <w:t>General time zone:</w:t>
      </w:r>
      <w:bookmarkEnd w:id="459"/>
      <w:r>
        <w:rPr>
          <w:rFonts w:ascii="Georgia" w:hAnsi="Georgia"/>
          <w:color w:val="474747"/>
          <w:sz w:val="21"/>
          <w:szCs w:val="21"/>
        </w:rPr>
        <w:t> Time zones are interpreted as </w:t>
      </w:r>
      <w:hyperlink r:id="rId46" w:anchor="text" w:history="1">
        <w:r>
          <w:rPr>
            <w:rStyle w:val="Hyperlink"/>
            <w:rFonts w:ascii="Georgia" w:hAnsi="Georgia"/>
            <w:color w:val="4A6782"/>
            <w:sz w:val="21"/>
            <w:szCs w:val="21"/>
          </w:rPr>
          <w:t>text</w:t>
        </w:r>
      </w:hyperlink>
      <w:r>
        <w:rPr>
          <w:rFonts w:ascii="Georgia" w:hAnsi="Georgia"/>
          <w:color w:val="474747"/>
          <w:sz w:val="21"/>
          <w:szCs w:val="21"/>
        </w:rPr>
        <w:t> if they have names. For time zones representing a GMT offset value, the following syntax is used:</w:t>
      </w:r>
    </w:p>
    <w:p w14:paraId="673C734A"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bookmarkStart w:id="460" w:name="GMTOffsetTimeZone"/>
      <w:r>
        <w:rPr>
          <w:i/>
          <w:iCs/>
          <w:color w:val="353833"/>
          <w:sz w:val="21"/>
          <w:szCs w:val="21"/>
        </w:rPr>
        <w:t>GMTOffsetTimeZone:</w:t>
      </w:r>
      <w:bookmarkEnd w:id="460"/>
    </w:p>
    <w:p w14:paraId="151FDACB"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rStyle w:val="HTMLCode"/>
          <w:color w:val="474747"/>
          <w:sz w:val="21"/>
          <w:szCs w:val="21"/>
        </w:rPr>
        <w:t>GMT</w:t>
      </w:r>
      <w:r>
        <w:rPr>
          <w:color w:val="474747"/>
          <w:sz w:val="21"/>
          <w:szCs w:val="21"/>
        </w:rPr>
        <w:t xml:space="preserve"> </w:t>
      </w:r>
      <w:r>
        <w:rPr>
          <w:i/>
          <w:iCs/>
          <w:color w:val="474747"/>
          <w:sz w:val="21"/>
          <w:szCs w:val="21"/>
        </w:rPr>
        <w:t>Sign</w:t>
      </w:r>
      <w:r>
        <w:rPr>
          <w:color w:val="474747"/>
          <w:sz w:val="21"/>
          <w:szCs w:val="21"/>
        </w:rPr>
        <w:t xml:space="preserve"> </w:t>
      </w:r>
      <w:r>
        <w:rPr>
          <w:i/>
          <w:iCs/>
          <w:color w:val="474747"/>
          <w:sz w:val="21"/>
          <w:szCs w:val="21"/>
        </w:rPr>
        <w:t>Hours</w:t>
      </w:r>
      <w:r>
        <w:rPr>
          <w:color w:val="474747"/>
          <w:sz w:val="21"/>
          <w:szCs w:val="21"/>
        </w:rPr>
        <w:t xml:space="preserve"> </w:t>
      </w:r>
      <w:r>
        <w:rPr>
          <w:rStyle w:val="HTMLCode"/>
          <w:color w:val="474747"/>
          <w:sz w:val="21"/>
          <w:szCs w:val="21"/>
        </w:rPr>
        <w:t>:</w:t>
      </w:r>
      <w:r>
        <w:rPr>
          <w:color w:val="474747"/>
          <w:sz w:val="21"/>
          <w:szCs w:val="21"/>
        </w:rPr>
        <w:t xml:space="preserve"> </w:t>
      </w:r>
      <w:r>
        <w:rPr>
          <w:i/>
          <w:iCs/>
          <w:color w:val="474747"/>
          <w:sz w:val="21"/>
          <w:szCs w:val="21"/>
        </w:rPr>
        <w:t>Minutes</w:t>
      </w:r>
    </w:p>
    <w:p w14:paraId="0219495C"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Sign:</w:t>
      </w:r>
      <w:r>
        <w:rPr>
          <w:color w:val="474747"/>
          <w:sz w:val="21"/>
          <w:szCs w:val="21"/>
        </w:rPr>
        <w:t xml:space="preserve"> one of</w:t>
      </w:r>
    </w:p>
    <w:p w14:paraId="1F1FF6F6"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rStyle w:val="HTMLCode"/>
          <w:color w:val="474747"/>
          <w:sz w:val="21"/>
          <w:szCs w:val="21"/>
        </w:rPr>
        <w:t>+ -</w:t>
      </w:r>
    </w:p>
    <w:p w14:paraId="2851F91D"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Hours:</w:t>
      </w:r>
    </w:p>
    <w:p w14:paraId="6BCE8B6C"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Digit</w:t>
      </w:r>
    </w:p>
    <w:p w14:paraId="6DC7AFC8"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Digit</w:t>
      </w:r>
      <w:r>
        <w:rPr>
          <w:color w:val="474747"/>
          <w:sz w:val="21"/>
          <w:szCs w:val="21"/>
        </w:rPr>
        <w:t xml:space="preserve"> </w:t>
      </w:r>
      <w:r>
        <w:rPr>
          <w:i/>
          <w:iCs/>
          <w:color w:val="474747"/>
          <w:sz w:val="21"/>
          <w:szCs w:val="21"/>
        </w:rPr>
        <w:t>Digit</w:t>
      </w:r>
    </w:p>
    <w:p w14:paraId="20AF8E1C"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Minutes:</w:t>
      </w:r>
    </w:p>
    <w:p w14:paraId="09EB84CB"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Digit</w:t>
      </w:r>
      <w:r>
        <w:rPr>
          <w:color w:val="474747"/>
          <w:sz w:val="21"/>
          <w:szCs w:val="21"/>
        </w:rPr>
        <w:t xml:space="preserve"> </w:t>
      </w:r>
      <w:r>
        <w:rPr>
          <w:i/>
          <w:iCs/>
          <w:color w:val="474747"/>
          <w:sz w:val="21"/>
          <w:szCs w:val="21"/>
        </w:rPr>
        <w:t>Digit</w:t>
      </w:r>
    </w:p>
    <w:p w14:paraId="2B521133"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Digit:</w:t>
      </w:r>
      <w:r>
        <w:rPr>
          <w:color w:val="474747"/>
          <w:sz w:val="21"/>
          <w:szCs w:val="21"/>
        </w:rPr>
        <w:t xml:space="preserve"> one of</w:t>
      </w:r>
    </w:p>
    <w:p w14:paraId="066AA6E0" w14:textId="77777777" w:rsidR="00DD2696" w:rsidRDefault="00DD2696" w:rsidP="00DD2696">
      <w:pPr>
        <w:pStyle w:val="HTMLPreformatted"/>
        <w:shd w:val="clear" w:color="auto" w:fill="FFFFFF"/>
        <w:ind w:left="720"/>
        <w:rPr>
          <w:color w:val="474747"/>
          <w:sz w:val="21"/>
          <w:szCs w:val="21"/>
        </w:rPr>
      </w:pPr>
      <w:r>
        <w:rPr>
          <w:color w:val="474747"/>
          <w:sz w:val="21"/>
          <w:szCs w:val="21"/>
        </w:rPr>
        <w:t xml:space="preserve">             </w:t>
      </w:r>
      <w:r>
        <w:rPr>
          <w:rStyle w:val="HTMLCode"/>
          <w:color w:val="474747"/>
          <w:sz w:val="21"/>
          <w:szCs w:val="21"/>
        </w:rPr>
        <w:t>0 1 2 3 4 5 6 7 8 9</w:t>
      </w:r>
    </w:p>
    <w:p w14:paraId="44908E94" w14:textId="77777777" w:rsidR="00DD2696" w:rsidRDefault="00DD2696" w:rsidP="00DD2696">
      <w:pPr>
        <w:shd w:val="clear" w:color="auto" w:fill="FFFFFF"/>
        <w:spacing w:beforeAutospacing="1" w:afterAutospacing="1"/>
        <w:ind w:left="720"/>
        <w:rPr>
          <w:rFonts w:ascii="Georgia" w:hAnsi="Georgia"/>
          <w:color w:val="474747"/>
          <w:sz w:val="21"/>
          <w:szCs w:val="21"/>
        </w:rPr>
      </w:pPr>
      <w:r>
        <w:rPr>
          <w:rFonts w:ascii="Georgia" w:hAnsi="Georgia"/>
          <w:i/>
          <w:iCs/>
          <w:color w:val="474747"/>
          <w:sz w:val="21"/>
          <w:szCs w:val="21"/>
        </w:rPr>
        <w:t>Hours</w:t>
      </w:r>
      <w:r>
        <w:rPr>
          <w:rFonts w:ascii="Georgia" w:hAnsi="Georgia"/>
          <w:color w:val="474747"/>
          <w:sz w:val="21"/>
          <w:szCs w:val="21"/>
        </w:rPr>
        <w:t> must be between 0 and 23, and </w:t>
      </w:r>
      <w:r>
        <w:rPr>
          <w:rFonts w:ascii="Georgia" w:hAnsi="Georgia"/>
          <w:i/>
          <w:iCs/>
          <w:color w:val="474747"/>
          <w:sz w:val="21"/>
          <w:szCs w:val="21"/>
        </w:rPr>
        <w:t>Minutes</w:t>
      </w:r>
      <w:r>
        <w:rPr>
          <w:rFonts w:ascii="Georgia" w:hAnsi="Georgia"/>
          <w:color w:val="474747"/>
          <w:sz w:val="21"/>
          <w:szCs w:val="21"/>
        </w:rPr>
        <w:t> must be between 00 and 59. The format is locale independent and digits must be taken from the Basic Latin block of the Unicode standard.</w:t>
      </w:r>
    </w:p>
    <w:p w14:paraId="78BAAE3C" w14:textId="77777777" w:rsidR="00DD2696" w:rsidRDefault="00DD2696" w:rsidP="00DD2696">
      <w:pPr>
        <w:pStyle w:val="NormalWeb"/>
        <w:shd w:val="clear" w:color="auto" w:fill="FFFFFF"/>
        <w:spacing w:after="240" w:afterAutospacing="0"/>
        <w:ind w:left="720"/>
        <w:rPr>
          <w:rFonts w:ascii="Georgia" w:hAnsi="Georgia"/>
          <w:color w:val="474747"/>
          <w:sz w:val="21"/>
          <w:szCs w:val="21"/>
        </w:rPr>
      </w:pPr>
      <w:r>
        <w:rPr>
          <w:rFonts w:ascii="Georgia" w:hAnsi="Georgia"/>
          <w:color w:val="474747"/>
          <w:sz w:val="21"/>
          <w:szCs w:val="21"/>
        </w:rPr>
        <w:t>For parsing, </w:t>
      </w:r>
      <w:hyperlink r:id="rId47" w:anchor="rfc822timezone" w:history="1">
        <w:r>
          <w:rPr>
            <w:rStyle w:val="Hyperlink"/>
            <w:rFonts w:ascii="Georgia" w:hAnsi="Georgia"/>
            <w:color w:val="4A6782"/>
            <w:sz w:val="21"/>
            <w:szCs w:val="21"/>
          </w:rPr>
          <w:t>RFC 822 time zones</w:t>
        </w:r>
      </w:hyperlink>
      <w:r>
        <w:rPr>
          <w:rFonts w:ascii="Georgia" w:hAnsi="Georgia"/>
          <w:color w:val="474747"/>
          <w:sz w:val="21"/>
          <w:szCs w:val="21"/>
        </w:rPr>
        <w:t> are also accepted.</w:t>
      </w:r>
    </w:p>
    <w:p w14:paraId="2CBB3846" w14:textId="77777777" w:rsidR="00DD2696" w:rsidRDefault="00DD2696" w:rsidP="00723201">
      <w:pPr>
        <w:numPr>
          <w:ilvl w:val="0"/>
          <w:numId w:val="13"/>
        </w:numPr>
        <w:shd w:val="clear" w:color="auto" w:fill="FFFFFF"/>
        <w:spacing w:before="100" w:beforeAutospacing="1" w:after="100" w:afterAutospacing="1"/>
        <w:rPr>
          <w:rFonts w:ascii="Georgia" w:hAnsi="Georgia"/>
          <w:color w:val="474747"/>
          <w:sz w:val="21"/>
          <w:szCs w:val="21"/>
        </w:rPr>
      </w:pPr>
      <w:bookmarkStart w:id="461" w:name="rfc822timezone"/>
      <w:r>
        <w:rPr>
          <w:rStyle w:val="Strong"/>
          <w:rFonts w:ascii="Georgia" w:hAnsi="Georgia"/>
          <w:color w:val="353833"/>
          <w:sz w:val="21"/>
          <w:szCs w:val="21"/>
        </w:rPr>
        <w:t>RFC 822 time zone:</w:t>
      </w:r>
      <w:bookmarkEnd w:id="461"/>
      <w:r>
        <w:rPr>
          <w:rFonts w:ascii="Georgia" w:hAnsi="Georgia"/>
          <w:color w:val="474747"/>
          <w:sz w:val="21"/>
          <w:szCs w:val="21"/>
        </w:rPr>
        <w:t> For formatting, the RFC 822 4-digit time zone format is used:</w:t>
      </w:r>
    </w:p>
    <w:p w14:paraId="256A8E4D"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RFC822TimeZone:</w:t>
      </w:r>
    </w:p>
    <w:p w14:paraId="03E1F4A5"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Sign</w:t>
      </w:r>
      <w:r>
        <w:rPr>
          <w:color w:val="474747"/>
          <w:sz w:val="21"/>
          <w:szCs w:val="21"/>
        </w:rPr>
        <w:t xml:space="preserve"> </w:t>
      </w:r>
      <w:r>
        <w:rPr>
          <w:i/>
          <w:iCs/>
          <w:color w:val="474747"/>
          <w:sz w:val="21"/>
          <w:szCs w:val="21"/>
        </w:rPr>
        <w:t>TwoDigitHours</w:t>
      </w:r>
      <w:r>
        <w:rPr>
          <w:color w:val="474747"/>
          <w:sz w:val="21"/>
          <w:szCs w:val="21"/>
        </w:rPr>
        <w:t xml:space="preserve"> </w:t>
      </w:r>
      <w:r>
        <w:rPr>
          <w:i/>
          <w:iCs/>
          <w:color w:val="474747"/>
          <w:sz w:val="21"/>
          <w:szCs w:val="21"/>
        </w:rPr>
        <w:t>Minutes</w:t>
      </w:r>
    </w:p>
    <w:p w14:paraId="0E731B29"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TwoDigitHours:</w:t>
      </w:r>
    </w:p>
    <w:p w14:paraId="70E5B6BA" w14:textId="77777777" w:rsidR="00DD2696" w:rsidRDefault="00DD2696" w:rsidP="00DD2696">
      <w:pPr>
        <w:pStyle w:val="HTMLPreformatted"/>
        <w:shd w:val="clear" w:color="auto" w:fill="FFFFFF"/>
        <w:ind w:left="720"/>
        <w:rPr>
          <w:color w:val="474747"/>
          <w:sz w:val="21"/>
          <w:szCs w:val="21"/>
        </w:rPr>
      </w:pPr>
      <w:r>
        <w:rPr>
          <w:color w:val="474747"/>
          <w:sz w:val="21"/>
          <w:szCs w:val="21"/>
        </w:rPr>
        <w:t xml:space="preserve">             </w:t>
      </w:r>
      <w:r>
        <w:rPr>
          <w:i/>
          <w:iCs/>
          <w:color w:val="474747"/>
          <w:sz w:val="21"/>
          <w:szCs w:val="21"/>
        </w:rPr>
        <w:t>Digit Digit</w:t>
      </w:r>
    </w:p>
    <w:p w14:paraId="379FFEAC" w14:textId="77777777" w:rsidR="00DD2696" w:rsidRDefault="00DD2696" w:rsidP="00DD2696">
      <w:pPr>
        <w:shd w:val="clear" w:color="auto" w:fill="FFFFFF"/>
        <w:spacing w:beforeAutospacing="1" w:afterAutospacing="1"/>
        <w:ind w:left="720"/>
        <w:rPr>
          <w:rFonts w:ascii="Georgia" w:hAnsi="Georgia"/>
          <w:color w:val="474747"/>
          <w:sz w:val="21"/>
          <w:szCs w:val="21"/>
        </w:rPr>
      </w:pPr>
      <w:r>
        <w:rPr>
          <w:rFonts w:ascii="Georgia" w:hAnsi="Georgia"/>
          <w:i/>
          <w:iCs/>
          <w:color w:val="474747"/>
          <w:sz w:val="21"/>
          <w:szCs w:val="21"/>
        </w:rPr>
        <w:t>TwoDigitHours</w:t>
      </w:r>
      <w:r>
        <w:rPr>
          <w:rFonts w:ascii="Georgia" w:hAnsi="Georgia"/>
          <w:color w:val="474747"/>
          <w:sz w:val="21"/>
          <w:szCs w:val="21"/>
        </w:rPr>
        <w:t> must be between 00 and 23. Other definitions are as for </w:t>
      </w:r>
      <w:hyperlink r:id="rId48" w:anchor="timezone" w:history="1">
        <w:r>
          <w:rPr>
            <w:rStyle w:val="Hyperlink"/>
            <w:rFonts w:ascii="Georgia" w:hAnsi="Georgia"/>
            <w:color w:val="4A6782"/>
            <w:sz w:val="21"/>
            <w:szCs w:val="21"/>
          </w:rPr>
          <w:t>general time zones</w:t>
        </w:r>
      </w:hyperlink>
      <w:r>
        <w:rPr>
          <w:rFonts w:ascii="Georgia" w:hAnsi="Georgia"/>
          <w:color w:val="474747"/>
          <w:sz w:val="21"/>
          <w:szCs w:val="21"/>
        </w:rPr>
        <w:t>.</w:t>
      </w:r>
    </w:p>
    <w:p w14:paraId="0FF9E521" w14:textId="77777777" w:rsidR="00DD2696" w:rsidRDefault="00DD2696" w:rsidP="00DD2696">
      <w:pPr>
        <w:pStyle w:val="NormalWeb"/>
        <w:shd w:val="clear" w:color="auto" w:fill="FFFFFF"/>
        <w:ind w:left="720"/>
        <w:rPr>
          <w:rFonts w:ascii="Georgia" w:hAnsi="Georgia"/>
          <w:color w:val="474747"/>
          <w:sz w:val="21"/>
          <w:szCs w:val="21"/>
        </w:rPr>
      </w:pPr>
      <w:r>
        <w:rPr>
          <w:rFonts w:ascii="Georgia" w:hAnsi="Georgia"/>
          <w:color w:val="474747"/>
          <w:sz w:val="21"/>
          <w:szCs w:val="21"/>
        </w:rPr>
        <w:t>For parsing, </w:t>
      </w:r>
      <w:hyperlink r:id="rId49" w:anchor="timezone" w:history="1">
        <w:r>
          <w:rPr>
            <w:rStyle w:val="Hyperlink"/>
            <w:rFonts w:ascii="Georgia" w:hAnsi="Georgia"/>
            <w:color w:val="4A6782"/>
            <w:sz w:val="21"/>
            <w:szCs w:val="21"/>
          </w:rPr>
          <w:t>general time zones</w:t>
        </w:r>
      </w:hyperlink>
      <w:r>
        <w:rPr>
          <w:rFonts w:ascii="Georgia" w:hAnsi="Georgia"/>
          <w:color w:val="474747"/>
          <w:sz w:val="21"/>
          <w:szCs w:val="21"/>
        </w:rPr>
        <w:t> are also accepted.</w:t>
      </w:r>
    </w:p>
    <w:p w14:paraId="00D7D1E6" w14:textId="77777777" w:rsidR="00DD2696" w:rsidRDefault="00DD2696" w:rsidP="00723201">
      <w:pPr>
        <w:numPr>
          <w:ilvl w:val="0"/>
          <w:numId w:val="13"/>
        </w:numPr>
        <w:shd w:val="clear" w:color="auto" w:fill="FFFFFF"/>
        <w:spacing w:before="100" w:beforeAutospacing="1" w:after="100" w:afterAutospacing="1"/>
        <w:rPr>
          <w:rFonts w:ascii="Georgia" w:hAnsi="Georgia"/>
          <w:color w:val="474747"/>
          <w:sz w:val="21"/>
          <w:szCs w:val="21"/>
        </w:rPr>
      </w:pPr>
      <w:bookmarkStart w:id="462" w:name="iso8601timezone"/>
      <w:r>
        <w:rPr>
          <w:rStyle w:val="Strong"/>
          <w:rFonts w:ascii="Georgia" w:hAnsi="Georgia"/>
          <w:color w:val="353833"/>
          <w:sz w:val="21"/>
          <w:szCs w:val="21"/>
        </w:rPr>
        <w:t>ISO 8601 Time zone:</w:t>
      </w:r>
      <w:bookmarkEnd w:id="462"/>
      <w:r>
        <w:rPr>
          <w:rFonts w:ascii="Georgia" w:hAnsi="Georgia"/>
          <w:color w:val="474747"/>
          <w:sz w:val="21"/>
          <w:szCs w:val="21"/>
        </w:rPr>
        <w:t> The number of pattern letters designates the format for both formatting and parsing as follows:</w:t>
      </w:r>
    </w:p>
    <w:p w14:paraId="729C0CCA"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ISO8601TimeZone:</w:t>
      </w:r>
    </w:p>
    <w:p w14:paraId="67A38FFA"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OneLetterISO8601TimeZone</w:t>
      </w:r>
    </w:p>
    <w:p w14:paraId="08D75319"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TwoLetterISO8601TimeZone</w:t>
      </w:r>
    </w:p>
    <w:p w14:paraId="479BA16D"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ThreeLetterISO8601TimeZone</w:t>
      </w:r>
    </w:p>
    <w:p w14:paraId="388CA70B"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OneLetterISO8601TimeZone:</w:t>
      </w:r>
    </w:p>
    <w:p w14:paraId="06F11FAD"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Sign</w:t>
      </w:r>
      <w:r>
        <w:rPr>
          <w:color w:val="474747"/>
          <w:sz w:val="21"/>
          <w:szCs w:val="21"/>
        </w:rPr>
        <w:t xml:space="preserve"> </w:t>
      </w:r>
      <w:r>
        <w:rPr>
          <w:i/>
          <w:iCs/>
          <w:color w:val="474747"/>
          <w:sz w:val="21"/>
          <w:szCs w:val="21"/>
        </w:rPr>
        <w:t>TwoDigitHours</w:t>
      </w:r>
    </w:p>
    <w:p w14:paraId="6B58D8AE"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rStyle w:val="HTMLCode"/>
          <w:color w:val="474747"/>
          <w:sz w:val="21"/>
          <w:szCs w:val="21"/>
        </w:rPr>
        <w:t xml:space="preserve"> Z</w:t>
      </w:r>
    </w:p>
    <w:p w14:paraId="4A7D8B30"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TwoLetterISO8601TimeZone:</w:t>
      </w:r>
    </w:p>
    <w:p w14:paraId="4D519391"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Sign</w:t>
      </w:r>
      <w:r>
        <w:rPr>
          <w:color w:val="474747"/>
          <w:sz w:val="21"/>
          <w:szCs w:val="21"/>
        </w:rPr>
        <w:t xml:space="preserve"> </w:t>
      </w:r>
      <w:r>
        <w:rPr>
          <w:i/>
          <w:iCs/>
          <w:color w:val="474747"/>
          <w:sz w:val="21"/>
          <w:szCs w:val="21"/>
        </w:rPr>
        <w:t>TwoDigitHours</w:t>
      </w:r>
      <w:r>
        <w:rPr>
          <w:color w:val="474747"/>
          <w:sz w:val="21"/>
          <w:szCs w:val="21"/>
        </w:rPr>
        <w:t xml:space="preserve"> </w:t>
      </w:r>
      <w:r>
        <w:rPr>
          <w:i/>
          <w:iCs/>
          <w:color w:val="474747"/>
          <w:sz w:val="21"/>
          <w:szCs w:val="21"/>
        </w:rPr>
        <w:t>Minutes</w:t>
      </w:r>
    </w:p>
    <w:p w14:paraId="4D97076E"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rStyle w:val="HTMLCode"/>
          <w:color w:val="474747"/>
          <w:sz w:val="21"/>
          <w:szCs w:val="21"/>
        </w:rPr>
        <w:t xml:space="preserve"> Z</w:t>
      </w:r>
    </w:p>
    <w:p w14:paraId="3604D410"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lastRenderedPageBreak/>
        <w:t xml:space="preserve">     </w:t>
      </w:r>
      <w:r>
        <w:rPr>
          <w:i/>
          <w:iCs/>
          <w:color w:val="474747"/>
          <w:sz w:val="21"/>
          <w:szCs w:val="21"/>
        </w:rPr>
        <w:t>ThreeLetterISO8601TimeZone:</w:t>
      </w:r>
    </w:p>
    <w:p w14:paraId="72484021" w14:textId="77777777" w:rsidR="00DD2696" w:rsidRDefault="00DD2696" w:rsidP="00723201">
      <w:pPr>
        <w:pStyle w:val="HTMLPreformatted"/>
        <w:numPr>
          <w:ilvl w:val="0"/>
          <w:numId w:val="13"/>
        </w:numPr>
        <w:shd w:val="clear" w:color="auto" w:fill="FFFFFF"/>
        <w:tabs>
          <w:tab w:val="clear" w:pos="720"/>
        </w:tabs>
        <w:rPr>
          <w:color w:val="474747"/>
          <w:sz w:val="21"/>
          <w:szCs w:val="21"/>
        </w:rPr>
      </w:pPr>
      <w:r>
        <w:rPr>
          <w:color w:val="474747"/>
          <w:sz w:val="21"/>
          <w:szCs w:val="21"/>
        </w:rPr>
        <w:t xml:space="preserve">             </w:t>
      </w:r>
      <w:r>
        <w:rPr>
          <w:i/>
          <w:iCs/>
          <w:color w:val="474747"/>
          <w:sz w:val="21"/>
          <w:szCs w:val="21"/>
        </w:rPr>
        <w:t>Sign</w:t>
      </w:r>
      <w:r>
        <w:rPr>
          <w:color w:val="474747"/>
          <w:sz w:val="21"/>
          <w:szCs w:val="21"/>
        </w:rPr>
        <w:t xml:space="preserve"> </w:t>
      </w:r>
      <w:r>
        <w:rPr>
          <w:i/>
          <w:iCs/>
          <w:color w:val="474747"/>
          <w:sz w:val="21"/>
          <w:szCs w:val="21"/>
        </w:rPr>
        <w:t>TwoDigitHours</w:t>
      </w:r>
      <w:r>
        <w:rPr>
          <w:color w:val="474747"/>
          <w:sz w:val="21"/>
          <w:szCs w:val="21"/>
        </w:rPr>
        <w:t xml:space="preserve"> </w:t>
      </w:r>
      <w:r>
        <w:rPr>
          <w:rStyle w:val="HTMLCode"/>
          <w:color w:val="474747"/>
          <w:sz w:val="21"/>
          <w:szCs w:val="21"/>
        </w:rPr>
        <w:t xml:space="preserve"> :</w:t>
      </w:r>
      <w:r>
        <w:rPr>
          <w:color w:val="474747"/>
          <w:sz w:val="21"/>
          <w:szCs w:val="21"/>
        </w:rPr>
        <w:t xml:space="preserve"> </w:t>
      </w:r>
      <w:r>
        <w:rPr>
          <w:i/>
          <w:iCs/>
          <w:color w:val="474747"/>
          <w:sz w:val="21"/>
          <w:szCs w:val="21"/>
        </w:rPr>
        <w:t>Minutes</w:t>
      </w:r>
    </w:p>
    <w:p w14:paraId="58D1156B" w14:textId="77777777" w:rsidR="00DD2696" w:rsidRDefault="00DD2696" w:rsidP="00DD2696">
      <w:pPr>
        <w:pStyle w:val="HTMLPreformatted"/>
        <w:shd w:val="clear" w:color="auto" w:fill="FFFFFF"/>
        <w:ind w:left="720"/>
        <w:rPr>
          <w:color w:val="474747"/>
          <w:sz w:val="21"/>
          <w:szCs w:val="21"/>
        </w:rPr>
      </w:pPr>
      <w:r>
        <w:rPr>
          <w:color w:val="474747"/>
          <w:sz w:val="21"/>
          <w:szCs w:val="21"/>
        </w:rPr>
        <w:t xml:space="preserve">             </w:t>
      </w:r>
      <w:r>
        <w:rPr>
          <w:rStyle w:val="HTMLCode"/>
          <w:color w:val="474747"/>
          <w:sz w:val="21"/>
          <w:szCs w:val="21"/>
        </w:rPr>
        <w:t xml:space="preserve"> Z</w:t>
      </w:r>
    </w:p>
    <w:p w14:paraId="682F8535" w14:textId="77777777" w:rsidR="00DD2696" w:rsidRDefault="00DD2696" w:rsidP="00DD2696">
      <w:pPr>
        <w:shd w:val="clear" w:color="auto" w:fill="FFFFFF"/>
        <w:spacing w:beforeAutospacing="1" w:afterAutospacing="1"/>
        <w:ind w:left="720"/>
        <w:rPr>
          <w:rFonts w:ascii="Georgia" w:hAnsi="Georgia"/>
          <w:color w:val="474747"/>
          <w:sz w:val="21"/>
          <w:szCs w:val="21"/>
        </w:rPr>
      </w:pPr>
      <w:r>
        <w:rPr>
          <w:rFonts w:ascii="Georgia" w:hAnsi="Georgia"/>
          <w:color w:val="474747"/>
          <w:sz w:val="21"/>
          <w:szCs w:val="21"/>
        </w:rPr>
        <w:t>Other definitions are as for </w:t>
      </w:r>
      <w:hyperlink r:id="rId50" w:anchor="timezone" w:history="1">
        <w:r>
          <w:rPr>
            <w:rStyle w:val="Hyperlink"/>
            <w:rFonts w:ascii="Georgia" w:hAnsi="Georgia"/>
            <w:color w:val="4A6782"/>
            <w:sz w:val="21"/>
            <w:szCs w:val="21"/>
          </w:rPr>
          <w:t>general time zones</w:t>
        </w:r>
      </w:hyperlink>
      <w:r>
        <w:rPr>
          <w:rFonts w:ascii="Georgia" w:hAnsi="Georgia"/>
          <w:color w:val="474747"/>
          <w:sz w:val="21"/>
          <w:szCs w:val="21"/>
        </w:rPr>
        <w:t> or </w:t>
      </w:r>
      <w:hyperlink r:id="rId51" w:anchor="rfc822timezone" w:history="1">
        <w:r>
          <w:rPr>
            <w:rStyle w:val="Hyperlink"/>
            <w:rFonts w:ascii="Georgia" w:hAnsi="Georgia"/>
            <w:color w:val="4A6782"/>
            <w:sz w:val="21"/>
            <w:szCs w:val="21"/>
          </w:rPr>
          <w:t>RFC 822 time zones</w:t>
        </w:r>
      </w:hyperlink>
      <w:r>
        <w:rPr>
          <w:rFonts w:ascii="Georgia" w:hAnsi="Georgia"/>
          <w:color w:val="474747"/>
          <w:sz w:val="21"/>
          <w:szCs w:val="21"/>
        </w:rPr>
        <w:t>.</w:t>
      </w:r>
    </w:p>
    <w:p w14:paraId="02162C35" w14:textId="77777777" w:rsidR="00DD2696" w:rsidRDefault="00DD2696" w:rsidP="00DD2696">
      <w:pPr>
        <w:pStyle w:val="NormalWeb"/>
        <w:shd w:val="clear" w:color="auto" w:fill="FFFFFF"/>
        <w:spacing w:before="0"/>
        <w:ind w:left="720"/>
        <w:rPr>
          <w:rFonts w:ascii="Georgia" w:hAnsi="Georgia"/>
          <w:color w:val="474747"/>
          <w:sz w:val="21"/>
          <w:szCs w:val="21"/>
        </w:rPr>
      </w:pPr>
      <w:r>
        <w:rPr>
          <w:rFonts w:ascii="Georgia" w:hAnsi="Georgia"/>
          <w:color w:val="474747"/>
          <w:sz w:val="21"/>
          <w:szCs w:val="21"/>
        </w:rPr>
        <w:t>For formatting, if the offset value from GMT is 0, </w:t>
      </w:r>
      <w:r>
        <w:rPr>
          <w:rStyle w:val="HTMLCode"/>
          <w:color w:val="474747"/>
          <w:sz w:val="21"/>
          <w:szCs w:val="21"/>
        </w:rPr>
        <w:t>"Z"</w:t>
      </w:r>
      <w:r>
        <w:rPr>
          <w:rFonts w:ascii="Georgia" w:hAnsi="Georgia"/>
          <w:color w:val="474747"/>
          <w:sz w:val="21"/>
          <w:szCs w:val="21"/>
        </w:rPr>
        <w:t> is produced. If the number of pattern letters is 1, any fraction of an hour is ignored. For example, if the pattern is </w:t>
      </w:r>
      <w:r>
        <w:rPr>
          <w:rStyle w:val="HTMLCode"/>
          <w:color w:val="474747"/>
          <w:sz w:val="21"/>
          <w:szCs w:val="21"/>
        </w:rPr>
        <w:t>"X"</w:t>
      </w:r>
      <w:r>
        <w:rPr>
          <w:rFonts w:ascii="Georgia" w:hAnsi="Georgia"/>
          <w:color w:val="474747"/>
          <w:sz w:val="21"/>
          <w:szCs w:val="21"/>
        </w:rPr>
        <w:t> and the time zone is </w:t>
      </w:r>
      <w:r>
        <w:rPr>
          <w:rStyle w:val="HTMLCode"/>
          <w:color w:val="474747"/>
          <w:sz w:val="21"/>
          <w:szCs w:val="21"/>
        </w:rPr>
        <w:t>"GMT+05:30"</w:t>
      </w:r>
      <w:r>
        <w:rPr>
          <w:rFonts w:ascii="Georgia" w:hAnsi="Georgia"/>
          <w:color w:val="474747"/>
          <w:sz w:val="21"/>
          <w:szCs w:val="21"/>
        </w:rPr>
        <w:t>, </w:t>
      </w:r>
      <w:r>
        <w:rPr>
          <w:rStyle w:val="HTMLCode"/>
          <w:color w:val="474747"/>
          <w:sz w:val="21"/>
          <w:szCs w:val="21"/>
        </w:rPr>
        <w:t>"+05"</w:t>
      </w:r>
      <w:r>
        <w:rPr>
          <w:rFonts w:ascii="Georgia" w:hAnsi="Georgia"/>
          <w:color w:val="474747"/>
          <w:sz w:val="21"/>
          <w:szCs w:val="21"/>
        </w:rPr>
        <w:t> is produced.</w:t>
      </w:r>
    </w:p>
    <w:p w14:paraId="27AA9A96" w14:textId="77777777" w:rsidR="00DD2696" w:rsidRDefault="00DD2696" w:rsidP="00DD2696">
      <w:pPr>
        <w:pStyle w:val="NormalWeb"/>
        <w:shd w:val="clear" w:color="auto" w:fill="FFFFFF"/>
        <w:spacing w:before="0"/>
        <w:ind w:left="720"/>
        <w:rPr>
          <w:rFonts w:ascii="Georgia" w:hAnsi="Georgia"/>
          <w:color w:val="474747"/>
          <w:sz w:val="21"/>
          <w:szCs w:val="21"/>
        </w:rPr>
      </w:pPr>
      <w:r>
        <w:rPr>
          <w:rFonts w:ascii="Georgia" w:hAnsi="Georgia"/>
          <w:color w:val="474747"/>
          <w:sz w:val="21"/>
          <w:szCs w:val="21"/>
        </w:rPr>
        <w:t>For parsing, </w:t>
      </w:r>
      <w:r>
        <w:rPr>
          <w:rStyle w:val="HTMLCode"/>
          <w:color w:val="474747"/>
          <w:sz w:val="21"/>
          <w:szCs w:val="21"/>
        </w:rPr>
        <w:t>"Z"</w:t>
      </w:r>
      <w:r>
        <w:rPr>
          <w:rFonts w:ascii="Georgia" w:hAnsi="Georgia"/>
          <w:color w:val="474747"/>
          <w:sz w:val="21"/>
          <w:szCs w:val="21"/>
        </w:rPr>
        <w:t> is parsed as the UTC time zone designator. </w:t>
      </w:r>
      <w:hyperlink r:id="rId52" w:anchor="timezone" w:history="1">
        <w:r>
          <w:rPr>
            <w:rStyle w:val="Hyperlink"/>
            <w:rFonts w:ascii="Georgia" w:hAnsi="Georgia"/>
            <w:color w:val="4A6782"/>
            <w:sz w:val="21"/>
            <w:szCs w:val="21"/>
          </w:rPr>
          <w:t>General time zones</w:t>
        </w:r>
      </w:hyperlink>
      <w:r>
        <w:rPr>
          <w:rFonts w:ascii="Georgia" w:hAnsi="Georgia"/>
          <w:color w:val="474747"/>
          <w:sz w:val="21"/>
          <w:szCs w:val="21"/>
        </w:rPr>
        <w:t> are </w:t>
      </w:r>
      <w:r>
        <w:rPr>
          <w:rStyle w:val="Emphasis"/>
          <w:rFonts w:ascii="Georgia" w:hAnsi="Georgia"/>
          <w:color w:val="474747"/>
          <w:sz w:val="21"/>
          <w:szCs w:val="21"/>
        </w:rPr>
        <w:t>not</w:t>
      </w:r>
      <w:r>
        <w:rPr>
          <w:rFonts w:ascii="Georgia" w:hAnsi="Georgia"/>
          <w:color w:val="474747"/>
          <w:sz w:val="21"/>
          <w:szCs w:val="21"/>
        </w:rPr>
        <w:t> accepted.</w:t>
      </w:r>
    </w:p>
    <w:p w14:paraId="56F94236" w14:textId="77777777" w:rsidR="00DD2696" w:rsidRDefault="00DD2696" w:rsidP="00DD2696">
      <w:pPr>
        <w:pStyle w:val="NormalWeb"/>
        <w:shd w:val="clear" w:color="auto" w:fill="FFFFFF"/>
        <w:spacing w:before="0"/>
        <w:ind w:left="720"/>
        <w:rPr>
          <w:rFonts w:ascii="Georgia" w:hAnsi="Georgia"/>
          <w:color w:val="474747"/>
          <w:sz w:val="21"/>
          <w:szCs w:val="21"/>
        </w:rPr>
      </w:pPr>
      <w:r>
        <w:rPr>
          <w:rFonts w:ascii="Georgia" w:hAnsi="Georgia"/>
          <w:color w:val="474747"/>
          <w:sz w:val="21"/>
          <w:szCs w:val="21"/>
        </w:rPr>
        <w:t>If the number of pattern letters is 4 or more, </w:t>
      </w:r>
      <w:hyperlink r:id="rId53" w:tooltip="class in java.lang" w:history="1">
        <w:r>
          <w:rPr>
            <w:rStyle w:val="HTMLCode"/>
            <w:color w:val="4A6782"/>
            <w:sz w:val="21"/>
            <w:szCs w:val="21"/>
          </w:rPr>
          <w:t>IllegalArgumentException</w:t>
        </w:r>
      </w:hyperlink>
      <w:r>
        <w:rPr>
          <w:rFonts w:ascii="Georgia" w:hAnsi="Georgia"/>
          <w:color w:val="474747"/>
          <w:sz w:val="21"/>
          <w:szCs w:val="21"/>
        </w:rPr>
        <w:t> is thrown when constructing a </w:t>
      </w:r>
      <w:r>
        <w:rPr>
          <w:rStyle w:val="HTMLCode"/>
          <w:color w:val="474747"/>
          <w:sz w:val="21"/>
          <w:szCs w:val="21"/>
        </w:rPr>
        <w:t>SimpleDateFormat</w:t>
      </w:r>
      <w:r>
        <w:rPr>
          <w:rFonts w:ascii="Georgia" w:hAnsi="Georgia"/>
          <w:color w:val="474747"/>
          <w:sz w:val="21"/>
          <w:szCs w:val="21"/>
        </w:rPr>
        <w:t> or </w:t>
      </w:r>
      <w:hyperlink r:id="rId54" w:anchor="applyPattern-java.lang.String-" w:history="1">
        <w:r>
          <w:rPr>
            <w:rStyle w:val="Hyperlink"/>
            <w:rFonts w:ascii="Georgia" w:hAnsi="Georgia"/>
            <w:color w:val="4A6782"/>
            <w:sz w:val="21"/>
            <w:szCs w:val="21"/>
          </w:rPr>
          <w:t>applying a pattern</w:t>
        </w:r>
      </w:hyperlink>
      <w:r>
        <w:rPr>
          <w:rFonts w:ascii="Georgia" w:hAnsi="Georgia"/>
          <w:color w:val="474747"/>
          <w:sz w:val="21"/>
          <w:szCs w:val="21"/>
        </w:rPr>
        <w:t>.</w:t>
      </w:r>
    </w:p>
    <w:p w14:paraId="336DFAAB" w14:textId="77777777" w:rsidR="00DD2696" w:rsidRDefault="00DD2696" w:rsidP="00DD2696">
      <w:r>
        <w:rPr>
          <w:rStyle w:val="HTMLCode"/>
          <w:color w:val="474747"/>
          <w:sz w:val="21"/>
          <w:szCs w:val="21"/>
          <w:shd w:val="clear" w:color="auto" w:fill="FFFFFF"/>
        </w:rPr>
        <w:t>SimpleDateFormat</w:t>
      </w:r>
      <w:r>
        <w:rPr>
          <w:rFonts w:ascii="Georgia" w:hAnsi="Georgia"/>
          <w:color w:val="474747"/>
          <w:sz w:val="21"/>
          <w:szCs w:val="21"/>
          <w:shd w:val="clear" w:color="auto" w:fill="FFFFFF"/>
        </w:rPr>
        <w:t> also supports </w:t>
      </w:r>
      <w:r>
        <w:rPr>
          <w:rStyle w:val="Emphasis"/>
          <w:rFonts w:ascii="Georgia" w:hAnsi="Georgia"/>
          <w:color w:val="474747"/>
          <w:sz w:val="21"/>
          <w:szCs w:val="21"/>
          <w:shd w:val="clear" w:color="auto" w:fill="FFFFFF"/>
        </w:rPr>
        <w:t>localized date and time pattern</w:t>
      </w:r>
      <w:r>
        <w:rPr>
          <w:rFonts w:ascii="Georgia" w:hAnsi="Georgia"/>
          <w:color w:val="474747"/>
          <w:sz w:val="21"/>
          <w:szCs w:val="21"/>
          <w:shd w:val="clear" w:color="auto" w:fill="FFFFFF"/>
        </w:rPr>
        <w:t> strings. In these strings, the pattern letters described above may be replaced with other, locale dependent, pattern letters. </w:t>
      </w:r>
      <w:r>
        <w:rPr>
          <w:rStyle w:val="HTMLCode"/>
          <w:color w:val="474747"/>
          <w:sz w:val="21"/>
          <w:szCs w:val="21"/>
          <w:shd w:val="clear" w:color="auto" w:fill="FFFFFF"/>
        </w:rPr>
        <w:t>SimpleDateFormat</w:t>
      </w:r>
      <w:r>
        <w:rPr>
          <w:rFonts w:ascii="Georgia" w:hAnsi="Georgia"/>
          <w:color w:val="474747"/>
          <w:sz w:val="21"/>
          <w:szCs w:val="21"/>
          <w:shd w:val="clear" w:color="auto" w:fill="FFFFFF"/>
        </w:rPr>
        <w:t> does not deal with the localization of text other than the pattern letters; that's up to the client of the class.</w:t>
      </w:r>
    </w:p>
    <w:p w14:paraId="1D363EED" w14:textId="77777777" w:rsidR="00DD2696" w:rsidRPr="008A314E" w:rsidRDefault="00DD2696" w:rsidP="008A314E">
      <w:pPr>
        <w:pStyle w:val="BodyText"/>
        <w:rPr>
          <w:b/>
          <w:i/>
        </w:rPr>
      </w:pPr>
      <w:r w:rsidRPr="008A314E">
        <w:rPr>
          <w:b/>
          <w:i/>
        </w:rPr>
        <w:t>Examples</w:t>
      </w:r>
    </w:p>
    <w:p w14:paraId="4518C48B" w14:textId="77777777" w:rsidR="00DD2696" w:rsidRDefault="00DD2696" w:rsidP="00DD2696">
      <w:r>
        <w:rPr>
          <w:rFonts w:ascii="Georgia" w:hAnsi="Georgia"/>
          <w:color w:val="474747"/>
          <w:sz w:val="21"/>
          <w:szCs w:val="21"/>
          <w:shd w:val="clear" w:color="auto" w:fill="FFFFFF"/>
        </w:rPr>
        <w:t>The following examples show how date and time patterns are interpreted in the U.S. locale. The given date and time are 2001-07-04 12:08:56 local time in the U.S. Pacific Time time zone.</w:t>
      </w:r>
    </w:p>
    <w:tbl>
      <w:tblPr>
        <w:tblW w:w="0" w:type="auto"/>
        <w:tblCellSpacing w:w="22" w:type="dxa"/>
        <w:tblCellMar>
          <w:left w:w="0" w:type="dxa"/>
          <w:right w:w="0" w:type="dxa"/>
        </w:tblCellMar>
        <w:tblLook w:val="04A0" w:firstRow="1" w:lastRow="0" w:firstColumn="1" w:lastColumn="0" w:noHBand="0" w:noVBand="1"/>
        <w:tblDescription w:val="Examples of date and time patterns interpreted in the U.S. locale"/>
      </w:tblPr>
      <w:tblGrid>
        <w:gridCol w:w="3847"/>
        <w:gridCol w:w="4603"/>
      </w:tblGrid>
      <w:tr w:rsidR="00DD2696" w14:paraId="5AA5EA54" w14:textId="77777777" w:rsidTr="00DD2696">
        <w:trPr>
          <w:tblCellSpacing w:w="22" w:type="dxa"/>
        </w:trPr>
        <w:tc>
          <w:tcPr>
            <w:tcW w:w="0" w:type="auto"/>
            <w:shd w:val="clear" w:color="auto" w:fill="CCCCFF"/>
            <w:vAlign w:val="center"/>
            <w:hideMark/>
          </w:tcPr>
          <w:p w14:paraId="6238D60C" w14:textId="77777777" w:rsidR="00DD2696" w:rsidRDefault="00DD2696">
            <w:pPr>
              <w:rPr>
                <w:b/>
                <w:bCs/>
              </w:rPr>
            </w:pPr>
            <w:r>
              <w:rPr>
                <w:b/>
                <w:bCs/>
              </w:rPr>
              <w:t>Date and Time Pattern</w:t>
            </w:r>
          </w:p>
        </w:tc>
        <w:tc>
          <w:tcPr>
            <w:tcW w:w="0" w:type="auto"/>
            <w:shd w:val="clear" w:color="auto" w:fill="CCCCFF"/>
            <w:vAlign w:val="center"/>
            <w:hideMark/>
          </w:tcPr>
          <w:p w14:paraId="39786420" w14:textId="77777777" w:rsidR="00DD2696" w:rsidRDefault="00DD2696">
            <w:pPr>
              <w:rPr>
                <w:b/>
                <w:bCs/>
              </w:rPr>
            </w:pPr>
            <w:r>
              <w:rPr>
                <w:b/>
                <w:bCs/>
              </w:rPr>
              <w:t>Result</w:t>
            </w:r>
          </w:p>
        </w:tc>
      </w:tr>
      <w:tr w:rsidR="00DD2696" w14:paraId="5D2DC9F7" w14:textId="77777777" w:rsidTr="00DD2696">
        <w:trPr>
          <w:tblCellSpacing w:w="22" w:type="dxa"/>
        </w:trPr>
        <w:tc>
          <w:tcPr>
            <w:tcW w:w="0" w:type="auto"/>
            <w:vAlign w:val="center"/>
            <w:hideMark/>
          </w:tcPr>
          <w:p w14:paraId="2A1B7607" w14:textId="77777777" w:rsidR="00DD2696" w:rsidRDefault="00DD2696">
            <w:r>
              <w:rPr>
                <w:rStyle w:val="HTMLCode"/>
                <w:sz w:val="21"/>
                <w:szCs w:val="21"/>
              </w:rPr>
              <w:t>"yyyy.MM.dd G 'at' HH:mm:ss z"</w:t>
            </w:r>
          </w:p>
        </w:tc>
        <w:tc>
          <w:tcPr>
            <w:tcW w:w="0" w:type="auto"/>
            <w:vAlign w:val="center"/>
            <w:hideMark/>
          </w:tcPr>
          <w:p w14:paraId="7A8BB864" w14:textId="77777777" w:rsidR="00DD2696" w:rsidRDefault="00DD2696">
            <w:r>
              <w:rPr>
                <w:rStyle w:val="HTMLCode"/>
                <w:sz w:val="21"/>
                <w:szCs w:val="21"/>
              </w:rPr>
              <w:t>2001.07.04 AD at 12:08:56 PDT</w:t>
            </w:r>
          </w:p>
        </w:tc>
      </w:tr>
      <w:tr w:rsidR="00DD2696" w14:paraId="0DB94973" w14:textId="77777777" w:rsidTr="00DD2696">
        <w:trPr>
          <w:tblCellSpacing w:w="22" w:type="dxa"/>
        </w:trPr>
        <w:tc>
          <w:tcPr>
            <w:tcW w:w="0" w:type="auto"/>
            <w:shd w:val="clear" w:color="auto" w:fill="EEEEFF"/>
            <w:vAlign w:val="center"/>
            <w:hideMark/>
          </w:tcPr>
          <w:p w14:paraId="40A9E977" w14:textId="77777777" w:rsidR="00DD2696" w:rsidRDefault="00DD2696">
            <w:r>
              <w:rPr>
                <w:rStyle w:val="HTMLCode"/>
                <w:sz w:val="21"/>
                <w:szCs w:val="21"/>
              </w:rPr>
              <w:t>"EEE, MMM d, ''yy"</w:t>
            </w:r>
          </w:p>
        </w:tc>
        <w:tc>
          <w:tcPr>
            <w:tcW w:w="0" w:type="auto"/>
            <w:shd w:val="clear" w:color="auto" w:fill="EEEEFF"/>
            <w:vAlign w:val="center"/>
            <w:hideMark/>
          </w:tcPr>
          <w:p w14:paraId="516E40D0" w14:textId="77777777" w:rsidR="00DD2696" w:rsidRDefault="00DD2696">
            <w:r>
              <w:rPr>
                <w:rStyle w:val="HTMLCode"/>
                <w:sz w:val="21"/>
                <w:szCs w:val="21"/>
              </w:rPr>
              <w:t>Wed, Jul 4, '01</w:t>
            </w:r>
          </w:p>
        </w:tc>
      </w:tr>
      <w:tr w:rsidR="00DD2696" w14:paraId="1301F990" w14:textId="77777777" w:rsidTr="00DD2696">
        <w:trPr>
          <w:tblCellSpacing w:w="22" w:type="dxa"/>
        </w:trPr>
        <w:tc>
          <w:tcPr>
            <w:tcW w:w="0" w:type="auto"/>
            <w:vAlign w:val="center"/>
            <w:hideMark/>
          </w:tcPr>
          <w:p w14:paraId="18438B1C" w14:textId="77777777" w:rsidR="00DD2696" w:rsidRDefault="00DD2696">
            <w:r>
              <w:rPr>
                <w:rStyle w:val="HTMLCode"/>
                <w:sz w:val="21"/>
                <w:szCs w:val="21"/>
              </w:rPr>
              <w:t>"h:mm a"</w:t>
            </w:r>
          </w:p>
        </w:tc>
        <w:tc>
          <w:tcPr>
            <w:tcW w:w="0" w:type="auto"/>
            <w:vAlign w:val="center"/>
            <w:hideMark/>
          </w:tcPr>
          <w:p w14:paraId="723C6BD7" w14:textId="77777777" w:rsidR="00DD2696" w:rsidRDefault="00DD2696">
            <w:r>
              <w:rPr>
                <w:rStyle w:val="HTMLCode"/>
                <w:sz w:val="21"/>
                <w:szCs w:val="21"/>
              </w:rPr>
              <w:t>12:08 PM</w:t>
            </w:r>
          </w:p>
        </w:tc>
      </w:tr>
      <w:tr w:rsidR="00DD2696" w14:paraId="00BEDB6E" w14:textId="77777777" w:rsidTr="00DD2696">
        <w:trPr>
          <w:tblCellSpacing w:w="22" w:type="dxa"/>
        </w:trPr>
        <w:tc>
          <w:tcPr>
            <w:tcW w:w="0" w:type="auto"/>
            <w:shd w:val="clear" w:color="auto" w:fill="EEEEFF"/>
            <w:vAlign w:val="center"/>
            <w:hideMark/>
          </w:tcPr>
          <w:p w14:paraId="4DCFD6DD" w14:textId="77777777" w:rsidR="00DD2696" w:rsidRDefault="00DD2696">
            <w:r>
              <w:rPr>
                <w:rStyle w:val="HTMLCode"/>
                <w:sz w:val="21"/>
                <w:szCs w:val="21"/>
              </w:rPr>
              <w:t>"hh 'o''clock' a, zzzz"</w:t>
            </w:r>
          </w:p>
        </w:tc>
        <w:tc>
          <w:tcPr>
            <w:tcW w:w="0" w:type="auto"/>
            <w:shd w:val="clear" w:color="auto" w:fill="EEEEFF"/>
            <w:vAlign w:val="center"/>
            <w:hideMark/>
          </w:tcPr>
          <w:p w14:paraId="3972B60D" w14:textId="77777777" w:rsidR="00DD2696" w:rsidRDefault="00DD2696">
            <w:r>
              <w:rPr>
                <w:rStyle w:val="HTMLCode"/>
                <w:sz w:val="21"/>
                <w:szCs w:val="21"/>
              </w:rPr>
              <w:t>12 o'clock PM, Pacific Daylight Time</w:t>
            </w:r>
          </w:p>
        </w:tc>
      </w:tr>
      <w:tr w:rsidR="00DD2696" w14:paraId="7BA112F4" w14:textId="77777777" w:rsidTr="00DD2696">
        <w:trPr>
          <w:tblCellSpacing w:w="22" w:type="dxa"/>
        </w:trPr>
        <w:tc>
          <w:tcPr>
            <w:tcW w:w="0" w:type="auto"/>
            <w:vAlign w:val="center"/>
            <w:hideMark/>
          </w:tcPr>
          <w:p w14:paraId="34F4C21C" w14:textId="77777777" w:rsidR="00DD2696" w:rsidRDefault="00DD2696">
            <w:r>
              <w:rPr>
                <w:rStyle w:val="HTMLCode"/>
                <w:sz w:val="21"/>
                <w:szCs w:val="21"/>
              </w:rPr>
              <w:t>"K:mm a, z"</w:t>
            </w:r>
          </w:p>
        </w:tc>
        <w:tc>
          <w:tcPr>
            <w:tcW w:w="0" w:type="auto"/>
            <w:vAlign w:val="center"/>
            <w:hideMark/>
          </w:tcPr>
          <w:p w14:paraId="2CC77A06" w14:textId="77777777" w:rsidR="00DD2696" w:rsidRDefault="00DD2696">
            <w:r>
              <w:rPr>
                <w:rStyle w:val="HTMLCode"/>
                <w:sz w:val="21"/>
                <w:szCs w:val="21"/>
              </w:rPr>
              <w:t>0:08 PM, PDT</w:t>
            </w:r>
          </w:p>
        </w:tc>
      </w:tr>
      <w:tr w:rsidR="00DD2696" w14:paraId="15C3B81E" w14:textId="77777777" w:rsidTr="00DD2696">
        <w:trPr>
          <w:tblCellSpacing w:w="22" w:type="dxa"/>
        </w:trPr>
        <w:tc>
          <w:tcPr>
            <w:tcW w:w="0" w:type="auto"/>
            <w:shd w:val="clear" w:color="auto" w:fill="EEEEFF"/>
            <w:vAlign w:val="center"/>
            <w:hideMark/>
          </w:tcPr>
          <w:p w14:paraId="6D6109DF" w14:textId="77777777" w:rsidR="00DD2696" w:rsidRDefault="00DD2696">
            <w:r>
              <w:rPr>
                <w:rStyle w:val="HTMLCode"/>
                <w:sz w:val="21"/>
                <w:szCs w:val="21"/>
              </w:rPr>
              <w:t>"yyyyy.MMMMM.dd GGG hh:mm aaa"</w:t>
            </w:r>
          </w:p>
        </w:tc>
        <w:tc>
          <w:tcPr>
            <w:tcW w:w="0" w:type="auto"/>
            <w:shd w:val="clear" w:color="auto" w:fill="EEEEFF"/>
            <w:vAlign w:val="center"/>
            <w:hideMark/>
          </w:tcPr>
          <w:p w14:paraId="3EC48F8C" w14:textId="77777777" w:rsidR="00DD2696" w:rsidRDefault="00DD2696">
            <w:r>
              <w:rPr>
                <w:rStyle w:val="HTMLCode"/>
                <w:sz w:val="21"/>
                <w:szCs w:val="21"/>
              </w:rPr>
              <w:t>02001.July.04 AD 12:08 PM</w:t>
            </w:r>
          </w:p>
        </w:tc>
      </w:tr>
      <w:tr w:rsidR="00DD2696" w14:paraId="058BCFED" w14:textId="77777777" w:rsidTr="00DD2696">
        <w:trPr>
          <w:tblCellSpacing w:w="22" w:type="dxa"/>
        </w:trPr>
        <w:tc>
          <w:tcPr>
            <w:tcW w:w="0" w:type="auto"/>
            <w:vAlign w:val="center"/>
            <w:hideMark/>
          </w:tcPr>
          <w:p w14:paraId="107B0A9A" w14:textId="77777777" w:rsidR="00DD2696" w:rsidRDefault="00DD2696">
            <w:r>
              <w:rPr>
                <w:rStyle w:val="HTMLCode"/>
                <w:sz w:val="21"/>
                <w:szCs w:val="21"/>
              </w:rPr>
              <w:t>"EEE, d MMM yyyy HH:mm:ss Z"</w:t>
            </w:r>
          </w:p>
        </w:tc>
        <w:tc>
          <w:tcPr>
            <w:tcW w:w="0" w:type="auto"/>
            <w:vAlign w:val="center"/>
            <w:hideMark/>
          </w:tcPr>
          <w:p w14:paraId="5B527628" w14:textId="77777777" w:rsidR="00DD2696" w:rsidRDefault="00DD2696">
            <w:r>
              <w:rPr>
                <w:rStyle w:val="HTMLCode"/>
                <w:sz w:val="21"/>
                <w:szCs w:val="21"/>
              </w:rPr>
              <w:t>Wed, 4 Jul 2001 12:08:56 -0700</w:t>
            </w:r>
          </w:p>
        </w:tc>
      </w:tr>
      <w:tr w:rsidR="00DD2696" w14:paraId="4155D899" w14:textId="77777777" w:rsidTr="00DD2696">
        <w:trPr>
          <w:tblCellSpacing w:w="22" w:type="dxa"/>
        </w:trPr>
        <w:tc>
          <w:tcPr>
            <w:tcW w:w="0" w:type="auto"/>
            <w:shd w:val="clear" w:color="auto" w:fill="EEEEFF"/>
            <w:vAlign w:val="center"/>
            <w:hideMark/>
          </w:tcPr>
          <w:p w14:paraId="5FB46015" w14:textId="77777777" w:rsidR="00DD2696" w:rsidRDefault="00DD2696">
            <w:r>
              <w:rPr>
                <w:rStyle w:val="HTMLCode"/>
                <w:sz w:val="21"/>
                <w:szCs w:val="21"/>
              </w:rPr>
              <w:t>"yyMMddHHmmssZ"</w:t>
            </w:r>
          </w:p>
        </w:tc>
        <w:tc>
          <w:tcPr>
            <w:tcW w:w="0" w:type="auto"/>
            <w:shd w:val="clear" w:color="auto" w:fill="EEEEFF"/>
            <w:vAlign w:val="center"/>
            <w:hideMark/>
          </w:tcPr>
          <w:p w14:paraId="25D6ED2F" w14:textId="77777777" w:rsidR="00DD2696" w:rsidRDefault="00DD2696">
            <w:r>
              <w:rPr>
                <w:rStyle w:val="HTMLCode"/>
                <w:sz w:val="21"/>
                <w:szCs w:val="21"/>
              </w:rPr>
              <w:t>010704120856-0700</w:t>
            </w:r>
          </w:p>
        </w:tc>
      </w:tr>
      <w:tr w:rsidR="00DD2696" w14:paraId="20A3FC32" w14:textId="77777777" w:rsidTr="00DD2696">
        <w:trPr>
          <w:tblCellSpacing w:w="22" w:type="dxa"/>
        </w:trPr>
        <w:tc>
          <w:tcPr>
            <w:tcW w:w="0" w:type="auto"/>
            <w:vAlign w:val="center"/>
            <w:hideMark/>
          </w:tcPr>
          <w:p w14:paraId="15634C16" w14:textId="77777777" w:rsidR="00DD2696" w:rsidRDefault="00DD2696">
            <w:r>
              <w:rPr>
                <w:rStyle w:val="HTMLCode"/>
                <w:sz w:val="21"/>
                <w:szCs w:val="21"/>
              </w:rPr>
              <w:t>"yyyy-MM-dd'T'HH:mm:ss.SSSZ"</w:t>
            </w:r>
          </w:p>
        </w:tc>
        <w:tc>
          <w:tcPr>
            <w:tcW w:w="0" w:type="auto"/>
            <w:vAlign w:val="center"/>
            <w:hideMark/>
          </w:tcPr>
          <w:p w14:paraId="1D6AAE0D" w14:textId="77777777" w:rsidR="00DD2696" w:rsidRDefault="00DD2696">
            <w:r>
              <w:rPr>
                <w:rStyle w:val="HTMLCode"/>
                <w:sz w:val="21"/>
                <w:szCs w:val="21"/>
              </w:rPr>
              <w:t>2001-07-04T12:08:56.235-0700</w:t>
            </w:r>
          </w:p>
        </w:tc>
      </w:tr>
      <w:tr w:rsidR="00DD2696" w14:paraId="5FBB272D" w14:textId="77777777" w:rsidTr="00DD2696">
        <w:trPr>
          <w:tblCellSpacing w:w="22" w:type="dxa"/>
        </w:trPr>
        <w:tc>
          <w:tcPr>
            <w:tcW w:w="0" w:type="auto"/>
            <w:shd w:val="clear" w:color="auto" w:fill="EEEEFF"/>
            <w:vAlign w:val="center"/>
            <w:hideMark/>
          </w:tcPr>
          <w:p w14:paraId="4E0ECAFA" w14:textId="77777777" w:rsidR="00DD2696" w:rsidRDefault="00DD2696">
            <w:r>
              <w:rPr>
                <w:rStyle w:val="HTMLCode"/>
                <w:sz w:val="21"/>
                <w:szCs w:val="21"/>
              </w:rPr>
              <w:t>"yyyy-MM-dd'T'HH:mm:ss.SSSXXX"</w:t>
            </w:r>
          </w:p>
        </w:tc>
        <w:tc>
          <w:tcPr>
            <w:tcW w:w="0" w:type="auto"/>
            <w:shd w:val="clear" w:color="auto" w:fill="EEEEFF"/>
            <w:vAlign w:val="center"/>
            <w:hideMark/>
          </w:tcPr>
          <w:p w14:paraId="288DB73B" w14:textId="77777777" w:rsidR="00DD2696" w:rsidRDefault="00DD2696">
            <w:r>
              <w:rPr>
                <w:rStyle w:val="HTMLCode"/>
                <w:sz w:val="21"/>
                <w:szCs w:val="21"/>
              </w:rPr>
              <w:t>2001-07-04T12:08:56.235-07:00</w:t>
            </w:r>
          </w:p>
        </w:tc>
      </w:tr>
      <w:tr w:rsidR="00DD2696" w14:paraId="54D87B2E" w14:textId="77777777" w:rsidTr="00DD2696">
        <w:trPr>
          <w:tblCellSpacing w:w="22" w:type="dxa"/>
        </w:trPr>
        <w:tc>
          <w:tcPr>
            <w:tcW w:w="0" w:type="auto"/>
            <w:vAlign w:val="center"/>
            <w:hideMark/>
          </w:tcPr>
          <w:p w14:paraId="29DAD3E6" w14:textId="77777777" w:rsidR="00DD2696" w:rsidRDefault="00DD2696">
            <w:r>
              <w:rPr>
                <w:rStyle w:val="HTMLCode"/>
                <w:sz w:val="21"/>
                <w:szCs w:val="21"/>
              </w:rPr>
              <w:t>"YYYY-'W'ww-u"</w:t>
            </w:r>
          </w:p>
        </w:tc>
        <w:tc>
          <w:tcPr>
            <w:tcW w:w="0" w:type="auto"/>
            <w:vAlign w:val="center"/>
            <w:hideMark/>
          </w:tcPr>
          <w:p w14:paraId="4AFFDD45" w14:textId="77777777" w:rsidR="00DD2696" w:rsidRDefault="00DD2696">
            <w:r>
              <w:rPr>
                <w:rStyle w:val="HTMLCode"/>
                <w:sz w:val="21"/>
                <w:szCs w:val="21"/>
              </w:rPr>
              <w:t>2001-W27-3</w:t>
            </w:r>
          </w:p>
        </w:tc>
      </w:tr>
    </w:tbl>
    <w:p w14:paraId="0E2897F9" w14:textId="77777777" w:rsidR="00DD2696" w:rsidRDefault="00DD2696" w:rsidP="006C167C">
      <w:pPr>
        <w:pStyle w:val="BodyText"/>
        <w:rPr>
          <w:lang w:val="en-GB"/>
        </w:rPr>
      </w:pPr>
    </w:p>
    <w:p w14:paraId="49F10B7A" w14:textId="77777777" w:rsidR="00457B82" w:rsidRDefault="00457B82" w:rsidP="000F4EE9">
      <w:pPr>
        <w:pStyle w:val="Heading1Numbered"/>
        <w:rPr>
          <w:lang w:val="en-GB"/>
        </w:rPr>
      </w:pPr>
      <w:bookmarkStart w:id="463" w:name="_Toc108162991"/>
      <w:r>
        <w:rPr>
          <w:lang w:val="en-GB"/>
        </w:rPr>
        <w:lastRenderedPageBreak/>
        <w:t>Appendix – Double Format Syntax</w:t>
      </w:r>
      <w:bookmarkEnd w:id="463"/>
    </w:p>
    <w:p w14:paraId="75DFDB1E" w14:textId="36417345" w:rsidR="00457B82" w:rsidRDefault="00457B82" w:rsidP="00457B82">
      <w:pPr>
        <w:pStyle w:val="BodyText"/>
        <w:rPr>
          <w:lang w:val="en-GB"/>
        </w:rPr>
      </w:pPr>
      <w:r>
        <w:rPr>
          <w:lang w:val="en-GB"/>
        </w:rPr>
        <w:t>This chapter explains the syntax of the command line option (and corresponding property) –double-format.</w:t>
      </w:r>
    </w:p>
    <w:p w14:paraId="27E5FCCB" w14:textId="1B17BBB1" w:rsidR="00457B82" w:rsidRDefault="00457B82" w:rsidP="00457B82">
      <w:pPr>
        <w:pStyle w:val="BodyText"/>
        <w:rPr>
          <w:lang w:val="en-GB"/>
        </w:rPr>
      </w:pPr>
      <w:r>
        <w:rPr>
          <w:lang w:val="en-GB"/>
        </w:rPr>
        <w:t>This chapter is copied from the Oracle Java documentation of the java.text.DecimalFormat class from Java version 1.8.</w:t>
      </w:r>
    </w:p>
    <w:p w14:paraId="3D1FCAFE" w14:textId="4D4BC37B" w:rsidR="00457B82" w:rsidRDefault="00457B82" w:rsidP="00457B82">
      <w:pPr>
        <w:pStyle w:val="BodyText"/>
      </w:pPr>
      <w:r>
        <w:rPr>
          <w:lang w:val="en-GB"/>
        </w:rPr>
        <w:t xml:space="preserve">It is also available online at </w:t>
      </w:r>
      <w:hyperlink r:id="rId55" w:history="1">
        <w:r>
          <w:rPr>
            <w:rStyle w:val="Hyperlink"/>
          </w:rPr>
          <w:t>https://docs.oracle.com/javase/8/docs/api/java/text/DecimalFormat.html</w:t>
        </w:r>
      </w:hyperlink>
      <w:r>
        <w:t>.</w:t>
      </w:r>
    </w:p>
    <w:p w14:paraId="6E971867" w14:textId="77777777" w:rsidR="00457B82" w:rsidRDefault="00457B82" w:rsidP="00457B82">
      <w:pPr>
        <w:pStyle w:val="BodyText"/>
      </w:pPr>
    </w:p>
    <w:p w14:paraId="602ABAB9" w14:textId="19332C8B" w:rsidR="00457B82" w:rsidRDefault="00457B82" w:rsidP="00457B82">
      <w:pPr>
        <w:pStyle w:val="BodyText"/>
      </w:pPr>
      <w:r>
        <w:t>Note that the tool set routing to RoundingMode.UNNECESSARY.</w:t>
      </w:r>
    </w:p>
    <w:p w14:paraId="624A4710" w14:textId="77777777" w:rsidR="00457B82" w:rsidRDefault="00457B82" w:rsidP="00457B82">
      <w:pPr>
        <w:pStyle w:val="BodyText"/>
      </w:pPr>
    </w:p>
    <w:p w14:paraId="582A6ACD" w14:textId="77777777" w:rsidR="00457B82" w:rsidRDefault="00457B82" w:rsidP="00457B82">
      <w:pPr>
        <w:pStyle w:val="Heading3"/>
        <w:shd w:val="clear" w:color="auto" w:fill="FFFFFF"/>
        <w:rPr>
          <w:rFonts w:ascii="Georgia" w:hAnsi="Georgia"/>
          <w:i/>
          <w:iCs/>
          <w:color w:val="474747"/>
          <w:sz w:val="24"/>
          <w:szCs w:val="24"/>
        </w:rPr>
      </w:pPr>
      <w:r>
        <w:rPr>
          <w:rFonts w:ascii="Georgia" w:hAnsi="Georgia"/>
          <w:i/>
          <w:iCs/>
          <w:color w:val="474747"/>
          <w:sz w:val="24"/>
          <w:szCs w:val="24"/>
        </w:rPr>
        <w:t>Patterns</w:t>
      </w:r>
    </w:p>
    <w:p w14:paraId="6E503102" w14:textId="77777777" w:rsidR="00457B82" w:rsidRDefault="00457B82" w:rsidP="00457B82">
      <w:r>
        <w:rPr>
          <w:rStyle w:val="HTMLCode"/>
          <w:color w:val="474747"/>
          <w:sz w:val="21"/>
          <w:szCs w:val="21"/>
          <w:shd w:val="clear" w:color="auto" w:fill="FFFFFF"/>
        </w:rPr>
        <w:t>DecimalFormat</w:t>
      </w:r>
      <w:r>
        <w:rPr>
          <w:rFonts w:ascii="Georgia" w:hAnsi="Georgia"/>
          <w:color w:val="474747"/>
          <w:sz w:val="21"/>
          <w:szCs w:val="21"/>
          <w:shd w:val="clear" w:color="auto" w:fill="FFFFFF"/>
        </w:rPr>
        <w:t> patterns have the following syntax:</w:t>
      </w:r>
    </w:p>
    <w:p w14:paraId="15750135"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Pattern:</w:t>
      </w:r>
    </w:p>
    <w:p w14:paraId="44BBFBE3"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PositivePattern</w:t>
      </w:r>
    </w:p>
    <w:p w14:paraId="7ABAFEB1"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PositivePattern</w:t>
      </w:r>
      <w:r>
        <w:rPr>
          <w:color w:val="474747"/>
          <w:sz w:val="21"/>
          <w:szCs w:val="21"/>
        </w:rPr>
        <w:t xml:space="preserve"> ; </w:t>
      </w:r>
      <w:r>
        <w:rPr>
          <w:i/>
          <w:iCs/>
          <w:color w:val="474747"/>
          <w:sz w:val="21"/>
          <w:szCs w:val="21"/>
        </w:rPr>
        <w:t>NegativePattern</w:t>
      </w:r>
    </w:p>
    <w:p w14:paraId="72C9B439"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PositivePattern:</w:t>
      </w:r>
    </w:p>
    <w:p w14:paraId="3F13EC83"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Prefix</w:t>
      </w:r>
      <w:r>
        <w:rPr>
          <w:i/>
          <w:iCs/>
          <w:color w:val="474747"/>
          <w:sz w:val="21"/>
          <w:szCs w:val="21"/>
          <w:vertAlign w:val="subscript"/>
        </w:rPr>
        <w:t>opt</w:t>
      </w:r>
      <w:r>
        <w:rPr>
          <w:color w:val="474747"/>
          <w:sz w:val="21"/>
          <w:szCs w:val="21"/>
        </w:rPr>
        <w:t xml:space="preserve"> </w:t>
      </w:r>
      <w:r>
        <w:rPr>
          <w:i/>
          <w:iCs/>
          <w:color w:val="474747"/>
          <w:sz w:val="21"/>
          <w:szCs w:val="21"/>
        </w:rPr>
        <w:t>Number</w:t>
      </w:r>
      <w:r>
        <w:rPr>
          <w:color w:val="474747"/>
          <w:sz w:val="21"/>
          <w:szCs w:val="21"/>
        </w:rPr>
        <w:t xml:space="preserve"> </w:t>
      </w:r>
      <w:r>
        <w:rPr>
          <w:i/>
          <w:iCs/>
          <w:color w:val="474747"/>
          <w:sz w:val="21"/>
          <w:szCs w:val="21"/>
        </w:rPr>
        <w:t>Suffix</w:t>
      </w:r>
      <w:r>
        <w:rPr>
          <w:i/>
          <w:iCs/>
          <w:color w:val="474747"/>
          <w:sz w:val="21"/>
          <w:szCs w:val="21"/>
          <w:vertAlign w:val="subscript"/>
        </w:rPr>
        <w:t>opt</w:t>
      </w:r>
    </w:p>
    <w:p w14:paraId="7A653687"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NegativePattern:</w:t>
      </w:r>
    </w:p>
    <w:p w14:paraId="17E9CA30"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Prefix</w:t>
      </w:r>
      <w:r>
        <w:rPr>
          <w:i/>
          <w:iCs/>
          <w:color w:val="474747"/>
          <w:sz w:val="21"/>
          <w:szCs w:val="21"/>
          <w:vertAlign w:val="subscript"/>
        </w:rPr>
        <w:t>opt</w:t>
      </w:r>
      <w:r>
        <w:rPr>
          <w:color w:val="474747"/>
          <w:sz w:val="21"/>
          <w:szCs w:val="21"/>
        </w:rPr>
        <w:t xml:space="preserve"> </w:t>
      </w:r>
      <w:r>
        <w:rPr>
          <w:i/>
          <w:iCs/>
          <w:color w:val="474747"/>
          <w:sz w:val="21"/>
          <w:szCs w:val="21"/>
        </w:rPr>
        <w:t>Number</w:t>
      </w:r>
      <w:r>
        <w:rPr>
          <w:color w:val="474747"/>
          <w:sz w:val="21"/>
          <w:szCs w:val="21"/>
        </w:rPr>
        <w:t xml:space="preserve"> </w:t>
      </w:r>
      <w:r>
        <w:rPr>
          <w:i/>
          <w:iCs/>
          <w:color w:val="474747"/>
          <w:sz w:val="21"/>
          <w:szCs w:val="21"/>
        </w:rPr>
        <w:t>Suffix</w:t>
      </w:r>
      <w:r>
        <w:rPr>
          <w:i/>
          <w:iCs/>
          <w:color w:val="474747"/>
          <w:sz w:val="21"/>
          <w:szCs w:val="21"/>
          <w:vertAlign w:val="subscript"/>
        </w:rPr>
        <w:t>opt</w:t>
      </w:r>
    </w:p>
    <w:p w14:paraId="7EFE51B3"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Prefix:</w:t>
      </w:r>
    </w:p>
    <w:p w14:paraId="7D913E0E" w14:textId="77777777" w:rsidR="00457B82" w:rsidRDefault="00457B82" w:rsidP="00457B82">
      <w:pPr>
        <w:pStyle w:val="HTMLPreformatted"/>
        <w:shd w:val="clear" w:color="auto" w:fill="FFFFFF"/>
        <w:rPr>
          <w:color w:val="474747"/>
          <w:sz w:val="21"/>
          <w:szCs w:val="21"/>
        </w:rPr>
      </w:pPr>
      <w:r>
        <w:rPr>
          <w:color w:val="474747"/>
          <w:sz w:val="21"/>
          <w:szCs w:val="21"/>
        </w:rPr>
        <w:t xml:space="preserve">         any Unicode characters except \uFFFE, \uFFFF, and special characters</w:t>
      </w:r>
    </w:p>
    <w:p w14:paraId="48068D01"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Suffix:</w:t>
      </w:r>
    </w:p>
    <w:p w14:paraId="3E5C4B2F" w14:textId="77777777" w:rsidR="00457B82" w:rsidRDefault="00457B82" w:rsidP="00457B82">
      <w:pPr>
        <w:pStyle w:val="HTMLPreformatted"/>
        <w:shd w:val="clear" w:color="auto" w:fill="FFFFFF"/>
        <w:rPr>
          <w:color w:val="474747"/>
          <w:sz w:val="21"/>
          <w:szCs w:val="21"/>
        </w:rPr>
      </w:pPr>
      <w:r>
        <w:rPr>
          <w:color w:val="474747"/>
          <w:sz w:val="21"/>
          <w:szCs w:val="21"/>
        </w:rPr>
        <w:t xml:space="preserve">         any Unicode characters except \uFFFE, \uFFFF, and special characters</w:t>
      </w:r>
    </w:p>
    <w:p w14:paraId="75BD3285"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Number:</w:t>
      </w:r>
    </w:p>
    <w:p w14:paraId="76482075"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Integer</w:t>
      </w:r>
      <w:r>
        <w:rPr>
          <w:color w:val="474747"/>
          <w:sz w:val="21"/>
          <w:szCs w:val="21"/>
        </w:rPr>
        <w:t xml:space="preserve"> </w:t>
      </w:r>
      <w:r>
        <w:rPr>
          <w:i/>
          <w:iCs/>
          <w:color w:val="474747"/>
          <w:sz w:val="21"/>
          <w:szCs w:val="21"/>
        </w:rPr>
        <w:t>Exponent</w:t>
      </w:r>
      <w:r>
        <w:rPr>
          <w:i/>
          <w:iCs/>
          <w:color w:val="474747"/>
          <w:sz w:val="21"/>
          <w:szCs w:val="21"/>
          <w:vertAlign w:val="subscript"/>
        </w:rPr>
        <w:t>opt</w:t>
      </w:r>
    </w:p>
    <w:p w14:paraId="48122A5B"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Integer</w:t>
      </w:r>
      <w:r>
        <w:rPr>
          <w:color w:val="474747"/>
          <w:sz w:val="21"/>
          <w:szCs w:val="21"/>
        </w:rPr>
        <w:t xml:space="preserve"> . </w:t>
      </w:r>
      <w:r>
        <w:rPr>
          <w:i/>
          <w:iCs/>
          <w:color w:val="474747"/>
          <w:sz w:val="21"/>
          <w:szCs w:val="21"/>
        </w:rPr>
        <w:t>Fraction</w:t>
      </w:r>
      <w:r>
        <w:rPr>
          <w:color w:val="474747"/>
          <w:sz w:val="21"/>
          <w:szCs w:val="21"/>
        </w:rPr>
        <w:t xml:space="preserve"> </w:t>
      </w:r>
      <w:r>
        <w:rPr>
          <w:i/>
          <w:iCs/>
          <w:color w:val="474747"/>
          <w:sz w:val="21"/>
          <w:szCs w:val="21"/>
        </w:rPr>
        <w:t>Exponent</w:t>
      </w:r>
      <w:r>
        <w:rPr>
          <w:i/>
          <w:iCs/>
          <w:color w:val="474747"/>
          <w:sz w:val="21"/>
          <w:szCs w:val="21"/>
          <w:vertAlign w:val="subscript"/>
        </w:rPr>
        <w:t>opt</w:t>
      </w:r>
    </w:p>
    <w:p w14:paraId="7BEFB6A7"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Integer:</w:t>
      </w:r>
    </w:p>
    <w:p w14:paraId="363F1D74"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MinimumInteger</w:t>
      </w:r>
    </w:p>
    <w:p w14:paraId="2E59BD7D"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p>
    <w:p w14:paraId="43C72FCA" w14:textId="77777777" w:rsidR="00457B82" w:rsidRDefault="00457B82" w:rsidP="00457B82">
      <w:pPr>
        <w:pStyle w:val="HTMLPreformatted"/>
        <w:shd w:val="clear" w:color="auto" w:fill="FFFFFF"/>
        <w:rPr>
          <w:color w:val="474747"/>
          <w:sz w:val="21"/>
          <w:szCs w:val="21"/>
        </w:rPr>
      </w:pPr>
      <w:r>
        <w:rPr>
          <w:color w:val="474747"/>
          <w:sz w:val="21"/>
          <w:szCs w:val="21"/>
        </w:rPr>
        <w:t xml:space="preserve">         # </w:t>
      </w:r>
      <w:r>
        <w:rPr>
          <w:i/>
          <w:iCs/>
          <w:color w:val="474747"/>
          <w:sz w:val="21"/>
          <w:szCs w:val="21"/>
        </w:rPr>
        <w:t>Integer</w:t>
      </w:r>
    </w:p>
    <w:p w14:paraId="4B8127E2" w14:textId="77777777" w:rsidR="00457B82" w:rsidRDefault="00457B82" w:rsidP="00457B82">
      <w:pPr>
        <w:pStyle w:val="HTMLPreformatted"/>
        <w:shd w:val="clear" w:color="auto" w:fill="FFFFFF"/>
        <w:rPr>
          <w:color w:val="474747"/>
          <w:sz w:val="21"/>
          <w:szCs w:val="21"/>
        </w:rPr>
      </w:pPr>
      <w:r>
        <w:rPr>
          <w:color w:val="474747"/>
          <w:sz w:val="21"/>
          <w:szCs w:val="21"/>
        </w:rPr>
        <w:t xml:space="preserve">         # , </w:t>
      </w:r>
      <w:r>
        <w:rPr>
          <w:i/>
          <w:iCs/>
          <w:color w:val="474747"/>
          <w:sz w:val="21"/>
          <w:szCs w:val="21"/>
        </w:rPr>
        <w:t>Integer</w:t>
      </w:r>
    </w:p>
    <w:p w14:paraId="34E3D83A"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MinimumInteger:</w:t>
      </w:r>
    </w:p>
    <w:p w14:paraId="23EAFBB8" w14:textId="77777777" w:rsidR="00457B82" w:rsidRDefault="00457B82" w:rsidP="00457B82">
      <w:pPr>
        <w:pStyle w:val="HTMLPreformatted"/>
        <w:shd w:val="clear" w:color="auto" w:fill="FFFFFF"/>
        <w:rPr>
          <w:color w:val="474747"/>
          <w:sz w:val="21"/>
          <w:szCs w:val="21"/>
        </w:rPr>
      </w:pPr>
      <w:r>
        <w:rPr>
          <w:color w:val="474747"/>
          <w:sz w:val="21"/>
          <w:szCs w:val="21"/>
        </w:rPr>
        <w:t xml:space="preserve">         0</w:t>
      </w:r>
    </w:p>
    <w:p w14:paraId="08C782BC" w14:textId="77777777" w:rsidR="00457B82" w:rsidRDefault="00457B82" w:rsidP="00457B82">
      <w:pPr>
        <w:pStyle w:val="HTMLPreformatted"/>
        <w:shd w:val="clear" w:color="auto" w:fill="FFFFFF"/>
        <w:rPr>
          <w:color w:val="474747"/>
          <w:sz w:val="21"/>
          <w:szCs w:val="21"/>
        </w:rPr>
      </w:pPr>
      <w:r>
        <w:rPr>
          <w:color w:val="474747"/>
          <w:sz w:val="21"/>
          <w:szCs w:val="21"/>
        </w:rPr>
        <w:t xml:space="preserve">         0 </w:t>
      </w:r>
      <w:r>
        <w:rPr>
          <w:i/>
          <w:iCs/>
          <w:color w:val="474747"/>
          <w:sz w:val="21"/>
          <w:szCs w:val="21"/>
        </w:rPr>
        <w:t>MinimumInteger</w:t>
      </w:r>
    </w:p>
    <w:p w14:paraId="68EF254F" w14:textId="77777777" w:rsidR="00457B82" w:rsidRDefault="00457B82" w:rsidP="00457B82">
      <w:pPr>
        <w:pStyle w:val="HTMLPreformatted"/>
        <w:shd w:val="clear" w:color="auto" w:fill="FFFFFF"/>
        <w:rPr>
          <w:color w:val="474747"/>
          <w:sz w:val="21"/>
          <w:szCs w:val="21"/>
        </w:rPr>
      </w:pPr>
      <w:r>
        <w:rPr>
          <w:color w:val="474747"/>
          <w:sz w:val="21"/>
          <w:szCs w:val="21"/>
        </w:rPr>
        <w:t xml:space="preserve">         0 , </w:t>
      </w:r>
      <w:r>
        <w:rPr>
          <w:i/>
          <w:iCs/>
          <w:color w:val="474747"/>
          <w:sz w:val="21"/>
          <w:szCs w:val="21"/>
        </w:rPr>
        <w:t>MinimumInteger</w:t>
      </w:r>
    </w:p>
    <w:p w14:paraId="39773EB0"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Fraction:</w:t>
      </w:r>
    </w:p>
    <w:p w14:paraId="2EACAA80"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MinimumFraction</w:t>
      </w:r>
      <w:r>
        <w:rPr>
          <w:i/>
          <w:iCs/>
          <w:color w:val="474747"/>
          <w:sz w:val="21"/>
          <w:szCs w:val="21"/>
          <w:vertAlign w:val="subscript"/>
        </w:rPr>
        <w:t>opt</w:t>
      </w:r>
      <w:r>
        <w:rPr>
          <w:color w:val="474747"/>
          <w:sz w:val="21"/>
          <w:szCs w:val="21"/>
        </w:rPr>
        <w:t xml:space="preserve"> </w:t>
      </w:r>
      <w:r>
        <w:rPr>
          <w:i/>
          <w:iCs/>
          <w:color w:val="474747"/>
          <w:sz w:val="21"/>
          <w:szCs w:val="21"/>
        </w:rPr>
        <w:t>OptionalFraction</w:t>
      </w:r>
      <w:r>
        <w:rPr>
          <w:i/>
          <w:iCs/>
          <w:color w:val="474747"/>
          <w:sz w:val="21"/>
          <w:szCs w:val="21"/>
          <w:vertAlign w:val="subscript"/>
        </w:rPr>
        <w:t>opt</w:t>
      </w:r>
    </w:p>
    <w:p w14:paraId="3115ABB2"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MinimumFraction:</w:t>
      </w:r>
    </w:p>
    <w:p w14:paraId="2768922C" w14:textId="77777777" w:rsidR="00457B82" w:rsidRDefault="00457B82" w:rsidP="00457B82">
      <w:pPr>
        <w:pStyle w:val="HTMLPreformatted"/>
        <w:shd w:val="clear" w:color="auto" w:fill="FFFFFF"/>
        <w:rPr>
          <w:color w:val="474747"/>
          <w:sz w:val="21"/>
          <w:szCs w:val="21"/>
        </w:rPr>
      </w:pPr>
      <w:r>
        <w:rPr>
          <w:color w:val="474747"/>
          <w:sz w:val="21"/>
          <w:szCs w:val="21"/>
        </w:rPr>
        <w:t xml:space="preserve">         0 </w:t>
      </w:r>
      <w:r>
        <w:rPr>
          <w:i/>
          <w:iCs/>
          <w:color w:val="474747"/>
          <w:sz w:val="21"/>
          <w:szCs w:val="21"/>
        </w:rPr>
        <w:t>MinimumFraction</w:t>
      </w:r>
      <w:r>
        <w:rPr>
          <w:i/>
          <w:iCs/>
          <w:color w:val="474747"/>
          <w:sz w:val="21"/>
          <w:szCs w:val="21"/>
          <w:vertAlign w:val="subscript"/>
        </w:rPr>
        <w:t>opt</w:t>
      </w:r>
    </w:p>
    <w:p w14:paraId="71BC78E6"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OptionalFraction:</w:t>
      </w:r>
    </w:p>
    <w:p w14:paraId="6677045E" w14:textId="77777777" w:rsidR="00457B82" w:rsidRDefault="00457B82" w:rsidP="00457B82">
      <w:pPr>
        <w:pStyle w:val="HTMLPreformatted"/>
        <w:shd w:val="clear" w:color="auto" w:fill="FFFFFF"/>
        <w:rPr>
          <w:color w:val="474747"/>
          <w:sz w:val="21"/>
          <w:szCs w:val="21"/>
        </w:rPr>
      </w:pPr>
      <w:r>
        <w:rPr>
          <w:color w:val="474747"/>
          <w:sz w:val="21"/>
          <w:szCs w:val="21"/>
        </w:rPr>
        <w:t xml:space="preserve">         # </w:t>
      </w:r>
      <w:r>
        <w:rPr>
          <w:i/>
          <w:iCs/>
          <w:color w:val="474747"/>
          <w:sz w:val="21"/>
          <w:szCs w:val="21"/>
        </w:rPr>
        <w:t>OptionalFraction</w:t>
      </w:r>
      <w:r>
        <w:rPr>
          <w:i/>
          <w:iCs/>
          <w:color w:val="474747"/>
          <w:sz w:val="21"/>
          <w:szCs w:val="21"/>
          <w:vertAlign w:val="subscript"/>
        </w:rPr>
        <w:t>opt</w:t>
      </w:r>
    </w:p>
    <w:p w14:paraId="7EEF6AE1"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Exponent:</w:t>
      </w:r>
    </w:p>
    <w:p w14:paraId="41E426AF" w14:textId="77777777" w:rsidR="00457B82" w:rsidRDefault="00457B82" w:rsidP="00457B82">
      <w:pPr>
        <w:pStyle w:val="HTMLPreformatted"/>
        <w:shd w:val="clear" w:color="auto" w:fill="FFFFFF"/>
        <w:rPr>
          <w:color w:val="474747"/>
          <w:sz w:val="21"/>
          <w:szCs w:val="21"/>
        </w:rPr>
      </w:pPr>
      <w:r>
        <w:rPr>
          <w:color w:val="474747"/>
          <w:sz w:val="21"/>
          <w:szCs w:val="21"/>
        </w:rPr>
        <w:t xml:space="preserve">         E </w:t>
      </w:r>
      <w:r>
        <w:rPr>
          <w:i/>
          <w:iCs/>
          <w:color w:val="474747"/>
          <w:sz w:val="21"/>
          <w:szCs w:val="21"/>
        </w:rPr>
        <w:t>MinimumExponent</w:t>
      </w:r>
    </w:p>
    <w:p w14:paraId="68ACE59B"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r>
        <w:rPr>
          <w:i/>
          <w:iCs/>
          <w:color w:val="474747"/>
          <w:sz w:val="21"/>
          <w:szCs w:val="21"/>
        </w:rPr>
        <w:t>MinimumExponent:</w:t>
      </w:r>
    </w:p>
    <w:p w14:paraId="4BF169F0" w14:textId="77777777" w:rsidR="00457B82" w:rsidRDefault="00457B82" w:rsidP="00457B82">
      <w:pPr>
        <w:pStyle w:val="HTMLPreformatted"/>
        <w:shd w:val="clear" w:color="auto" w:fill="FFFFFF"/>
        <w:rPr>
          <w:color w:val="474747"/>
          <w:sz w:val="21"/>
          <w:szCs w:val="21"/>
        </w:rPr>
      </w:pPr>
      <w:r>
        <w:rPr>
          <w:color w:val="474747"/>
          <w:sz w:val="21"/>
          <w:szCs w:val="21"/>
        </w:rPr>
        <w:lastRenderedPageBreak/>
        <w:t xml:space="preserve">         0 </w:t>
      </w:r>
      <w:r>
        <w:rPr>
          <w:i/>
          <w:iCs/>
          <w:color w:val="474747"/>
          <w:sz w:val="21"/>
          <w:szCs w:val="21"/>
        </w:rPr>
        <w:t>MinimumExponent</w:t>
      </w:r>
      <w:r>
        <w:rPr>
          <w:i/>
          <w:iCs/>
          <w:color w:val="474747"/>
          <w:sz w:val="21"/>
          <w:szCs w:val="21"/>
          <w:vertAlign w:val="subscript"/>
        </w:rPr>
        <w:t>opt</w:t>
      </w:r>
    </w:p>
    <w:p w14:paraId="0779F4FB" w14:textId="77777777" w:rsidR="00457B82" w:rsidRDefault="00457B82" w:rsidP="00457B82">
      <w:pPr>
        <w:pStyle w:val="HTMLPreformatted"/>
        <w:shd w:val="clear" w:color="auto" w:fill="FFFFFF"/>
        <w:rPr>
          <w:color w:val="474747"/>
          <w:sz w:val="21"/>
          <w:szCs w:val="21"/>
        </w:rPr>
      </w:pPr>
      <w:r>
        <w:rPr>
          <w:color w:val="474747"/>
          <w:sz w:val="21"/>
          <w:szCs w:val="21"/>
        </w:rPr>
        <w:t xml:space="preserve"> </w:t>
      </w:r>
    </w:p>
    <w:p w14:paraId="6CB7FE06" w14:textId="77777777" w:rsidR="00457B82" w:rsidRDefault="00457B82" w:rsidP="00457B82">
      <w:pPr>
        <w:pStyle w:val="NormalWeb"/>
        <w:shd w:val="clear" w:color="auto" w:fill="FFFFFF"/>
        <w:spacing w:before="0"/>
        <w:rPr>
          <w:rFonts w:ascii="Georgia" w:hAnsi="Georgia"/>
          <w:color w:val="474747"/>
          <w:sz w:val="21"/>
          <w:szCs w:val="21"/>
        </w:rPr>
      </w:pPr>
      <w:r>
        <w:rPr>
          <w:rFonts w:ascii="Georgia" w:hAnsi="Georgia"/>
          <w:color w:val="474747"/>
          <w:sz w:val="21"/>
          <w:szCs w:val="21"/>
        </w:rPr>
        <w:t>A </w:t>
      </w:r>
      <w:r>
        <w:rPr>
          <w:rStyle w:val="HTMLCode"/>
          <w:color w:val="474747"/>
          <w:sz w:val="21"/>
          <w:szCs w:val="21"/>
        </w:rPr>
        <w:t>DecimalFormat</w:t>
      </w:r>
      <w:r>
        <w:rPr>
          <w:rFonts w:ascii="Georgia" w:hAnsi="Georgia"/>
          <w:color w:val="474747"/>
          <w:sz w:val="21"/>
          <w:szCs w:val="21"/>
        </w:rPr>
        <w:t> pattern contains a positive and negative subpattern, for example, </w:t>
      </w:r>
      <w:r>
        <w:rPr>
          <w:rStyle w:val="HTMLCode"/>
          <w:color w:val="474747"/>
          <w:sz w:val="21"/>
          <w:szCs w:val="21"/>
        </w:rPr>
        <w:t>"#,##0.00;(#,##0.00)"</w:t>
      </w:r>
      <w:r>
        <w:rPr>
          <w:rFonts w:ascii="Georgia" w:hAnsi="Georgia"/>
          <w:color w:val="474747"/>
          <w:sz w:val="21"/>
          <w:szCs w:val="21"/>
        </w:rPr>
        <w:t>. Each subpattern has a prefix, numeric part, and suffix. The negative subpattern is optional; if absent, then the positive subpattern prefixed with the localized minus sign (</w:t>
      </w:r>
      <w:r>
        <w:rPr>
          <w:rStyle w:val="HTMLCode"/>
          <w:color w:val="474747"/>
          <w:sz w:val="21"/>
          <w:szCs w:val="21"/>
        </w:rPr>
        <w:t>'-'</w:t>
      </w:r>
      <w:r>
        <w:rPr>
          <w:rFonts w:ascii="Georgia" w:hAnsi="Georgia"/>
          <w:color w:val="474747"/>
          <w:sz w:val="21"/>
          <w:szCs w:val="21"/>
        </w:rPr>
        <w:t> in most locales) is used as the negative subpattern. That is, </w:t>
      </w:r>
      <w:r>
        <w:rPr>
          <w:rStyle w:val="HTMLCode"/>
          <w:color w:val="474747"/>
          <w:sz w:val="21"/>
          <w:szCs w:val="21"/>
        </w:rPr>
        <w:t>"0.00"</w:t>
      </w:r>
      <w:r>
        <w:rPr>
          <w:rFonts w:ascii="Georgia" w:hAnsi="Georgia"/>
          <w:color w:val="474747"/>
          <w:sz w:val="21"/>
          <w:szCs w:val="21"/>
        </w:rPr>
        <w:t> alone is equivalent to </w:t>
      </w:r>
      <w:r>
        <w:rPr>
          <w:rStyle w:val="HTMLCode"/>
          <w:color w:val="474747"/>
          <w:sz w:val="21"/>
          <w:szCs w:val="21"/>
        </w:rPr>
        <w:t>"0.00;-0.00"</w:t>
      </w:r>
      <w:r>
        <w:rPr>
          <w:rFonts w:ascii="Georgia" w:hAnsi="Georgia"/>
          <w:color w:val="474747"/>
          <w:sz w:val="21"/>
          <w:szCs w:val="21"/>
        </w:rPr>
        <w:t>. If there is an explicit negative subpattern, it serves only to specify the negative prefix and suffix; the number of digits, minimal digits, and other characteristics are all the same as the positive pattern. That means that </w:t>
      </w:r>
      <w:r>
        <w:rPr>
          <w:rStyle w:val="HTMLCode"/>
          <w:color w:val="474747"/>
          <w:sz w:val="21"/>
          <w:szCs w:val="21"/>
        </w:rPr>
        <w:t>"#,##0.0#;(#)"</w:t>
      </w:r>
      <w:r>
        <w:rPr>
          <w:rFonts w:ascii="Georgia" w:hAnsi="Georgia"/>
          <w:color w:val="474747"/>
          <w:sz w:val="21"/>
          <w:szCs w:val="21"/>
        </w:rPr>
        <w:t> produces precisely the same behavior as </w:t>
      </w:r>
      <w:r>
        <w:rPr>
          <w:rStyle w:val="HTMLCode"/>
          <w:color w:val="474747"/>
          <w:sz w:val="21"/>
          <w:szCs w:val="21"/>
        </w:rPr>
        <w:t>"#,##0.0#;(#,##0.0#)"</w:t>
      </w:r>
      <w:r>
        <w:rPr>
          <w:rFonts w:ascii="Georgia" w:hAnsi="Georgia"/>
          <w:color w:val="474747"/>
          <w:sz w:val="21"/>
          <w:szCs w:val="21"/>
        </w:rPr>
        <w:t>.</w:t>
      </w:r>
    </w:p>
    <w:p w14:paraId="699918E6" w14:textId="77777777" w:rsidR="00457B82" w:rsidRDefault="00457B82" w:rsidP="00457B82">
      <w:pPr>
        <w:pStyle w:val="NormalWeb"/>
        <w:shd w:val="clear" w:color="auto" w:fill="FFFFFF"/>
        <w:spacing w:before="0"/>
        <w:rPr>
          <w:rFonts w:ascii="Georgia" w:hAnsi="Georgia"/>
          <w:color w:val="474747"/>
          <w:sz w:val="21"/>
          <w:szCs w:val="21"/>
        </w:rPr>
      </w:pPr>
      <w:r>
        <w:rPr>
          <w:rFonts w:ascii="Georgia" w:hAnsi="Georgia"/>
          <w:color w:val="474747"/>
          <w:sz w:val="21"/>
          <w:szCs w:val="21"/>
        </w:rPr>
        <w:t>The prefixes, suffixes, and various symbols used for infinity, digits, thousands separators, decimal separators, etc. may be set to arbitrary values, and they will appear properly during formatting. However, care must be taken that the symbols and strings do not conflict, or parsing will be unreliable. For example, either the positive and negative prefixes or the suffixes must be distinct for </w:t>
      </w:r>
      <w:r>
        <w:rPr>
          <w:rStyle w:val="HTMLCode"/>
          <w:color w:val="474747"/>
          <w:sz w:val="21"/>
          <w:szCs w:val="21"/>
        </w:rPr>
        <w:t>DecimalFormat.parse()</w:t>
      </w:r>
      <w:r>
        <w:rPr>
          <w:rFonts w:ascii="Georgia" w:hAnsi="Georgia"/>
          <w:color w:val="474747"/>
          <w:sz w:val="21"/>
          <w:szCs w:val="21"/>
        </w:rPr>
        <w:t> to be able to distinguish positive from negative values. (If they are identical, then </w:t>
      </w:r>
      <w:r>
        <w:rPr>
          <w:rStyle w:val="HTMLCode"/>
          <w:color w:val="474747"/>
          <w:sz w:val="21"/>
          <w:szCs w:val="21"/>
        </w:rPr>
        <w:t>DecimalFormat</w:t>
      </w:r>
      <w:r>
        <w:rPr>
          <w:rFonts w:ascii="Georgia" w:hAnsi="Georgia"/>
          <w:color w:val="474747"/>
          <w:sz w:val="21"/>
          <w:szCs w:val="21"/>
        </w:rPr>
        <w:t> will behave as if no negative subpattern was specified.) Another example is that the decimal separator and thousands separator should be distinct characters, or parsing will be impossible.</w:t>
      </w:r>
    </w:p>
    <w:p w14:paraId="315D1EF9" w14:textId="77777777" w:rsidR="00457B82" w:rsidRDefault="00457B82" w:rsidP="00457B82">
      <w:pPr>
        <w:pStyle w:val="NormalWeb"/>
        <w:shd w:val="clear" w:color="auto" w:fill="FFFFFF"/>
        <w:spacing w:before="0"/>
        <w:rPr>
          <w:rFonts w:ascii="Georgia" w:hAnsi="Georgia"/>
          <w:color w:val="474747"/>
          <w:sz w:val="21"/>
          <w:szCs w:val="21"/>
        </w:rPr>
      </w:pPr>
      <w:r>
        <w:rPr>
          <w:rFonts w:ascii="Georgia" w:hAnsi="Georgia"/>
          <w:color w:val="474747"/>
          <w:sz w:val="21"/>
          <w:szCs w:val="21"/>
        </w:rPr>
        <w:t>The grouping separator is commonly used for thousands, but in some countries it separates ten-thousands. The grouping size is a constant number of digits between the grouping characters, such as 3 for 100,000,000 or 4 for 1,0000,0000. If you supply a pattern with multiple grouping characters, the interval between the last one and the end of the integer is the one that is used. So </w:t>
      </w:r>
      <w:r>
        <w:rPr>
          <w:rStyle w:val="HTMLCode"/>
          <w:color w:val="474747"/>
          <w:sz w:val="21"/>
          <w:szCs w:val="21"/>
        </w:rPr>
        <w:t>"#,##,###,####"</w:t>
      </w:r>
      <w:r>
        <w:rPr>
          <w:rFonts w:ascii="Georgia" w:hAnsi="Georgia"/>
          <w:color w:val="474747"/>
          <w:sz w:val="21"/>
          <w:szCs w:val="21"/>
        </w:rPr>
        <w:t> == </w:t>
      </w:r>
      <w:r>
        <w:rPr>
          <w:rStyle w:val="HTMLCode"/>
          <w:color w:val="474747"/>
          <w:sz w:val="21"/>
          <w:szCs w:val="21"/>
        </w:rPr>
        <w:t>"######,####"</w:t>
      </w:r>
      <w:r>
        <w:rPr>
          <w:rFonts w:ascii="Georgia" w:hAnsi="Georgia"/>
          <w:color w:val="474747"/>
          <w:sz w:val="21"/>
          <w:szCs w:val="21"/>
        </w:rPr>
        <w:t> == </w:t>
      </w:r>
      <w:r>
        <w:rPr>
          <w:rStyle w:val="HTMLCode"/>
          <w:color w:val="474747"/>
          <w:sz w:val="21"/>
          <w:szCs w:val="21"/>
        </w:rPr>
        <w:t>"##,####,####"</w:t>
      </w:r>
      <w:r>
        <w:rPr>
          <w:rFonts w:ascii="Georgia" w:hAnsi="Georgia"/>
          <w:color w:val="474747"/>
          <w:sz w:val="21"/>
          <w:szCs w:val="21"/>
        </w:rPr>
        <w:t>.</w:t>
      </w:r>
    </w:p>
    <w:p w14:paraId="5C7A141E" w14:textId="77777777" w:rsidR="00457B82" w:rsidRDefault="00457B82" w:rsidP="00457B82">
      <w:pPr>
        <w:pStyle w:val="Heading4"/>
        <w:shd w:val="clear" w:color="auto" w:fill="FFFFFF"/>
        <w:rPr>
          <w:rFonts w:ascii="Georgia" w:hAnsi="Georgia"/>
          <w:color w:val="474747"/>
          <w:szCs w:val="20"/>
        </w:rPr>
      </w:pPr>
      <w:r>
        <w:rPr>
          <w:rFonts w:ascii="Georgia" w:hAnsi="Georgia"/>
          <w:color w:val="474747"/>
          <w:szCs w:val="20"/>
        </w:rPr>
        <w:t>Special Pattern Characters</w:t>
      </w:r>
    </w:p>
    <w:p w14:paraId="52629EAF" w14:textId="77777777" w:rsidR="00457B82" w:rsidRDefault="00457B82" w:rsidP="00457B82">
      <w:pPr>
        <w:pStyle w:val="NormalWeb"/>
        <w:shd w:val="clear" w:color="auto" w:fill="FFFFFF"/>
        <w:rPr>
          <w:rFonts w:ascii="Georgia" w:hAnsi="Georgia"/>
          <w:color w:val="474747"/>
          <w:sz w:val="21"/>
          <w:szCs w:val="21"/>
        </w:rPr>
      </w:pPr>
      <w:r>
        <w:rPr>
          <w:rFonts w:ascii="Georgia" w:hAnsi="Georgia"/>
          <w:color w:val="474747"/>
          <w:sz w:val="21"/>
          <w:szCs w:val="21"/>
        </w:rPr>
        <w:t>Many characters in a pattern are taken literally; they are matched during parsing and output unchanged during formatting. Special characters, on the other hand, stand for other characters, strings, or classes of characters. They must be quoted, unless noted otherwise, if they are to appear in the prefix or suffix as literals.</w:t>
      </w:r>
    </w:p>
    <w:p w14:paraId="2C6E8CF9" w14:textId="77777777" w:rsidR="00457B82" w:rsidRDefault="00457B82" w:rsidP="00457B82">
      <w:pPr>
        <w:pStyle w:val="NormalWeb"/>
        <w:shd w:val="clear" w:color="auto" w:fill="FFFFFF"/>
        <w:spacing w:before="0"/>
        <w:rPr>
          <w:rFonts w:ascii="Georgia" w:hAnsi="Georgia"/>
          <w:color w:val="474747"/>
          <w:sz w:val="21"/>
          <w:szCs w:val="21"/>
        </w:rPr>
      </w:pPr>
      <w:r>
        <w:rPr>
          <w:rFonts w:ascii="Georgia" w:hAnsi="Georgia"/>
          <w:color w:val="474747"/>
          <w:sz w:val="21"/>
          <w:szCs w:val="21"/>
        </w:rPr>
        <w:t>The characters listed here are used in non-localized patterns. Localized patterns use the corresponding characters taken from this formatter's </w:t>
      </w:r>
      <w:r>
        <w:rPr>
          <w:rStyle w:val="HTMLCode"/>
          <w:color w:val="474747"/>
          <w:sz w:val="21"/>
          <w:szCs w:val="21"/>
        </w:rPr>
        <w:t>DecimalFormatSymbols</w:t>
      </w:r>
      <w:r>
        <w:rPr>
          <w:rFonts w:ascii="Georgia" w:hAnsi="Georgia"/>
          <w:color w:val="474747"/>
          <w:sz w:val="21"/>
          <w:szCs w:val="21"/>
        </w:rPr>
        <w:t> object instead, and these characters lose their special status. Two exceptions are the currency sign and quote, which are not localized.</w:t>
      </w:r>
    </w:p>
    <w:tbl>
      <w:tblPr>
        <w:tblW w:w="0" w:type="auto"/>
        <w:tblCellSpacing w:w="22" w:type="dxa"/>
        <w:tblCellMar>
          <w:left w:w="0" w:type="dxa"/>
          <w:right w:w="0" w:type="dxa"/>
        </w:tblCellMar>
        <w:tblLook w:val="04A0" w:firstRow="1" w:lastRow="0" w:firstColumn="1" w:lastColumn="0" w:noHBand="0" w:noVBand="1"/>
        <w:tblDescription w:val="Chart showing symbol,&#10;  location, localized, and meaning."/>
      </w:tblPr>
      <w:tblGrid>
        <w:gridCol w:w="1168"/>
        <w:gridCol w:w="1285"/>
        <w:gridCol w:w="1151"/>
        <w:gridCol w:w="5936"/>
      </w:tblGrid>
      <w:tr w:rsidR="00457B82" w14:paraId="611A6AB7" w14:textId="77777777" w:rsidTr="00457B82">
        <w:trPr>
          <w:tblCellSpacing w:w="22" w:type="dxa"/>
        </w:trPr>
        <w:tc>
          <w:tcPr>
            <w:tcW w:w="0" w:type="auto"/>
            <w:shd w:val="clear" w:color="auto" w:fill="CCCCFF"/>
            <w:vAlign w:val="center"/>
            <w:hideMark/>
          </w:tcPr>
          <w:p w14:paraId="2822E76D" w14:textId="77777777" w:rsidR="00457B82" w:rsidRDefault="00457B82">
            <w:pPr>
              <w:rPr>
                <w:b/>
                <w:bCs/>
              </w:rPr>
            </w:pPr>
            <w:r>
              <w:rPr>
                <w:b/>
                <w:bCs/>
              </w:rPr>
              <w:t>Symbol</w:t>
            </w:r>
          </w:p>
        </w:tc>
        <w:tc>
          <w:tcPr>
            <w:tcW w:w="0" w:type="auto"/>
            <w:shd w:val="clear" w:color="auto" w:fill="CCCCFF"/>
            <w:vAlign w:val="center"/>
            <w:hideMark/>
          </w:tcPr>
          <w:p w14:paraId="5E151890" w14:textId="77777777" w:rsidR="00457B82" w:rsidRDefault="00457B82">
            <w:pPr>
              <w:rPr>
                <w:b/>
                <w:bCs/>
              </w:rPr>
            </w:pPr>
            <w:r>
              <w:rPr>
                <w:b/>
                <w:bCs/>
              </w:rPr>
              <w:t>Location</w:t>
            </w:r>
          </w:p>
        </w:tc>
        <w:tc>
          <w:tcPr>
            <w:tcW w:w="0" w:type="auto"/>
            <w:shd w:val="clear" w:color="auto" w:fill="CCCCFF"/>
            <w:vAlign w:val="center"/>
            <w:hideMark/>
          </w:tcPr>
          <w:p w14:paraId="6A5C2F97" w14:textId="77777777" w:rsidR="00457B82" w:rsidRDefault="00457B82">
            <w:pPr>
              <w:rPr>
                <w:b/>
                <w:bCs/>
              </w:rPr>
            </w:pPr>
            <w:r>
              <w:rPr>
                <w:b/>
                <w:bCs/>
              </w:rPr>
              <w:t>Localized?</w:t>
            </w:r>
          </w:p>
        </w:tc>
        <w:tc>
          <w:tcPr>
            <w:tcW w:w="0" w:type="auto"/>
            <w:shd w:val="clear" w:color="auto" w:fill="CCCCFF"/>
            <w:vAlign w:val="center"/>
            <w:hideMark/>
          </w:tcPr>
          <w:p w14:paraId="6D9AA78B" w14:textId="77777777" w:rsidR="00457B82" w:rsidRDefault="00457B82">
            <w:pPr>
              <w:rPr>
                <w:b/>
                <w:bCs/>
              </w:rPr>
            </w:pPr>
            <w:r>
              <w:rPr>
                <w:b/>
                <w:bCs/>
              </w:rPr>
              <w:t>Meaning</w:t>
            </w:r>
          </w:p>
        </w:tc>
      </w:tr>
      <w:tr w:rsidR="00457B82" w14:paraId="4E1D4B49" w14:textId="77777777" w:rsidTr="00457B82">
        <w:trPr>
          <w:tblCellSpacing w:w="22" w:type="dxa"/>
        </w:trPr>
        <w:tc>
          <w:tcPr>
            <w:tcW w:w="0" w:type="auto"/>
            <w:hideMark/>
          </w:tcPr>
          <w:p w14:paraId="4D7CEBFC" w14:textId="77777777" w:rsidR="00457B82" w:rsidRDefault="00457B82">
            <w:r>
              <w:rPr>
                <w:rStyle w:val="HTMLCode"/>
                <w:sz w:val="21"/>
                <w:szCs w:val="21"/>
              </w:rPr>
              <w:t>0</w:t>
            </w:r>
          </w:p>
        </w:tc>
        <w:tc>
          <w:tcPr>
            <w:tcW w:w="0" w:type="auto"/>
            <w:hideMark/>
          </w:tcPr>
          <w:p w14:paraId="4C7605E7" w14:textId="77777777" w:rsidR="00457B82" w:rsidRDefault="00457B82">
            <w:r>
              <w:t>Number</w:t>
            </w:r>
          </w:p>
        </w:tc>
        <w:tc>
          <w:tcPr>
            <w:tcW w:w="0" w:type="auto"/>
            <w:hideMark/>
          </w:tcPr>
          <w:p w14:paraId="66CD4336" w14:textId="77777777" w:rsidR="00457B82" w:rsidRDefault="00457B82">
            <w:r>
              <w:t>Yes</w:t>
            </w:r>
          </w:p>
        </w:tc>
        <w:tc>
          <w:tcPr>
            <w:tcW w:w="0" w:type="auto"/>
            <w:hideMark/>
          </w:tcPr>
          <w:p w14:paraId="6B9855B7" w14:textId="77777777" w:rsidR="00457B82" w:rsidRDefault="00457B82">
            <w:r>
              <w:t>Digit</w:t>
            </w:r>
          </w:p>
        </w:tc>
      </w:tr>
      <w:tr w:rsidR="00457B82" w14:paraId="6953DE61" w14:textId="77777777" w:rsidTr="00457B82">
        <w:trPr>
          <w:tblCellSpacing w:w="22" w:type="dxa"/>
        </w:trPr>
        <w:tc>
          <w:tcPr>
            <w:tcW w:w="0" w:type="auto"/>
            <w:shd w:val="clear" w:color="auto" w:fill="EEEEFF"/>
            <w:hideMark/>
          </w:tcPr>
          <w:p w14:paraId="54DE0875" w14:textId="77777777" w:rsidR="00457B82" w:rsidRDefault="00457B82">
            <w:r>
              <w:rPr>
                <w:rStyle w:val="HTMLCode"/>
                <w:sz w:val="21"/>
                <w:szCs w:val="21"/>
              </w:rPr>
              <w:t>#</w:t>
            </w:r>
          </w:p>
        </w:tc>
        <w:tc>
          <w:tcPr>
            <w:tcW w:w="0" w:type="auto"/>
            <w:shd w:val="clear" w:color="auto" w:fill="EEEEFF"/>
            <w:hideMark/>
          </w:tcPr>
          <w:p w14:paraId="64F761A5" w14:textId="77777777" w:rsidR="00457B82" w:rsidRDefault="00457B82">
            <w:r>
              <w:t>Number</w:t>
            </w:r>
          </w:p>
        </w:tc>
        <w:tc>
          <w:tcPr>
            <w:tcW w:w="0" w:type="auto"/>
            <w:shd w:val="clear" w:color="auto" w:fill="EEEEFF"/>
            <w:hideMark/>
          </w:tcPr>
          <w:p w14:paraId="0169DB6D" w14:textId="77777777" w:rsidR="00457B82" w:rsidRDefault="00457B82">
            <w:r>
              <w:t>Yes</w:t>
            </w:r>
          </w:p>
        </w:tc>
        <w:tc>
          <w:tcPr>
            <w:tcW w:w="0" w:type="auto"/>
            <w:shd w:val="clear" w:color="auto" w:fill="EEEEFF"/>
            <w:hideMark/>
          </w:tcPr>
          <w:p w14:paraId="551387F6" w14:textId="77777777" w:rsidR="00457B82" w:rsidRDefault="00457B82">
            <w:r>
              <w:t>Digit, zero shows as absent</w:t>
            </w:r>
          </w:p>
        </w:tc>
      </w:tr>
      <w:tr w:rsidR="00457B82" w14:paraId="23DEA85A" w14:textId="77777777" w:rsidTr="00457B82">
        <w:trPr>
          <w:tblCellSpacing w:w="22" w:type="dxa"/>
        </w:trPr>
        <w:tc>
          <w:tcPr>
            <w:tcW w:w="0" w:type="auto"/>
            <w:hideMark/>
          </w:tcPr>
          <w:p w14:paraId="518717C3" w14:textId="77777777" w:rsidR="00457B82" w:rsidRDefault="00457B82">
            <w:r>
              <w:rPr>
                <w:rStyle w:val="HTMLCode"/>
                <w:sz w:val="21"/>
                <w:szCs w:val="21"/>
              </w:rPr>
              <w:t>.</w:t>
            </w:r>
          </w:p>
        </w:tc>
        <w:tc>
          <w:tcPr>
            <w:tcW w:w="0" w:type="auto"/>
            <w:hideMark/>
          </w:tcPr>
          <w:p w14:paraId="46A77C97" w14:textId="77777777" w:rsidR="00457B82" w:rsidRDefault="00457B82">
            <w:r>
              <w:t>Number</w:t>
            </w:r>
          </w:p>
        </w:tc>
        <w:tc>
          <w:tcPr>
            <w:tcW w:w="0" w:type="auto"/>
            <w:hideMark/>
          </w:tcPr>
          <w:p w14:paraId="22638426" w14:textId="77777777" w:rsidR="00457B82" w:rsidRDefault="00457B82">
            <w:r>
              <w:t>Yes</w:t>
            </w:r>
          </w:p>
        </w:tc>
        <w:tc>
          <w:tcPr>
            <w:tcW w:w="0" w:type="auto"/>
            <w:hideMark/>
          </w:tcPr>
          <w:p w14:paraId="5ED170BB" w14:textId="77777777" w:rsidR="00457B82" w:rsidRDefault="00457B82">
            <w:r>
              <w:t>Decimal separator or monetary decimal separator</w:t>
            </w:r>
          </w:p>
        </w:tc>
      </w:tr>
      <w:tr w:rsidR="00457B82" w14:paraId="459630B2" w14:textId="77777777" w:rsidTr="00457B82">
        <w:trPr>
          <w:tblCellSpacing w:w="22" w:type="dxa"/>
        </w:trPr>
        <w:tc>
          <w:tcPr>
            <w:tcW w:w="0" w:type="auto"/>
            <w:shd w:val="clear" w:color="auto" w:fill="EEEEFF"/>
            <w:hideMark/>
          </w:tcPr>
          <w:p w14:paraId="2FED462F" w14:textId="77777777" w:rsidR="00457B82" w:rsidRDefault="00457B82">
            <w:r>
              <w:rPr>
                <w:rStyle w:val="HTMLCode"/>
                <w:sz w:val="21"/>
                <w:szCs w:val="21"/>
              </w:rPr>
              <w:t>-</w:t>
            </w:r>
          </w:p>
        </w:tc>
        <w:tc>
          <w:tcPr>
            <w:tcW w:w="0" w:type="auto"/>
            <w:shd w:val="clear" w:color="auto" w:fill="EEEEFF"/>
            <w:hideMark/>
          </w:tcPr>
          <w:p w14:paraId="3CAA4979" w14:textId="77777777" w:rsidR="00457B82" w:rsidRDefault="00457B82">
            <w:r>
              <w:t>Number</w:t>
            </w:r>
          </w:p>
        </w:tc>
        <w:tc>
          <w:tcPr>
            <w:tcW w:w="0" w:type="auto"/>
            <w:shd w:val="clear" w:color="auto" w:fill="EEEEFF"/>
            <w:hideMark/>
          </w:tcPr>
          <w:p w14:paraId="6BD17CF9" w14:textId="77777777" w:rsidR="00457B82" w:rsidRDefault="00457B82">
            <w:r>
              <w:t>Yes</w:t>
            </w:r>
          </w:p>
        </w:tc>
        <w:tc>
          <w:tcPr>
            <w:tcW w:w="0" w:type="auto"/>
            <w:shd w:val="clear" w:color="auto" w:fill="EEEEFF"/>
            <w:hideMark/>
          </w:tcPr>
          <w:p w14:paraId="5EB44A60" w14:textId="77777777" w:rsidR="00457B82" w:rsidRDefault="00457B82">
            <w:r>
              <w:t>Minus sign</w:t>
            </w:r>
          </w:p>
        </w:tc>
      </w:tr>
      <w:tr w:rsidR="00457B82" w14:paraId="3F25820B" w14:textId="77777777" w:rsidTr="00457B82">
        <w:trPr>
          <w:tblCellSpacing w:w="22" w:type="dxa"/>
        </w:trPr>
        <w:tc>
          <w:tcPr>
            <w:tcW w:w="0" w:type="auto"/>
            <w:hideMark/>
          </w:tcPr>
          <w:p w14:paraId="2DD7051E" w14:textId="77777777" w:rsidR="00457B82" w:rsidRDefault="00457B82">
            <w:r>
              <w:rPr>
                <w:rStyle w:val="HTMLCode"/>
                <w:sz w:val="21"/>
                <w:szCs w:val="21"/>
              </w:rPr>
              <w:t>,</w:t>
            </w:r>
          </w:p>
        </w:tc>
        <w:tc>
          <w:tcPr>
            <w:tcW w:w="0" w:type="auto"/>
            <w:hideMark/>
          </w:tcPr>
          <w:p w14:paraId="2CEC0B51" w14:textId="77777777" w:rsidR="00457B82" w:rsidRDefault="00457B82">
            <w:r>
              <w:t>Number</w:t>
            </w:r>
          </w:p>
        </w:tc>
        <w:tc>
          <w:tcPr>
            <w:tcW w:w="0" w:type="auto"/>
            <w:hideMark/>
          </w:tcPr>
          <w:p w14:paraId="767AFDD6" w14:textId="77777777" w:rsidR="00457B82" w:rsidRDefault="00457B82">
            <w:r>
              <w:t>Yes</w:t>
            </w:r>
          </w:p>
        </w:tc>
        <w:tc>
          <w:tcPr>
            <w:tcW w:w="0" w:type="auto"/>
            <w:hideMark/>
          </w:tcPr>
          <w:p w14:paraId="6768EBA8" w14:textId="77777777" w:rsidR="00457B82" w:rsidRDefault="00457B82">
            <w:r>
              <w:t>Grouping separator</w:t>
            </w:r>
          </w:p>
        </w:tc>
      </w:tr>
      <w:tr w:rsidR="00457B82" w14:paraId="7C8F4D46" w14:textId="77777777" w:rsidTr="00457B82">
        <w:trPr>
          <w:tblCellSpacing w:w="22" w:type="dxa"/>
        </w:trPr>
        <w:tc>
          <w:tcPr>
            <w:tcW w:w="0" w:type="auto"/>
            <w:shd w:val="clear" w:color="auto" w:fill="EEEEFF"/>
            <w:hideMark/>
          </w:tcPr>
          <w:p w14:paraId="1CFABD0F" w14:textId="77777777" w:rsidR="00457B82" w:rsidRDefault="00457B82">
            <w:r>
              <w:rPr>
                <w:rStyle w:val="HTMLCode"/>
                <w:sz w:val="21"/>
                <w:szCs w:val="21"/>
              </w:rPr>
              <w:t>E</w:t>
            </w:r>
          </w:p>
        </w:tc>
        <w:tc>
          <w:tcPr>
            <w:tcW w:w="0" w:type="auto"/>
            <w:shd w:val="clear" w:color="auto" w:fill="EEEEFF"/>
            <w:hideMark/>
          </w:tcPr>
          <w:p w14:paraId="5A33B2DA" w14:textId="77777777" w:rsidR="00457B82" w:rsidRDefault="00457B82">
            <w:r>
              <w:t>Number</w:t>
            </w:r>
          </w:p>
        </w:tc>
        <w:tc>
          <w:tcPr>
            <w:tcW w:w="0" w:type="auto"/>
            <w:shd w:val="clear" w:color="auto" w:fill="EEEEFF"/>
            <w:hideMark/>
          </w:tcPr>
          <w:p w14:paraId="0C613D33" w14:textId="77777777" w:rsidR="00457B82" w:rsidRDefault="00457B82">
            <w:r>
              <w:t>Yes</w:t>
            </w:r>
          </w:p>
        </w:tc>
        <w:tc>
          <w:tcPr>
            <w:tcW w:w="0" w:type="auto"/>
            <w:shd w:val="clear" w:color="auto" w:fill="EEEEFF"/>
            <w:hideMark/>
          </w:tcPr>
          <w:p w14:paraId="09758581" w14:textId="77777777" w:rsidR="00457B82" w:rsidRDefault="00457B82">
            <w:r>
              <w:t>Separates mantissa and exponent in scientific notation. </w:t>
            </w:r>
            <w:r>
              <w:rPr>
                <w:rStyle w:val="Emphasis"/>
              </w:rPr>
              <w:t>Need not be quoted in prefix or suffix.</w:t>
            </w:r>
          </w:p>
        </w:tc>
      </w:tr>
      <w:tr w:rsidR="00457B82" w14:paraId="3ECBCAD0" w14:textId="77777777" w:rsidTr="00457B82">
        <w:trPr>
          <w:tblCellSpacing w:w="22" w:type="dxa"/>
        </w:trPr>
        <w:tc>
          <w:tcPr>
            <w:tcW w:w="0" w:type="auto"/>
            <w:hideMark/>
          </w:tcPr>
          <w:p w14:paraId="2094651A" w14:textId="77777777" w:rsidR="00457B82" w:rsidRDefault="00457B82">
            <w:r>
              <w:rPr>
                <w:rStyle w:val="HTMLCode"/>
                <w:sz w:val="21"/>
                <w:szCs w:val="21"/>
              </w:rPr>
              <w:lastRenderedPageBreak/>
              <w:t>;</w:t>
            </w:r>
          </w:p>
        </w:tc>
        <w:tc>
          <w:tcPr>
            <w:tcW w:w="0" w:type="auto"/>
            <w:hideMark/>
          </w:tcPr>
          <w:p w14:paraId="77F754DC" w14:textId="77777777" w:rsidR="00457B82" w:rsidRDefault="00457B82">
            <w:r>
              <w:t>Subpattern boundary</w:t>
            </w:r>
          </w:p>
        </w:tc>
        <w:tc>
          <w:tcPr>
            <w:tcW w:w="0" w:type="auto"/>
            <w:hideMark/>
          </w:tcPr>
          <w:p w14:paraId="667F6186" w14:textId="77777777" w:rsidR="00457B82" w:rsidRDefault="00457B82">
            <w:r>
              <w:t>Yes</w:t>
            </w:r>
          </w:p>
        </w:tc>
        <w:tc>
          <w:tcPr>
            <w:tcW w:w="0" w:type="auto"/>
            <w:hideMark/>
          </w:tcPr>
          <w:p w14:paraId="3FCD3735" w14:textId="77777777" w:rsidR="00457B82" w:rsidRDefault="00457B82">
            <w:r>
              <w:t>Separates positive and negative subpatterns</w:t>
            </w:r>
          </w:p>
        </w:tc>
      </w:tr>
      <w:tr w:rsidR="00457B82" w14:paraId="32F95047" w14:textId="77777777" w:rsidTr="00457B82">
        <w:trPr>
          <w:tblCellSpacing w:w="22" w:type="dxa"/>
        </w:trPr>
        <w:tc>
          <w:tcPr>
            <w:tcW w:w="0" w:type="auto"/>
            <w:shd w:val="clear" w:color="auto" w:fill="EEEEFF"/>
            <w:hideMark/>
          </w:tcPr>
          <w:p w14:paraId="2B30703F" w14:textId="77777777" w:rsidR="00457B82" w:rsidRDefault="00457B82">
            <w:r>
              <w:rPr>
                <w:rStyle w:val="HTMLCode"/>
                <w:sz w:val="21"/>
                <w:szCs w:val="21"/>
              </w:rPr>
              <w:t>%</w:t>
            </w:r>
          </w:p>
        </w:tc>
        <w:tc>
          <w:tcPr>
            <w:tcW w:w="0" w:type="auto"/>
            <w:shd w:val="clear" w:color="auto" w:fill="EEEEFF"/>
            <w:hideMark/>
          </w:tcPr>
          <w:p w14:paraId="7C4EDCD3" w14:textId="77777777" w:rsidR="00457B82" w:rsidRDefault="00457B82">
            <w:r>
              <w:t>Prefix or suffix</w:t>
            </w:r>
          </w:p>
        </w:tc>
        <w:tc>
          <w:tcPr>
            <w:tcW w:w="0" w:type="auto"/>
            <w:shd w:val="clear" w:color="auto" w:fill="EEEEFF"/>
            <w:hideMark/>
          </w:tcPr>
          <w:p w14:paraId="787A96D7" w14:textId="77777777" w:rsidR="00457B82" w:rsidRDefault="00457B82">
            <w:r>
              <w:t>Yes</w:t>
            </w:r>
          </w:p>
        </w:tc>
        <w:tc>
          <w:tcPr>
            <w:tcW w:w="0" w:type="auto"/>
            <w:shd w:val="clear" w:color="auto" w:fill="EEEEFF"/>
            <w:hideMark/>
          </w:tcPr>
          <w:p w14:paraId="11F9B09E" w14:textId="77777777" w:rsidR="00457B82" w:rsidRDefault="00457B82">
            <w:r>
              <w:t>Multiply by 100 and show as percentage</w:t>
            </w:r>
          </w:p>
        </w:tc>
      </w:tr>
      <w:tr w:rsidR="00457B82" w14:paraId="3A9E3D21" w14:textId="77777777" w:rsidTr="00457B82">
        <w:trPr>
          <w:tblCellSpacing w:w="22" w:type="dxa"/>
        </w:trPr>
        <w:tc>
          <w:tcPr>
            <w:tcW w:w="0" w:type="auto"/>
            <w:hideMark/>
          </w:tcPr>
          <w:p w14:paraId="21897415" w14:textId="77777777" w:rsidR="00457B82" w:rsidRDefault="00457B82">
            <w:r>
              <w:rPr>
                <w:rStyle w:val="HTMLCode"/>
                <w:sz w:val="21"/>
                <w:szCs w:val="21"/>
              </w:rPr>
              <w:t>\u2030</w:t>
            </w:r>
          </w:p>
        </w:tc>
        <w:tc>
          <w:tcPr>
            <w:tcW w:w="0" w:type="auto"/>
            <w:hideMark/>
          </w:tcPr>
          <w:p w14:paraId="31371DA0" w14:textId="77777777" w:rsidR="00457B82" w:rsidRDefault="00457B82">
            <w:r>
              <w:t>Prefix or suffix</w:t>
            </w:r>
          </w:p>
        </w:tc>
        <w:tc>
          <w:tcPr>
            <w:tcW w:w="0" w:type="auto"/>
            <w:hideMark/>
          </w:tcPr>
          <w:p w14:paraId="2A784E5B" w14:textId="77777777" w:rsidR="00457B82" w:rsidRDefault="00457B82">
            <w:r>
              <w:t>Yes</w:t>
            </w:r>
          </w:p>
        </w:tc>
        <w:tc>
          <w:tcPr>
            <w:tcW w:w="0" w:type="auto"/>
            <w:hideMark/>
          </w:tcPr>
          <w:p w14:paraId="6462BA9E" w14:textId="77777777" w:rsidR="00457B82" w:rsidRDefault="00457B82">
            <w:r>
              <w:t>Multiply by 1000 and show as per mille value</w:t>
            </w:r>
          </w:p>
        </w:tc>
      </w:tr>
      <w:tr w:rsidR="00457B82" w14:paraId="58122E88" w14:textId="77777777" w:rsidTr="00457B82">
        <w:trPr>
          <w:tblCellSpacing w:w="22" w:type="dxa"/>
        </w:trPr>
        <w:tc>
          <w:tcPr>
            <w:tcW w:w="0" w:type="auto"/>
            <w:shd w:val="clear" w:color="auto" w:fill="EEEEFF"/>
            <w:hideMark/>
          </w:tcPr>
          <w:p w14:paraId="639BECE2" w14:textId="77777777" w:rsidR="00457B82" w:rsidRDefault="00457B82">
            <w:r>
              <w:rPr>
                <w:rStyle w:val="HTMLCode"/>
                <w:sz w:val="21"/>
                <w:szCs w:val="21"/>
              </w:rPr>
              <w:t>¤</w:t>
            </w:r>
            <w:r>
              <w:t> (</w:t>
            </w:r>
            <w:r>
              <w:rPr>
                <w:rStyle w:val="HTMLCode"/>
                <w:sz w:val="21"/>
                <w:szCs w:val="21"/>
              </w:rPr>
              <w:t>\u00A4</w:t>
            </w:r>
            <w:r>
              <w:t>)</w:t>
            </w:r>
          </w:p>
        </w:tc>
        <w:tc>
          <w:tcPr>
            <w:tcW w:w="0" w:type="auto"/>
            <w:shd w:val="clear" w:color="auto" w:fill="EEEEFF"/>
            <w:hideMark/>
          </w:tcPr>
          <w:p w14:paraId="6FDB8865" w14:textId="77777777" w:rsidR="00457B82" w:rsidRDefault="00457B82">
            <w:r>
              <w:t>Prefix or suffix</w:t>
            </w:r>
          </w:p>
        </w:tc>
        <w:tc>
          <w:tcPr>
            <w:tcW w:w="0" w:type="auto"/>
            <w:shd w:val="clear" w:color="auto" w:fill="EEEEFF"/>
            <w:hideMark/>
          </w:tcPr>
          <w:p w14:paraId="540C72EA" w14:textId="77777777" w:rsidR="00457B82" w:rsidRDefault="00457B82">
            <w:r>
              <w:t>No</w:t>
            </w:r>
          </w:p>
        </w:tc>
        <w:tc>
          <w:tcPr>
            <w:tcW w:w="0" w:type="auto"/>
            <w:shd w:val="clear" w:color="auto" w:fill="EEEEFF"/>
            <w:hideMark/>
          </w:tcPr>
          <w:p w14:paraId="7CA16E52" w14:textId="77777777" w:rsidR="00457B82" w:rsidRDefault="00457B82">
            <w:r>
              <w:t>Currency sign, replaced by currency symbol. If doubled, replaced by international currency symbol. If present in a pattern, the monetary decimal separator is used instead of the decimal separator.</w:t>
            </w:r>
          </w:p>
        </w:tc>
      </w:tr>
      <w:tr w:rsidR="00457B82" w14:paraId="721284B0" w14:textId="77777777" w:rsidTr="00457B82">
        <w:trPr>
          <w:tblCellSpacing w:w="22" w:type="dxa"/>
        </w:trPr>
        <w:tc>
          <w:tcPr>
            <w:tcW w:w="0" w:type="auto"/>
            <w:hideMark/>
          </w:tcPr>
          <w:p w14:paraId="4C90033A" w14:textId="77777777" w:rsidR="00457B82" w:rsidRDefault="00457B82">
            <w:r>
              <w:rPr>
                <w:rStyle w:val="HTMLCode"/>
                <w:sz w:val="21"/>
                <w:szCs w:val="21"/>
              </w:rPr>
              <w:t>'</w:t>
            </w:r>
          </w:p>
        </w:tc>
        <w:tc>
          <w:tcPr>
            <w:tcW w:w="0" w:type="auto"/>
            <w:hideMark/>
          </w:tcPr>
          <w:p w14:paraId="4BD8B085" w14:textId="77777777" w:rsidR="00457B82" w:rsidRDefault="00457B82">
            <w:r>
              <w:t>Prefix or suffix</w:t>
            </w:r>
          </w:p>
        </w:tc>
        <w:tc>
          <w:tcPr>
            <w:tcW w:w="0" w:type="auto"/>
            <w:hideMark/>
          </w:tcPr>
          <w:p w14:paraId="52F8C019" w14:textId="77777777" w:rsidR="00457B82" w:rsidRDefault="00457B82">
            <w:r>
              <w:t>No</w:t>
            </w:r>
          </w:p>
        </w:tc>
        <w:tc>
          <w:tcPr>
            <w:tcW w:w="0" w:type="auto"/>
            <w:hideMark/>
          </w:tcPr>
          <w:p w14:paraId="2BEE5A7F" w14:textId="77777777" w:rsidR="00457B82" w:rsidRDefault="00457B82">
            <w:r>
              <w:t>Used to quote special characters in a prefix or suffix, for example, </w:t>
            </w:r>
            <w:r>
              <w:rPr>
                <w:rStyle w:val="HTMLCode"/>
                <w:sz w:val="21"/>
                <w:szCs w:val="21"/>
              </w:rPr>
              <w:t>"'#'#"</w:t>
            </w:r>
            <w:r>
              <w:t> formats 123 to </w:t>
            </w:r>
            <w:r>
              <w:rPr>
                <w:rStyle w:val="HTMLCode"/>
                <w:sz w:val="21"/>
                <w:szCs w:val="21"/>
              </w:rPr>
              <w:t>"#123"</w:t>
            </w:r>
            <w:r>
              <w:t>. To create a single quote itself, use two in a row: </w:t>
            </w:r>
            <w:r>
              <w:rPr>
                <w:rStyle w:val="HTMLCode"/>
                <w:sz w:val="21"/>
                <w:szCs w:val="21"/>
              </w:rPr>
              <w:t>"# o''clock"</w:t>
            </w:r>
            <w:r>
              <w:t>.</w:t>
            </w:r>
          </w:p>
        </w:tc>
      </w:tr>
    </w:tbl>
    <w:p w14:paraId="4B7949E0" w14:textId="77777777" w:rsidR="00457B82" w:rsidRDefault="00457B82" w:rsidP="00457B82">
      <w:pPr>
        <w:pStyle w:val="Heading4"/>
        <w:shd w:val="clear" w:color="auto" w:fill="FFFFFF"/>
        <w:rPr>
          <w:rFonts w:ascii="Georgia" w:hAnsi="Georgia"/>
          <w:color w:val="474747"/>
          <w:szCs w:val="20"/>
        </w:rPr>
      </w:pPr>
      <w:r>
        <w:rPr>
          <w:rFonts w:ascii="Georgia" w:hAnsi="Georgia"/>
          <w:color w:val="474747"/>
          <w:szCs w:val="20"/>
        </w:rPr>
        <w:t>Scientific Notation</w:t>
      </w:r>
    </w:p>
    <w:p w14:paraId="0713EC9F" w14:textId="77777777" w:rsidR="00457B82" w:rsidRDefault="00457B82" w:rsidP="00457B82">
      <w:pPr>
        <w:pStyle w:val="NormalWeb"/>
        <w:shd w:val="clear" w:color="auto" w:fill="FFFFFF"/>
        <w:spacing w:before="0"/>
        <w:rPr>
          <w:rFonts w:ascii="Georgia" w:hAnsi="Georgia"/>
          <w:color w:val="474747"/>
          <w:sz w:val="21"/>
          <w:szCs w:val="21"/>
        </w:rPr>
      </w:pPr>
      <w:r>
        <w:rPr>
          <w:rFonts w:ascii="Georgia" w:hAnsi="Georgia"/>
          <w:color w:val="474747"/>
          <w:sz w:val="21"/>
          <w:szCs w:val="21"/>
        </w:rPr>
        <w:t>Numbers in scientific notation are expressed as the product of a mantissa and a power of ten, for example, 1234 can be expressed as 1.234 x 10^3. The mantissa is often in the range 1.0 ≤ x &lt; 10.0, but it need not be. </w:t>
      </w:r>
      <w:r>
        <w:rPr>
          <w:rStyle w:val="HTMLCode"/>
          <w:color w:val="474747"/>
          <w:sz w:val="21"/>
          <w:szCs w:val="21"/>
        </w:rPr>
        <w:t>DecimalFormat</w:t>
      </w:r>
      <w:r>
        <w:rPr>
          <w:rFonts w:ascii="Georgia" w:hAnsi="Georgia"/>
          <w:color w:val="474747"/>
          <w:sz w:val="21"/>
          <w:szCs w:val="21"/>
        </w:rPr>
        <w:t> can be instructed to format and parse scientific notation </w:t>
      </w:r>
      <w:r>
        <w:rPr>
          <w:rStyle w:val="Emphasis"/>
          <w:rFonts w:ascii="Georgia" w:hAnsi="Georgia"/>
          <w:color w:val="474747"/>
          <w:sz w:val="21"/>
          <w:szCs w:val="21"/>
        </w:rPr>
        <w:t>only via a pattern</w:t>
      </w:r>
      <w:r>
        <w:rPr>
          <w:rFonts w:ascii="Georgia" w:hAnsi="Georgia"/>
          <w:color w:val="474747"/>
          <w:sz w:val="21"/>
          <w:szCs w:val="21"/>
        </w:rPr>
        <w:t>; there is currently no factory method that creates a scientific notation format. In a pattern, the exponent character immediately followed by one or more digit characters indicates scientific notation. Example: </w:t>
      </w:r>
      <w:r>
        <w:rPr>
          <w:rStyle w:val="HTMLCode"/>
          <w:color w:val="474747"/>
          <w:sz w:val="21"/>
          <w:szCs w:val="21"/>
        </w:rPr>
        <w:t>"0.###E0"</w:t>
      </w:r>
      <w:r>
        <w:rPr>
          <w:rFonts w:ascii="Georgia" w:hAnsi="Georgia"/>
          <w:color w:val="474747"/>
          <w:sz w:val="21"/>
          <w:szCs w:val="21"/>
        </w:rPr>
        <w:t> formats the number 1234 as </w:t>
      </w:r>
      <w:r>
        <w:rPr>
          <w:rStyle w:val="HTMLCode"/>
          <w:color w:val="474747"/>
          <w:sz w:val="21"/>
          <w:szCs w:val="21"/>
        </w:rPr>
        <w:t>"1.234E3"</w:t>
      </w:r>
      <w:r>
        <w:rPr>
          <w:rFonts w:ascii="Georgia" w:hAnsi="Georgia"/>
          <w:color w:val="474747"/>
          <w:sz w:val="21"/>
          <w:szCs w:val="21"/>
        </w:rPr>
        <w:t>.</w:t>
      </w:r>
    </w:p>
    <w:p w14:paraId="226945DD" w14:textId="77777777" w:rsidR="00457B82" w:rsidRDefault="00457B82" w:rsidP="00723201">
      <w:pPr>
        <w:numPr>
          <w:ilvl w:val="0"/>
          <w:numId w:val="23"/>
        </w:numPr>
        <w:shd w:val="clear" w:color="auto" w:fill="FFFFFF"/>
        <w:spacing w:beforeAutospacing="1" w:after="100" w:afterAutospacing="1"/>
        <w:rPr>
          <w:rFonts w:ascii="Georgia" w:hAnsi="Georgia"/>
          <w:color w:val="474747"/>
          <w:sz w:val="21"/>
          <w:szCs w:val="21"/>
        </w:rPr>
      </w:pPr>
      <w:r>
        <w:rPr>
          <w:rFonts w:ascii="Georgia" w:hAnsi="Georgia"/>
          <w:color w:val="474747"/>
          <w:sz w:val="21"/>
          <w:szCs w:val="21"/>
        </w:rPr>
        <w:t>The number of digit characters after the exponent character gives the minimum exponent digit count. There is no maximum. Negative exponents are formatted using the localized minus sign, </w:t>
      </w:r>
      <w:r>
        <w:rPr>
          <w:rStyle w:val="Emphasis"/>
          <w:rFonts w:ascii="Georgia" w:hAnsi="Georgia"/>
          <w:color w:val="474747"/>
          <w:sz w:val="21"/>
          <w:szCs w:val="21"/>
        </w:rPr>
        <w:t>not</w:t>
      </w:r>
      <w:r>
        <w:rPr>
          <w:rFonts w:ascii="Georgia" w:hAnsi="Georgia"/>
          <w:color w:val="474747"/>
          <w:sz w:val="21"/>
          <w:szCs w:val="21"/>
        </w:rPr>
        <w:t> the prefix and suffix from the pattern. This allows patterns such as </w:t>
      </w:r>
      <w:r>
        <w:rPr>
          <w:rStyle w:val="HTMLCode"/>
          <w:color w:val="474747"/>
          <w:sz w:val="21"/>
          <w:szCs w:val="21"/>
        </w:rPr>
        <w:t>"0.###E0 m/s"</w:t>
      </w:r>
      <w:r>
        <w:rPr>
          <w:rFonts w:ascii="Georgia" w:hAnsi="Georgia"/>
          <w:color w:val="474747"/>
          <w:sz w:val="21"/>
          <w:szCs w:val="21"/>
        </w:rPr>
        <w:t>.</w:t>
      </w:r>
    </w:p>
    <w:p w14:paraId="3BA9E84E" w14:textId="77777777" w:rsidR="00457B82" w:rsidRDefault="00457B82" w:rsidP="00723201">
      <w:pPr>
        <w:numPr>
          <w:ilvl w:val="0"/>
          <w:numId w:val="23"/>
        </w:numPr>
        <w:shd w:val="clear" w:color="auto" w:fill="FFFFFF"/>
        <w:spacing w:before="100" w:beforeAutospacing="1" w:after="100" w:afterAutospacing="1"/>
        <w:rPr>
          <w:rFonts w:ascii="Georgia" w:hAnsi="Georgia"/>
          <w:color w:val="474747"/>
          <w:sz w:val="21"/>
          <w:szCs w:val="21"/>
        </w:rPr>
      </w:pPr>
      <w:r>
        <w:rPr>
          <w:rFonts w:ascii="Georgia" w:hAnsi="Georgia"/>
          <w:color w:val="474747"/>
          <w:sz w:val="21"/>
          <w:szCs w:val="21"/>
        </w:rPr>
        <w:t>The minimum and maximum number of integer digits are interpreted together:</w:t>
      </w:r>
    </w:p>
    <w:p w14:paraId="0041DAF2" w14:textId="77777777" w:rsidR="00457B82" w:rsidRDefault="00457B82" w:rsidP="00723201">
      <w:pPr>
        <w:numPr>
          <w:ilvl w:val="1"/>
          <w:numId w:val="23"/>
        </w:numPr>
        <w:shd w:val="clear" w:color="auto" w:fill="FFFFFF"/>
        <w:spacing w:beforeAutospacing="1" w:after="100" w:afterAutospacing="1"/>
        <w:rPr>
          <w:rFonts w:ascii="Georgia" w:hAnsi="Georgia"/>
          <w:color w:val="474747"/>
          <w:sz w:val="21"/>
          <w:szCs w:val="21"/>
        </w:rPr>
      </w:pPr>
      <w:r>
        <w:rPr>
          <w:rFonts w:ascii="Georgia" w:hAnsi="Georgia"/>
          <w:color w:val="474747"/>
          <w:sz w:val="21"/>
          <w:szCs w:val="21"/>
        </w:rPr>
        <w:t>If the maximum number of integer digits is greater than their minimum number and greater than 1, it forces the exponent to be a multiple of the maximum number of integer digits, and the minimum number of integer digits to be interpreted as 1. The most common use of this is to generate </w:t>
      </w:r>
      <w:r>
        <w:rPr>
          <w:rStyle w:val="Emphasis"/>
          <w:rFonts w:ascii="Georgia" w:hAnsi="Georgia"/>
          <w:color w:val="474747"/>
          <w:sz w:val="21"/>
          <w:szCs w:val="21"/>
        </w:rPr>
        <w:t>engineering notation</w:t>
      </w:r>
      <w:r>
        <w:rPr>
          <w:rFonts w:ascii="Georgia" w:hAnsi="Georgia"/>
          <w:color w:val="474747"/>
          <w:sz w:val="21"/>
          <w:szCs w:val="21"/>
        </w:rPr>
        <w:t>, in which the exponent is a multiple of three, e.g., </w:t>
      </w:r>
      <w:r>
        <w:rPr>
          <w:rStyle w:val="HTMLCode"/>
          <w:color w:val="474747"/>
          <w:sz w:val="21"/>
          <w:szCs w:val="21"/>
        </w:rPr>
        <w:t>"##0.#####E0"</w:t>
      </w:r>
      <w:r>
        <w:rPr>
          <w:rFonts w:ascii="Georgia" w:hAnsi="Georgia"/>
          <w:color w:val="474747"/>
          <w:sz w:val="21"/>
          <w:szCs w:val="21"/>
        </w:rPr>
        <w:t>. Using this pattern, the number 12345 formats to </w:t>
      </w:r>
      <w:r>
        <w:rPr>
          <w:rStyle w:val="HTMLCode"/>
          <w:color w:val="474747"/>
          <w:sz w:val="21"/>
          <w:szCs w:val="21"/>
        </w:rPr>
        <w:t>"12.345E3"</w:t>
      </w:r>
      <w:r>
        <w:rPr>
          <w:rFonts w:ascii="Georgia" w:hAnsi="Georgia"/>
          <w:color w:val="474747"/>
          <w:sz w:val="21"/>
          <w:szCs w:val="21"/>
        </w:rPr>
        <w:t>, and 123456 formats to </w:t>
      </w:r>
      <w:r>
        <w:rPr>
          <w:rStyle w:val="HTMLCode"/>
          <w:color w:val="474747"/>
          <w:sz w:val="21"/>
          <w:szCs w:val="21"/>
        </w:rPr>
        <w:t>"123.456E3"</w:t>
      </w:r>
      <w:r>
        <w:rPr>
          <w:rFonts w:ascii="Georgia" w:hAnsi="Georgia"/>
          <w:color w:val="474747"/>
          <w:sz w:val="21"/>
          <w:szCs w:val="21"/>
        </w:rPr>
        <w:t>.</w:t>
      </w:r>
    </w:p>
    <w:p w14:paraId="79792AE3" w14:textId="77777777" w:rsidR="00457B82" w:rsidRDefault="00457B82" w:rsidP="00723201">
      <w:pPr>
        <w:numPr>
          <w:ilvl w:val="1"/>
          <w:numId w:val="23"/>
        </w:numPr>
        <w:shd w:val="clear" w:color="auto" w:fill="FFFFFF"/>
        <w:spacing w:beforeAutospacing="1" w:after="100" w:afterAutospacing="1"/>
        <w:rPr>
          <w:rFonts w:ascii="Georgia" w:hAnsi="Georgia"/>
          <w:color w:val="474747"/>
          <w:sz w:val="21"/>
          <w:szCs w:val="21"/>
        </w:rPr>
      </w:pPr>
      <w:r>
        <w:rPr>
          <w:rFonts w:ascii="Georgia" w:hAnsi="Georgia"/>
          <w:color w:val="474747"/>
          <w:sz w:val="21"/>
          <w:szCs w:val="21"/>
        </w:rPr>
        <w:t>Otherwise, the minimum number of integer digits is achieved by adjusting the exponent. Example: 0.00123 formatted with </w:t>
      </w:r>
      <w:r>
        <w:rPr>
          <w:rStyle w:val="HTMLCode"/>
          <w:color w:val="474747"/>
          <w:sz w:val="21"/>
          <w:szCs w:val="21"/>
        </w:rPr>
        <w:t>"00.###E0"</w:t>
      </w:r>
      <w:r>
        <w:rPr>
          <w:rFonts w:ascii="Georgia" w:hAnsi="Georgia"/>
          <w:color w:val="474747"/>
          <w:sz w:val="21"/>
          <w:szCs w:val="21"/>
        </w:rPr>
        <w:t> yields </w:t>
      </w:r>
      <w:r>
        <w:rPr>
          <w:rStyle w:val="HTMLCode"/>
          <w:color w:val="474747"/>
          <w:sz w:val="21"/>
          <w:szCs w:val="21"/>
        </w:rPr>
        <w:t>"12.3E-4"</w:t>
      </w:r>
      <w:r>
        <w:rPr>
          <w:rFonts w:ascii="Georgia" w:hAnsi="Georgia"/>
          <w:color w:val="474747"/>
          <w:sz w:val="21"/>
          <w:szCs w:val="21"/>
        </w:rPr>
        <w:t>.</w:t>
      </w:r>
    </w:p>
    <w:p w14:paraId="386F306A" w14:textId="77777777" w:rsidR="00457B82" w:rsidRDefault="00457B82" w:rsidP="00723201">
      <w:pPr>
        <w:numPr>
          <w:ilvl w:val="0"/>
          <w:numId w:val="23"/>
        </w:numPr>
        <w:shd w:val="clear" w:color="auto" w:fill="FFFFFF"/>
        <w:spacing w:beforeAutospacing="1" w:after="100" w:afterAutospacing="1"/>
        <w:rPr>
          <w:rFonts w:ascii="Georgia" w:hAnsi="Georgia"/>
          <w:color w:val="474747"/>
          <w:sz w:val="21"/>
          <w:szCs w:val="21"/>
        </w:rPr>
      </w:pPr>
      <w:r>
        <w:rPr>
          <w:rFonts w:ascii="Georgia" w:hAnsi="Georgia"/>
          <w:color w:val="474747"/>
          <w:sz w:val="21"/>
          <w:szCs w:val="21"/>
        </w:rPr>
        <w:t>The number of significant digits in the mantissa is the sum of the </w:t>
      </w:r>
      <w:r>
        <w:rPr>
          <w:rStyle w:val="Emphasis"/>
          <w:rFonts w:ascii="Georgia" w:hAnsi="Georgia"/>
          <w:color w:val="474747"/>
          <w:sz w:val="21"/>
          <w:szCs w:val="21"/>
        </w:rPr>
        <w:t>minimum integer</w:t>
      </w:r>
      <w:r>
        <w:rPr>
          <w:rFonts w:ascii="Georgia" w:hAnsi="Georgia"/>
          <w:color w:val="474747"/>
          <w:sz w:val="21"/>
          <w:szCs w:val="21"/>
        </w:rPr>
        <w:t> and </w:t>
      </w:r>
      <w:r>
        <w:rPr>
          <w:rStyle w:val="Emphasis"/>
          <w:rFonts w:ascii="Georgia" w:hAnsi="Georgia"/>
          <w:color w:val="474747"/>
          <w:sz w:val="21"/>
          <w:szCs w:val="21"/>
        </w:rPr>
        <w:t>maximum fraction</w:t>
      </w:r>
      <w:r>
        <w:rPr>
          <w:rFonts w:ascii="Georgia" w:hAnsi="Georgia"/>
          <w:color w:val="474747"/>
          <w:sz w:val="21"/>
          <w:szCs w:val="21"/>
        </w:rPr>
        <w:t> digits, and is unaffected by the maximum integer digits. For example, 12345 formatted with </w:t>
      </w:r>
      <w:r>
        <w:rPr>
          <w:rStyle w:val="HTMLCode"/>
          <w:color w:val="474747"/>
          <w:sz w:val="21"/>
          <w:szCs w:val="21"/>
        </w:rPr>
        <w:t>"##0.##E0"</w:t>
      </w:r>
      <w:r>
        <w:rPr>
          <w:rFonts w:ascii="Georgia" w:hAnsi="Georgia"/>
          <w:color w:val="474747"/>
          <w:sz w:val="21"/>
          <w:szCs w:val="21"/>
        </w:rPr>
        <w:t> is </w:t>
      </w:r>
      <w:r>
        <w:rPr>
          <w:rStyle w:val="HTMLCode"/>
          <w:color w:val="474747"/>
          <w:sz w:val="21"/>
          <w:szCs w:val="21"/>
        </w:rPr>
        <w:t>"12.3E3"</w:t>
      </w:r>
      <w:r>
        <w:rPr>
          <w:rFonts w:ascii="Georgia" w:hAnsi="Georgia"/>
          <w:color w:val="474747"/>
          <w:sz w:val="21"/>
          <w:szCs w:val="21"/>
        </w:rPr>
        <w:t>. To show all digits, set the significant digits count to zero. The number of significant digits does not affect parsing.</w:t>
      </w:r>
    </w:p>
    <w:p w14:paraId="1CA13497" w14:textId="77777777" w:rsidR="00457B82" w:rsidRDefault="00457B82" w:rsidP="00723201">
      <w:pPr>
        <w:numPr>
          <w:ilvl w:val="0"/>
          <w:numId w:val="23"/>
        </w:numPr>
        <w:shd w:val="clear" w:color="auto" w:fill="FFFFFF"/>
        <w:spacing w:before="100" w:beforeAutospacing="1" w:after="100" w:afterAutospacing="1"/>
        <w:rPr>
          <w:rFonts w:ascii="Georgia" w:hAnsi="Georgia"/>
          <w:color w:val="474747"/>
          <w:sz w:val="21"/>
          <w:szCs w:val="21"/>
        </w:rPr>
      </w:pPr>
      <w:r>
        <w:rPr>
          <w:rFonts w:ascii="Georgia" w:hAnsi="Georgia"/>
          <w:color w:val="474747"/>
          <w:sz w:val="21"/>
          <w:szCs w:val="21"/>
        </w:rPr>
        <w:t>Exponential patterns may not contain grouping separators.</w:t>
      </w:r>
    </w:p>
    <w:p w14:paraId="6F6B55C7" w14:textId="77777777" w:rsidR="00457B82" w:rsidRDefault="00457B82" w:rsidP="00457B82">
      <w:pPr>
        <w:pStyle w:val="Heading4"/>
        <w:shd w:val="clear" w:color="auto" w:fill="FFFFFF"/>
        <w:rPr>
          <w:rFonts w:ascii="Georgia" w:hAnsi="Georgia"/>
          <w:color w:val="474747"/>
          <w:szCs w:val="20"/>
        </w:rPr>
      </w:pPr>
      <w:r>
        <w:rPr>
          <w:rFonts w:ascii="Georgia" w:hAnsi="Georgia"/>
          <w:color w:val="474747"/>
          <w:szCs w:val="20"/>
        </w:rPr>
        <w:t>Rounding</w:t>
      </w:r>
    </w:p>
    <w:p w14:paraId="03C693BB" w14:textId="77777777" w:rsidR="00457B82" w:rsidRDefault="00457B82" w:rsidP="00457B82">
      <w:r>
        <w:rPr>
          <w:rStyle w:val="HTMLCode"/>
          <w:color w:val="474747"/>
          <w:sz w:val="21"/>
          <w:szCs w:val="21"/>
          <w:shd w:val="clear" w:color="auto" w:fill="FFFFFF"/>
        </w:rPr>
        <w:t>DecimalFormat</w:t>
      </w:r>
      <w:r>
        <w:rPr>
          <w:rFonts w:ascii="Georgia" w:hAnsi="Georgia"/>
          <w:color w:val="474747"/>
          <w:sz w:val="21"/>
          <w:szCs w:val="21"/>
          <w:shd w:val="clear" w:color="auto" w:fill="FFFFFF"/>
        </w:rPr>
        <w:t> provides rounding modes defined in </w:t>
      </w:r>
      <w:hyperlink r:id="rId56" w:tooltip="enum in java.math" w:history="1">
        <w:r>
          <w:rPr>
            <w:rStyle w:val="HTMLCode"/>
            <w:color w:val="4A6782"/>
            <w:sz w:val="21"/>
            <w:szCs w:val="21"/>
            <w:shd w:val="clear" w:color="auto" w:fill="FFFFFF"/>
          </w:rPr>
          <w:t>RoundingMode</w:t>
        </w:r>
      </w:hyperlink>
      <w:r>
        <w:rPr>
          <w:rFonts w:ascii="Georgia" w:hAnsi="Georgia"/>
          <w:color w:val="474747"/>
          <w:sz w:val="21"/>
          <w:szCs w:val="21"/>
          <w:shd w:val="clear" w:color="auto" w:fill="FFFFFF"/>
        </w:rPr>
        <w:t> for formatting. By default, it uses </w:t>
      </w:r>
      <w:hyperlink r:id="rId57" w:anchor="HALF_EVEN" w:history="1">
        <w:r>
          <w:rPr>
            <w:rStyle w:val="HTMLCode"/>
            <w:color w:val="4A6782"/>
            <w:sz w:val="21"/>
            <w:szCs w:val="21"/>
            <w:shd w:val="clear" w:color="auto" w:fill="FFFFFF"/>
          </w:rPr>
          <w:t>RoundingMode.HALF_EVEN</w:t>
        </w:r>
      </w:hyperlink>
      <w:r>
        <w:rPr>
          <w:rFonts w:ascii="Georgia" w:hAnsi="Georgia"/>
          <w:color w:val="474747"/>
          <w:sz w:val="21"/>
          <w:szCs w:val="21"/>
          <w:shd w:val="clear" w:color="auto" w:fill="FFFFFF"/>
        </w:rPr>
        <w:t>.</w:t>
      </w:r>
    </w:p>
    <w:p w14:paraId="741E17B7" w14:textId="77777777" w:rsidR="00457B82" w:rsidRDefault="00457B82" w:rsidP="00457B82">
      <w:pPr>
        <w:pStyle w:val="Heading4"/>
        <w:shd w:val="clear" w:color="auto" w:fill="FFFFFF"/>
        <w:rPr>
          <w:rFonts w:ascii="Georgia" w:hAnsi="Georgia"/>
          <w:color w:val="474747"/>
          <w:szCs w:val="20"/>
        </w:rPr>
      </w:pPr>
      <w:r>
        <w:rPr>
          <w:rFonts w:ascii="Georgia" w:hAnsi="Georgia"/>
          <w:color w:val="474747"/>
          <w:szCs w:val="20"/>
        </w:rPr>
        <w:lastRenderedPageBreak/>
        <w:t>Digits</w:t>
      </w:r>
    </w:p>
    <w:p w14:paraId="4180BCD2" w14:textId="77777777" w:rsidR="00457B82" w:rsidRDefault="00457B82" w:rsidP="00457B82">
      <w:r>
        <w:rPr>
          <w:rFonts w:ascii="Georgia" w:hAnsi="Georgia"/>
          <w:color w:val="474747"/>
          <w:sz w:val="21"/>
          <w:szCs w:val="21"/>
          <w:shd w:val="clear" w:color="auto" w:fill="FFFFFF"/>
        </w:rPr>
        <w:t>For formatting, </w:t>
      </w:r>
      <w:r>
        <w:rPr>
          <w:rStyle w:val="HTMLCode"/>
          <w:color w:val="474747"/>
          <w:sz w:val="21"/>
          <w:szCs w:val="21"/>
          <w:shd w:val="clear" w:color="auto" w:fill="FFFFFF"/>
        </w:rPr>
        <w:t>DecimalFormat</w:t>
      </w:r>
      <w:r>
        <w:rPr>
          <w:rFonts w:ascii="Georgia" w:hAnsi="Georgia"/>
          <w:color w:val="474747"/>
          <w:sz w:val="21"/>
          <w:szCs w:val="21"/>
          <w:shd w:val="clear" w:color="auto" w:fill="FFFFFF"/>
        </w:rPr>
        <w:t> uses the ten consecutive characters starting with the localized zero digit defined in the </w:t>
      </w:r>
      <w:r>
        <w:rPr>
          <w:rStyle w:val="HTMLCode"/>
          <w:color w:val="474747"/>
          <w:sz w:val="21"/>
          <w:szCs w:val="21"/>
          <w:shd w:val="clear" w:color="auto" w:fill="FFFFFF"/>
        </w:rPr>
        <w:t>DecimalFormatSymbols</w:t>
      </w:r>
      <w:r>
        <w:rPr>
          <w:rFonts w:ascii="Georgia" w:hAnsi="Georgia"/>
          <w:color w:val="474747"/>
          <w:sz w:val="21"/>
          <w:szCs w:val="21"/>
          <w:shd w:val="clear" w:color="auto" w:fill="FFFFFF"/>
        </w:rPr>
        <w:t> object as digits. For parsing, these digits as well as all Unicode decimal digits, as defined by </w:t>
      </w:r>
      <w:hyperlink r:id="rId58" w:anchor="digit-char-int-" w:history="1">
        <w:r>
          <w:rPr>
            <w:rStyle w:val="HTMLCode"/>
            <w:color w:val="4A6782"/>
            <w:sz w:val="21"/>
            <w:szCs w:val="21"/>
            <w:shd w:val="clear" w:color="auto" w:fill="FFFFFF"/>
          </w:rPr>
          <w:t>Character.digit</w:t>
        </w:r>
      </w:hyperlink>
      <w:r>
        <w:rPr>
          <w:rFonts w:ascii="Georgia" w:hAnsi="Georgia"/>
          <w:color w:val="474747"/>
          <w:sz w:val="21"/>
          <w:szCs w:val="21"/>
          <w:shd w:val="clear" w:color="auto" w:fill="FFFFFF"/>
        </w:rPr>
        <w:t>, are recognized.</w:t>
      </w:r>
    </w:p>
    <w:p w14:paraId="02D88927" w14:textId="77777777" w:rsidR="00457B82" w:rsidRDefault="00457B82" w:rsidP="00457B82">
      <w:pPr>
        <w:pStyle w:val="Heading4"/>
        <w:shd w:val="clear" w:color="auto" w:fill="FFFFFF"/>
        <w:rPr>
          <w:rFonts w:ascii="Georgia" w:hAnsi="Georgia"/>
          <w:color w:val="474747"/>
          <w:szCs w:val="20"/>
        </w:rPr>
      </w:pPr>
      <w:r>
        <w:rPr>
          <w:rFonts w:ascii="Georgia" w:hAnsi="Georgia"/>
          <w:color w:val="474747"/>
          <w:szCs w:val="20"/>
        </w:rPr>
        <w:t>Special Values</w:t>
      </w:r>
    </w:p>
    <w:p w14:paraId="48124DDF" w14:textId="77777777" w:rsidR="00457B82" w:rsidRDefault="00457B82" w:rsidP="00457B82">
      <w:pPr>
        <w:pStyle w:val="NormalWeb"/>
        <w:shd w:val="clear" w:color="auto" w:fill="FFFFFF"/>
        <w:spacing w:before="0"/>
        <w:rPr>
          <w:rFonts w:ascii="Georgia" w:hAnsi="Georgia"/>
          <w:color w:val="474747"/>
          <w:sz w:val="21"/>
          <w:szCs w:val="21"/>
        </w:rPr>
      </w:pPr>
      <w:r>
        <w:rPr>
          <w:rStyle w:val="HTMLCode"/>
          <w:color w:val="474747"/>
          <w:sz w:val="21"/>
          <w:szCs w:val="21"/>
        </w:rPr>
        <w:t>NaN</w:t>
      </w:r>
      <w:r>
        <w:rPr>
          <w:rFonts w:ascii="Georgia" w:hAnsi="Georgia"/>
          <w:color w:val="474747"/>
          <w:sz w:val="21"/>
          <w:szCs w:val="21"/>
        </w:rPr>
        <w:t> is formatted as a string, which typically has a single character </w:t>
      </w:r>
      <w:r>
        <w:rPr>
          <w:rStyle w:val="HTMLCode"/>
          <w:color w:val="474747"/>
          <w:sz w:val="21"/>
          <w:szCs w:val="21"/>
        </w:rPr>
        <w:t>\uFFFD</w:t>
      </w:r>
      <w:r>
        <w:rPr>
          <w:rFonts w:ascii="Georgia" w:hAnsi="Georgia"/>
          <w:color w:val="474747"/>
          <w:sz w:val="21"/>
          <w:szCs w:val="21"/>
        </w:rPr>
        <w:t>. This string is determined by the </w:t>
      </w:r>
      <w:r>
        <w:rPr>
          <w:rStyle w:val="HTMLCode"/>
          <w:color w:val="474747"/>
          <w:sz w:val="21"/>
          <w:szCs w:val="21"/>
        </w:rPr>
        <w:t>DecimalFormatSymbols</w:t>
      </w:r>
      <w:r>
        <w:rPr>
          <w:rFonts w:ascii="Georgia" w:hAnsi="Georgia"/>
          <w:color w:val="474747"/>
          <w:sz w:val="21"/>
          <w:szCs w:val="21"/>
        </w:rPr>
        <w:t> object. This is the only value for which the prefixes and suffixes are not used.</w:t>
      </w:r>
    </w:p>
    <w:p w14:paraId="01424068" w14:textId="77777777" w:rsidR="00457B82" w:rsidRDefault="00457B82" w:rsidP="00457B82">
      <w:pPr>
        <w:pStyle w:val="NormalWeb"/>
        <w:shd w:val="clear" w:color="auto" w:fill="FFFFFF"/>
        <w:spacing w:before="0"/>
        <w:rPr>
          <w:rFonts w:ascii="Georgia" w:hAnsi="Georgia"/>
          <w:color w:val="474747"/>
          <w:sz w:val="21"/>
          <w:szCs w:val="21"/>
        </w:rPr>
      </w:pPr>
      <w:r>
        <w:rPr>
          <w:rFonts w:ascii="Georgia" w:hAnsi="Georgia"/>
          <w:color w:val="474747"/>
          <w:sz w:val="21"/>
          <w:szCs w:val="21"/>
        </w:rPr>
        <w:t>Infinity is formatted as a string, which typically has a single character </w:t>
      </w:r>
      <w:r>
        <w:rPr>
          <w:rStyle w:val="HTMLCode"/>
          <w:color w:val="474747"/>
          <w:sz w:val="21"/>
          <w:szCs w:val="21"/>
        </w:rPr>
        <w:t>\u221E</w:t>
      </w:r>
      <w:r>
        <w:rPr>
          <w:rFonts w:ascii="Georgia" w:hAnsi="Georgia"/>
          <w:color w:val="474747"/>
          <w:sz w:val="21"/>
          <w:szCs w:val="21"/>
        </w:rPr>
        <w:t>, with the positive or negative prefixes and suffixes applied. The infinity string is determined by the </w:t>
      </w:r>
      <w:r>
        <w:rPr>
          <w:rStyle w:val="HTMLCode"/>
          <w:color w:val="474747"/>
          <w:sz w:val="21"/>
          <w:szCs w:val="21"/>
        </w:rPr>
        <w:t>DecimalFormatSymbols</w:t>
      </w:r>
      <w:r>
        <w:rPr>
          <w:rFonts w:ascii="Georgia" w:hAnsi="Georgia"/>
          <w:color w:val="474747"/>
          <w:sz w:val="21"/>
          <w:szCs w:val="21"/>
        </w:rPr>
        <w:t> object.</w:t>
      </w:r>
    </w:p>
    <w:p w14:paraId="65AD7879" w14:textId="77777777" w:rsidR="00457B82" w:rsidRDefault="00457B82" w:rsidP="00457B82">
      <w:pPr>
        <w:pStyle w:val="NormalWeb"/>
        <w:shd w:val="clear" w:color="auto" w:fill="FFFFFF"/>
        <w:spacing w:before="0"/>
        <w:rPr>
          <w:rFonts w:ascii="Georgia" w:hAnsi="Georgia"/>
          <w:color w:val="474747"/>
          <w:sz w:val="21"/>
          <w:szCs w:val="21"/>
        </w:rPr>
      </w:pPr>
      <w:r>
        <w:rPr>
          <w:rFonts w:ascii="Georgia" w:hAnsi="Georgia"/>
          <w:color w:val="474747"/>
          <w:sz w:val="21"/>
          <w:szCs w:val="21"/>
        </w:rPr>
        <w:t>Negative zero (</w:t>
      </w:r>
      <w:r>
        <w:rPr>
          <w:rStyle w:val="HTMLCode"/>
          <w:color w:val="474747"/>
          <w:sz w:val="21"/>
          <w:szCs w:val="21"/>
        </w:rPr>
        <w:t>"-0"</w:t>
      </w:r>
      <w:r>
        <w:rPr>
          <w:rFonts w:ascii="Georgia" w:hAnsi="Georgia"/>
          <w:color w:val="474747"/>
          <w:sz w:val="21"/>
          <w:szCs w:val="21"/>
        </w:rPr>
        <w:t>) parses to</w:t>
      </w:r>
    </w:p>
    <w:p w14:paraId="4AF3979E" w14:textId="77777777" w:rsidR="00457B82" w:rsidRDefault="00457B82" w:rsidP="00723201">
      <w:pPr>
        <w:numPr>
          <w:ilvl w:val="0"/>
          <w:numId w:val="24"/>
        </w:numPr>
        <w:shd w:val="clear" w:color="auto" w:fill="FFFFFF"/>
        <w:spacing w:beforeAutospacing="1" w:after="100" w:afterAutospacing="1"/>
        <w:rPr>
          <w:rFonts w:ascii="Georgia" w:hAnsi="Georgia"/>
          <w:color w:val="474747"/>
          <w:sz w:val="21"/>
          <w:szCs w:val="21"/>
        </w:rPr>
      </w:pPr>
      <w:r>
        <w:rPr>
          <w:rStyle w:val="HTMLCode"/>
          <w:color w:val="474747"/>
          <w:sz w:val="21"/>
          <w:szCs w:val="21"/>
        </w:rPr>
        <w:t>BigDecimal(0)</w:t>
      </w:r>
      <w:r>
        <w:rPr>
          <w:rFonts w:ascii="Georgia" w:hAnsi="Georgia"/>
          <w:color w:val="474747"/>
          <w:sz w:val="21"/>
          <w:szCs w:val="21"/>
        </w:rPr>
        <w:t> if </w:t>
      </w:r>
      <w:r>
        <w:rPr>
          <w:rStyle w:val="HTMLCode"/>
          <w:color w:val="474747"/>
          <w:sz w:val="21"/>
          <w:szCs w:val="21"/>
        </w:rPr>
        <w:t>isParseBigDecimal()</w:t>
      </w:r>
      <w:r>
        <w:rPr>
          <w:rFonts w:ascii="Georgia" w:hAnsi="Georgia"/>
          <w:color w:val="474747"/>
          <w:sz w:val="21"/>
          <w:szCs w:val="21"/>
        </w:rPr>
        <w:t> is true,</w:t>
      </w:r>
    </w:p>
    <w:p w14:paraId="7E0C6FA5" w14:textId="77777777" w:rsidR="00457B82" w:rsidRDefault="00457B82" w:rsidP="00723201">
      <w:pPr>
        <w:numPr>
          <w:ilvl w:val="0"/>
          <w:numId w:val="24"/>
        </w:numPr>
        <w:shd w:val="clear" w:color="auto" w:fill="FFFFFF"/>
        <w:spacing w:beforeAutospacing="1" w:after="100" w:afterAutospacing="1"/>
        <w:rPr>
          <w:rFonts w:ascii="Georgia" w:hAnsi="Georgia"/>
          <w:color w:val="474747"/>
          <w:sz w:val="21"/>
          <w:szCs w:val="21"/>
        </w:rPr>
      </w:pPr>
      <w:r>
        <w:rPr>
          <w:rStyle w:val="HTMLCode"/>
          <w:color w:val="474747"/>
          <w:sz w:val="21"/>
          <w:szCs w:val="21"/>
        </w:rPr>
        <w:t>Long(0)</w:t>
      </w:r>
      <w:r>
        <w:rPr>
          <w:rFonts w:ascii="Georgia" w:hAnsi="Georgia"/>
          <w:color w:val="474747"/>
          <w:sz w:val="21"/>
          <w:szCs w:val="21"/>
        </w:rPr>
        <w:t> if </w:t>
      </w:r>
      <w:r>
        <w:rPr>
          <w:rStyle w:val="HTMLCode"/>
          <w:color w:val="474747"/>
          <w:sz w:val="21"/>
          <w:szCs w:val="21"/>
        </w:rPr>
        <w:t>isParseBigDecimal()</w:t>
      </w:r>
      <w:r>
        <w:rPr>
          <w:rFonts w:ascii="Georgia" w:hAnsi="Georgia"/>
          <w:color w:val="474747"/>
          <w:sz w:val="21"/>
          <w:szCs w:val="21"/>
        </w:rPr>
        <w:t> is false and </w:t>
      </w:r>
      <w:r>
        <w:rPr>
          <w:rStyle w:val="HTMLCode"/>
          <w:color w:val="474747"/>
          <w:sz w:val="21"/>
          <w:szCs w:val="21"/>
        </w:rPr>
        <w:t>isParseIntegerOnly()</w:t>
      </w:r>
      <w:r>
        <w:rPr>
          <w:rFonts w:ascii="Georgia" w:hAnsi="Georgia"/>
          <w:color w:val="474747"/>
          <w:sz w:val="21"/>
          <w:szCs w:val="21"/>
        </w:rPr>
        <w:t> is true,</w:t>
      </w:r>
    </w:p>
    <w:p w14:paraId="3E2418AF" w14:textId="77777777" w:rsidR="00457B82" w:rsidRDefault="00457B82" w:rsidP="00723201">
      <w:pPr>
        <w:numPr>
          <w:ilvl w:val="0"/>
          <w:numId w:val="24"/>
        </w:numPr>
        <w:shd w:val="clear" w:color="auto" w:fill="FFFFFF"/>
        <w:spacing w:beforeAutospacing="1" w:after="100" w:afterAutospacing="1"/>
        <w:rPr>
          <w:rFonts w:ascii="Georgia" w:hAnsi="Georgia"/>
          <w:color w:val="474747"/>
          <w:sz w:val="21"/>
          <w:szCs w:val="21"/>
        </w:rPr>
      </w:pPr>
      <w:r>
        <w:rPr>
          <w:rStyle w:val="HTMLCode"/>
          <w:color w:val="474747"/>
          <w:sz w:val="21"/>
          <w:szCs w:val="21"/>
        </w:rPr>
        <w:t>Double(-0.0)</w:t>
      </w:r>
      <w:r>
        <w:rPr>
          <w:rFonts w:ascii="Georgia" w:hAnsi="Georgia"/>
          <w:color w:val="474747"/>
          <w:sz w:val="21"/>
          <w:szCs w:val="21"/>
        </w:rPr>
        <w:t> if both </w:t>
      </w:r>
      <w:r>
        <w:rPr>
          <w:rStyle w:val="HTMLCode"/>
          <w:color w:val="474747"/>
          <w:sz w:val="21"/>
          <w:szCs w:val="21"/>
        </w:rPr>
        <w:t>isParseBigDecimal()</w:t>
      </w:r>
      <w:r>
        <w:rPr>
          <w:rFonts w:ascii="Georgia" w:hAnsi="Georgia"/>
          <w:color w:val="474747"/>
          <w:sz w:val="21"/>
          <w:szCs w:val="21"/>
        </w:rPr>
        <w:t> and </w:t>
      </w:r>
      <w:r>
        <w:rPr>
          <w:rStyle w:val="HTMLCode"/>
          <w:color w:val="474747"/>
          <w:sz w:val="21"/>
          <w:szCs w:val="21"/>
        </w:rPr>
        <w:t>isParseIntegerOnly()</w:t>
      </w:r>
      <w:r>
        <w:rPr>
          <w:rFonts w:ascii="Georgia" w:hAnsi="Georgia"/>
          <w:color w:val="474747"/>
          <w:sz w:val="21"/>
          <w:szCs w:val="21"/>
        </w:rPr>
        <w:t> are false.</w:t>
      </w:r>
    </w:p>
    <w:p w14:paraId="359015A3" w14:textId="77777777" w:rsidR="00457B82" w:rsidRDefault="00457B82" w:rsidP="00457B82">
      <w:pPr>
        <w:pStyle w:val="BodyText"/>
      </w:pPr>
    </w:p>
    <w:p w14:paraId="709F2E7D" w14:textId="3F5210AD" w:rsidR="00533379" w:rsidRDefault="00533379" w:rsidP="000F4EE9">
      <w:pPr>
        <w:pStyle w:val="Heading1Numbered"/>
        <w:rPr>
          <w:lang w:val="en-GB"/>
        </w:rPr>
      </w:pPr>
      <w:bookmarkStart w:id="464" w:name="_Toc108162992"/>
      <w:r>
        <w:rPr>
          <w:lang w:val="en-GB"/>
        </w:rPr>
        <w:lastRenderedPageBreak/>
        <w:t>Appendix – SQL Where Syntax</w:t>
      </w:r>
      <w:bookmarkEnd w:id="464"/>
    </w:p>
    <w:p w14:paraId="728D1D35" w14:textId="5473CCF9" w:rsidR="00533379" w:rsidRDefault="00533379" w:rsidP="006C167C">
      <w:pPr>
        <w:pStyle w:val="BodyText"/>
        <w:rPr>
          <w:lang w:val="en-GB"/>
        </w:rPr>
      </w:pPr>
      <w:r>
        <w:rPr>
          <w:lang w:val="en-GB"/>
        </w:rPr>
        <w:t>This chapter explains the syntax of the command line option</w:t>
      </w:r>
      <w:r w:rsidR="000F4EE9">
        <w:rPr>
          <w:lang w:val="en-GB"/>
        </w:rPr>
        <w:t xml:space="preserve"> (and corresponding property)</w:t>
      </w:r>
      <w:r>
        <w:rPr>
          <w:lang w:val="en-GB"/>
        </w:rPr>
        <w:t xml:space="preserve"> </w:t>
      </w:r>
      <w:r w:rsidR="000F4EE9">
        <w:rPr>
          <w:lang w:val="en-GB"/>
        </w:rPr>
        <w:t>–</w:t>
      </w:r>
      <w:r>
        <w:rPr>
          <w:lang w:val="en-GB"/>
        </w:rPr>
        <w:t>where</w:t>
      </w:r>
      <w:r w:rsidR="000F4EE9">
        <w:rPr>
          <w:lang w:val="en-GB"/>
        </w:rPr>
        <w:t>.</w:t>
      </w:r>
    </w:p>
    <w:p w14:paraId="798B5BF2" w14:textId="03466507" w:rsidR="000F4EE9" w:rsidRDefault="000F4EE9" w:rsidP="006C167C">
      <w:pPr>
        <w:pStyle w:val="BodyText"/>
        <w:rPr>
          <w:lang w:val="en-GB"/>
        </w:rPr>
      </w:pPr>
      <w:r>
        <w:rPr>
          <w:lang w:val="en-GB"/>
        </w:rPr>
        <w:t>This option contains a WHERE clause that will be used to select rows to export from one table.</w:t>
      </w:r>
    </w:p>
    <w:p w14:paraId="72535DE7" w14:textId="5DADB226" w:rsidR="000F4EE9" w:rsidRDefault="000F4EE9" w:rsidP="006C167C">
      <w:pPr>
        <w:pStyle w:val="BodyText"/>
        <w:rPr>
          <w:lang w:val="en-GB"/>
        </w:rPr>
      </w:pPr>
      <w:r>
        <w:rPr>
          <w:lang w:val="en-GB"/>
        </w:rPr>
        <w:t>The syntax must comply with the SQL syntax requirements and restrictions of TIBCO ActiveSpaces version 4.x.</w:t>
      </w:r>
    </w:p>
    <w:p w14:paraId="3E9E65A1" w14:textId="0C5A5FF9" w:rsidR="000F4EE9" w:rsidRDefault="000F4EE9" w:rsidP="006C167C">
      <w:pPr>
        <w:pStyle w:val="BodyText"/>
        <w:rPr>
          <w:lang w:val="en-GB"/>
        </w:rPr>
      </w:pPr>
      <w:r>
        <w:rPr>
          <w:lang w:val="en-GB"/>
        </w:rPr>
        <w:t>The syntax is</w:t>
      </w:r>
      <w:r w:rsidR="002E21B6">
        <w:rPr>
          <w:lang w:val="en-GB"/>
        </w:rPr>
        <w:t>:</w:t>
      </w:r>
    </w:p>
    <w:p w14:paraId="2A073A34" w14:textId="2F41FAEB" w:rsidR="000F4EE9" w:rsidRDefault="002E21B6" w:rsidP="000F4EE9">
      <w:pPr>
        <w:pStyle w:val="Code"/>
        <w:rPr>
          <w:lang w:val="en-GB"/>
        </w:rPr>
      </w:pPr>
      <w:r>
        <w:rPr>
          <w:lang w:val="en-GB"/>
        </w:rPr>
        <w:t>[</w:t>
      </w:r>
      <w:r w:rsidR="000F4EE9">
        <w:rPr>
          <w:lang w:val="en-GB"/>
        </w:rPr>
        <w:t>&lt;where clause&gt;</w:t>
      </w:r>
      <w:r>
        <w:rPr>
          <w:lang w:val="en-GB"/>
        </w:rPr>
        <w:t>]</w:t>
      </w:r>
    </w:p>
    <w:p w14:paraId="0AE1BFEA" w14:textId="5DD42951" w:rsidR="000F4EE9" w:rsidRDefault="002E21B6" w:rsidP="000F4EE9">
      <w:pPr>
        <w:pStyle w:val="Code"/>
        <w:rPr>
          <w:lang w:val="en-GB"/>
        </w:rPr>
      </w:pPr>
      <w:r>
        <w:rPr>
          <w:lang w:val="en-GB"/>
        </w:rPr>
        <w:t>[</w:t>
      </w:r>
      <w:r w:rsidR="000F4EE9">
        <w:rPr>
          <w:lang w:val="en-GB"/>
        </w:rPr>
        <w:t>&lt;order clause&gt;</w:t>
      </w:r>
      <w:r>
        <w:rPr>
          <w:lang w:val="en-GB"/>
        </w:rPr>
        <w:t>]</w:t>
      </w:r>
    </w:p>
    <w:p w14:paraId="118C3C9E" w14:textId="0A579AA4" w:rsidR="000F4EE9" w:rsidRDefault="002E21B6" w:rsidP="000F4EE9">
      <w:pPr>
        <w:pStyle w:val="Code"/>
        <w:rPr>
          <w:lang w:val="en-GB"/>
        </w:rPr>
      </w:pPr>
      <w:r>
        <w:rPr>
          <w:lang w:val="en-GB"/>
        </w:rPr>
        <w:t>[</w:t>
      </w:r>
      <w:r w:rsidR="000F4EE9">
        <w:rPr>
          <w:lang w:val="en-GB"/>
        </w:rPr>
        <w:t>&lt;limit clause&gt;</w:t>
      </w:r>
      <w:r>
        <w:rPr>
          <w:lang w:val="en-GB"/>
        </w:rPr>
        <w:t>]</w:t>
      </w:r>
    </w:p>
    <w:p w14:paraId="0F9C44E4" w14:textId="77777777" w:rsidR="002E21B6" w:rsidRDefault="002E21B6" w:rsidP="002E21B6">
      <w:pPr>
        <w:pStyle w:val="BodyText"/>
        <w:rPr>
          <w:lang w:val="en-GB"/>
        </w:rPr>
      </w:pPr>
    </w:p>
    <w:p w14:paraId="20C2768B" w14:textId="2A5EBD98" w:rsidR="00395E68" w:rsidRDefault="00395E68" w:rsidP="002E21B6">
      <w:pPr>
        <w:pStyle w:val="BodyText"/>
        <w:rPr>
          <w:lang w:val="en-GB"/>
        </w:rPr>
      </w:pPr>
      <w:r>
        <w:rPr>
          <w:lang w:val="en-GB"/>
        </w:rPr>
        <w:t>The &lt;</w:t>
      </w:r>
      <w:r w:rsidR="002E21B6">
        <w:rPr>
          <w:lang w:val="en-GB"/>
        </w:rPr>
        <w:t>where clause</w:t>
      </w:r>
      <w:r>
        <w:rPr>
          <w:lang w:val="en-GB"/>
        </w:rPr>
        <w:t>&gt;</w:t>
      </w:r>
      <w:r w:rsidR="002E21B6">
        <w:rPr>
          <w:lang w:val="en-GB"/>
        </w:rPr>
        <w:t>, &lt;order clause&gt; and &lt;limit clause&gt; are optional but must be in the shown order (&lt;where clause&gt; first, then &lt;order clause&gt; then &lt;limit clause&gt;).</w:t>
      </w:r>
    </w:p>
    <w:p w14:paraId="7428CBE1" w14:textId="77777777" w:rsidR="00C175ED" w:rsidRDefault="00C175ED" w:rsidP="002E21B6">
      <w:pPr>
        <w:pStyle w:val="BodyText"/>
        <w:rPr>
          <w:lang w:val="en-GB"/>
        </w:rPr>
      </w:pPr>
    </w:p>
    <w:p w14:paraId="18364B9F" w14:textId="7AA3407D" w:rsidR="00C175ED" w:rsidRPr="00C175ED" w:rsidRDefault="00C175ED" w:rsidP="002E21B6">
      <w:pPr>
        <w:pStyle w:val="BodyText"/>
        <w:rPr>
          <w:b/>
          <w:color w:val="FF0000"/>
          <w:lang w:val="en-GB"/>
        </w:rPr>
      </w:pPr>
      <w:r w:rsidRPr="00C175ED">
        <w:rPr>
          <w:b/>
          <w:color w:val="FF0000"/>
          <w:lang w:val="en-GB"/>
        </w:rPr>
        <w:t>Due to limitations in TIBCO ActiveSpaces:</w:t>
      </w:r>
    </w:p>
    <w:p w14:paraId="51766B25" w14:textId="63B1D058" w:rsidR="00C175ED" w:rsidRPr="00C175ED" w:rsidRDefault="00C175ED" w:rsidP="00C175ED">
      <w:pPr>
        <w:pStyle w:val="BodyText"/>
        <w:numPr>
          <w:ilvl w:val="0"/>
          <w:numId w:val="36"/>
        </w:numPr>
        <w:rPr>
          <w:b/>
          <w:color w:val="FF0000"/>
          <w:lang w:val="en-GB"/>
        </w:rPr>
      </w:pPr>
      <w:r w:rsidRPr="00C175ED">
        <w:rPr>
          <w:b/>
          <w:color w:val="FF0000"/>
          <w:lang w:val="en-GB"/>
        </w:rPr>
        <w:t>&lt;order clause&gt; and &lt;limit clause&gt; are not support in TableDelete tool.</w:t>
      </w:r>
    </w:p>
    <w:p w14:paraId="46F943FB" w14:textId="0EBA32AA" w:rsidR="00C175ED" w:rsidRPr="00C175ED" w:rsidRDefault="00C175ED" w:rsidP="00C175ED">
      <w:pPr>
        <w:pStyle w:val="BodyText"/>
        <w:numPr>
          <w:ilvl w:val="0"/>
          <w:numId w:val="36"/>
        </w:numPr>
        <w:rPr>
          <w:b/>
          <w:color w:val="FF0000"/>
          <w:lang w:val="en-GB"/>
        </w:rPr>
      </w:pPr>
      <w:r w:rsidRPr="00C175ED">
        <w:rPr>
          <w:b/>
          <w:color w:val="FF0000"/>
          <w:lang w:val="en-GB"/>
        </w:rPr>
        <w:t>&lt;order clause&gt; and &lt;limit clause&gt; are not supported if –table-rowset is true in TableExport tool.</w:t>
      </w:r>
    </w:p>
    <w:p w14:paraId="7ACB366B" w14:textId="7F884832" w:rsidR="000F4EE9" w:rsidRDefault="000F4EE9" w:rsidP="000F4EE9">
      <w:pPr>
        <w:pStyle w:val="Heading2Numbered"/>
        <w:rPr>
          <w:lang w:val="en-GB"/>
        </w:rPr>
      </w:pPr>
      <w:bookmarkStart w:id="465" w:name="_Toc108162993"/>
      <w:r>
        <w:rPr>
          <w:lang w:val="en-GB"/>
        </w:rPr>
        <w:t>Where Clause</w:t>
      </w:r>
      <w:bookmarkEnd w:id="465"/>
    </w:p>
    <w:p w14:paraId="60F3AEDD" w14:textId="4121D2B3" w:rsidR="000F4EE9" w:rsidRDefault="008B0930" w:rsidP="006C167C">
      <w:pPr>
        <w:pStyle w:val="BodyText"/>
        <w:rPr>
          <w:lang w:val="en-GB"/>
        </w:rPr>
      </w:pPr>
      <w:r>
        <w:rPr>
          <w:lang w:val="en-GB"/>
        </w:rPr>
        <w:t>This clause filters rows by evaluating one or more predicates:</w:t>
      </w:r>
    </w:p>
    <w:p w14:paraId="763D41A3" w14:textId="23299EE7" w:rsidR="000F4EE9" w:rsidRDefault="000F4EE9" w:rsidP="000F4EE9">
      <w:pPr>
        <w:pStyle w:val="Code"/>
        <w:rPr>
          <w:lang w:val="en-GB"/>
        </w:rPr>
      </w:pPr>
      <w:r>
        <w:rPr>
          <w:lang w:val="en-GB"/>
        </w:rPr>
        <w:t>[NOT] &lt;predicate&gt; [AND | OR [ NOT] &lt;predicate&gt;]…</w:t>
      </w:r>
    </w:p>
    <w:p w14:paraId="40D68AD9" w14:textId="77777777" w:rsidR="000F4EE9" w:rsidRDefault="000F4EE9" w:rsidP="006C167C">
      <w:pPr>
        <w:pStyle w:val="BodyText"/>
        <w:rPr>
          <w:lang w:val="en-GB"/>
        </w:rPr>
      </w:pPr>
    </w:p>
    <w:p w14:paraId="790B9C0B" w14:textId="5066A5A5" w:rsidR="002E21B6" w:rsidRDefault="002E21B6" w:rsidP="006C167C">
      <w:pPr>
        <w:pStyle w:val="BodyText"/>
        <w:rPr>
          <w:lang w:val="en-GB"/>
        </w:rPr>
      </w:pPr>
      <w:r>
        <w:rPr>
          <w:lang w:val="en-GB"/>
        </w:rPr>
        <w:t>Each predicate test</w:t>
      </w:r>
      <w:r w:rsidR="005F2673">
        <w:rPr>
          <w:lang w:val="en-GB"/>
        </w:rPr>
        <w:t>s</w:t>
      </w:r>
      <w:r>
        <w:rPr>
          <w:lang w:val="en-GB"/>
        </w:rPr>
        <w:t xml:space="preserve"> a column value against another value.</w:t>
      </w:r>
    </w:p>
    <w:p w14:paraId="0FE345F2" w14:textId="4ED34AD2" w:rsidR="002E21B6" w:rsidRDefault="002E21B6" w:rsidP="006C167C">
      <w:pPr>
        <w:pStyle w:val="BodyText"/>
        <w:rPr>
          <w:lang w:val="en-GB"/>
        </w:rPr>
      </w:pPr>
      <w:r>
        <w:rPr>
          <w:lang w:val="en-GB"/>
        </w:rPr>
        <w:t xml:space="preserve">For more details look at </w:t>
      </w:r>
      <w:hyperlink r:id="rId59" w:history="1">
        <w:r>
          <w:rPr>
            <w:rStyle w:val="Hyperlink"/>
          </w:rPr>
          <w:t>https://docs.tibco.com/pub/as/4.4.0/doc/html/GUID-18D9A680-7AFD-4CBF-A496-117C5F4A783D.html</w:t>
        </w:r>
      </w:hyperlink>
      <w:r>
        <w:t>.</w:t>
      </w:r>
    </w:p>
    <w:p w14:paraId="2A46A64B" w14:textId="3C426F2A" w:rsidR="000F4EE9" w:rsidRPr="000F4EE9" w:rsidRDefault="000F4EE9" w:rsidP="006C167C">
      <w:pPr>
        <w:pStyle w:val="BodyText"/>
        <w:rPr>
          <w:b/>
          <w:i/>
          <w:lang w:val="en-GB"/>
        </w:rPr>
      </w:pPr>
      <w:r w:rsidRPr="000F4EE9">
        <w:rPr>
          <w:b/>
          <w:i/>
          <w:lang w:val="en-GB"/>
        </w:rPr>
        <w:t>Examples:</w:t>
      </w:r>
    </w:p>
    <w:p w14:paraId="3801E888" w14:textId="149C2815" w:rsidR="000F4EE9" w:rsidRDefault="000F4EE9" w:rsidP="000F4EE9">
      <w:pPr>
        <w:pStyle w:val="Code"/>
        <w:rPr>
          <w:lang w:val="en-GB"/>
        </w:rPr>
      </w:pPr>
      <w:r>
        <w:rPr>
          <w:lang w:val="en-GB"/>
        </w:rPr>
        <w:t>opcoid = ‘xyz’ and date(transactiondate) = ‘2020-05-20’</w:t>
      </w:r>
    </w:p>
    <w:p w14:paraId="1C0F0629" w14:textId="5A818B0A" w:rsidR="000F4EE9" w:rsidRDefault="000F4EE9" w:rsidP="000F4EE9">
      <w:pPr>
        <w:pStyle w:val="Heading2Numbered"/>
        <w:rPr>
          <w:lang w:val="en-GB"/>
        </w:rPr>
      </w:pPr>
      <w:bookmarkStart w:id="466" w:name="_Toc108162994"/>
      <w:r>
        <w:rPr>
          <w:lang w:val="en-GB"/>
        </w:rPr>
        <w:t>Order Clause</w:t>
      </w:r>
      <w:bookmarkEnd w:id="466"/>
    </w:p>
    <w:p w14:paraId="076C22D9" w14:textId="791A2173" w:rsidR="000F4EE9" w:rsidRDefault="000F4EE9" w:rsidP="006C167C">
      <w:pPr>
        <w:pStyle w:val="BodyText"/>
        <w:rPr>
          <w:lang w:val="en-GB"/>
        </w:rPr>
      </w:pPr>
      <w:r>
        <w:rPr>
          <w:lang w:val="en-GB"/>
        </w:rPr>
        <w:t>The order clause will sort the extracted rows by column or alias name in ascending or descending order.</w:t>
      </w:r>
    </w:p>
    <w:p w14:paraId="6938B333" w14:textId="48D93A58" w:rsidR="000F4EE9" w:rsidRDefault="000F4EE9" w:rsidP="000F4EE9">
      <w:pPr>
        <w:pStyle w:val="Code"/>
        <w:rPr>
          <w:lang w:val="en-GB"/>
        </w:rPr>
      </w:pPr>
      <w:r>
        <w:rPr>
          <w:lang w:val="en-GB"/>
        </w:rPr>
        <w:t>[ORDER BY &lt;column_or_alias_name&gt; [ASC | DESC][, &lt;column_or_alias_name&gt; [ASC | DESC]]…</w:t>
      </w:r>
    </w:p>
    <w:p w14:paraId="6C5DCED9" w14:textId="77777777" w:rsidR="000F4EE9" w:rsidRDefault="000F4EE9" w:rsidP="006C167C">
      <w:pPr>
        <w:pStyle w:val="BodyText"/>
        <w:rPr>
          <w:lang w:val="en-GB"/>
        </w:rPr>
      </w:pPr>
    </w:p>
    <w:p w14:paraId="60356B79" w14:textId="60B7F216" w:rsidR="000F4EE9" w:rsidRPr="000F4EE9" w:rsidRDefault="000F4EE9" w:rsidP="006C167C">
      <w:pPr>
        <w:pStyle w:val="BodyText"/>
        <w:rPr>
          <w:b/>
          <w:i/>
          <w:lang w:val="en-GB"/>
        </w:rPr>
      </w:pPr>
      <w:r w:rsidRPr="000F4EE9">
        <w:rPr>
          <w:b/>
          <w:i/>
          <w:lang w:val="en-GB"/>
        </w:rPr>
        <w:t>Examples:</w:t>
      </w:r>
    </w:p>
    <w:p w14:paraId="7C68EF79" w14:textId="7DD9507E" w:rsidR="000F4EE9" w:rsidRDefault="00395E68" w:rsidP="002E21B6">
      <w:pPr>
        <w:pStyle w:val="Code"/>
        <w:rPr>
          <w:lang w:val="en-GB"/>
        </w:rPr>
      </w:pPr>
      <w:r>
        <w:rPr>
          <w:lang w:val="en-GB"/>
        </w:rPr>
        <w:lastRenderedPageBreak/>
        <w:t>ORDERBY transactiondate DESC, amount ASC</w:t>
      </w:r>
    </w:p>
    <w:p w14:paraId="25B77452" w14:textId="77777777" w:rsidR="008B0930" w:rsidRDefault="008B0930">
      <w:pPr>
        <w:rPr>
          <w:rFonts w:ascii="Arial" w:hAnsi="Arial" w:cs="Arial"/>
          <w:b/>
          <w:bCs/>
          <w:color w:val="000000"/>
          <w:szCs w:val="28"/>
          <w:lang w:val="en-GB"/>
        </w:rPr>
      </w:pPr>
      <w:r>
        <w:rPr>
          <w:lang w:val="en-GB"/>
        </w:rPr>
        <w:br w:type="page"/>
      </w:r>
    </w:p>
    <w:p w14:paraId="2399194B" w14:textId="499CF6DE" w:rsidR="000F4EE9" w:rsidRDefault="000F4EE9" w:rsidP="000F4EE9">
      <w:pPr>
        <w:pStyle w:val="Heading2Numbered"/>
        <w:rPr>
          <w:lang w:val="en-GB"/>
        </w:rPr>
      </w:pPr>
      <w:bookmarkStart w:id="467" w:name="_Toc108162995"/>
      <w:r>
        <w:rPr>
          <w:lang w:val="en-GB"/>
        </w:rPr>
        <w:lastRenderedPageBreak/>
        <w:t>Limit Clause</w:t>
      </w:r>
      <w:bookmarkEnd w:id="467"/>
    </w:p>
    <w:p w14:paraId="436C08DE" w14:textId="4D7DE606" w:rsidR="000F4EE9" w:rsidRDefault="000F4EE9" w:rsidP="006C167C">
      <w:pPr>
        <w:pStyle w:val="BodyText"/>
        <w:rPr>
          <w:lang w:val="en-GB"/>
        </w:rPr>
      </w:pPr>
      <w:r>
        <w:rPr>
          <w:lang w:val="en-GB"/>
        </w:rPr>
        <w:t>The limit clause will limit the number of extracted rows.</w:t>
      </w:r>
    </w:p>
    <w:p w14:paraId="7175C11A" w14:textId="60840CD8" w:rsidR="000F4EE9" w:rsidRDefault="000F4EE9" w:rsidP="000F4EE9">
      <w:pPr>
        <w:pStyle w:val="Code"/>
        <w:rPr>
          <w:lang w:val="en-GB"/>
        </w:rPr>
      </w:pPr>
      <w:r>
        <w:rPr>
          <w:lang w:val="en-GB"/>
        </w:rPr>
        <w:t>[LIMIT &lt;number&gt;]</w:t>
      </w:r>
    </w:p>
    <w:p w14:paraId="65D53EC9" w14:textId="77777777" w:rsidR="000F4EE9" w:rsidRDefault="000F4EE9" w:rsidP="006C167C">
      <w:pPr>
        <w:pStyle w:val="BodyText"/>
        <w:rPr>
          <w:lang w:val="en-GB"/>
        </w:rPr>
      </w:pPr>
    </w:p>
    <w:p w14:paraId="44EDB547" w14:textId="15D351CC" w:rsidR="000F4EE9" w:rsidRDefault="000F4EE9" w:rsidP="006C167C">
      <w:pPr>
        <w:pStyle w:val="BodyText"/>
        <w:rPr>
          <w:b/>
          <w:i/>
          <w:lang w:val="en-GB"/>
        </w:rPr>
      </w:pPr>
      <w:r w:rsidRPr="000F4EE9">
        <w:rPr>
          <w:b/>
          <w:i/>
          <w:lang w:val="en-GB"/>
        </w:rPr>
        <w:t>Examples:</w:t>
      </w:r>
    </w:p>
    <w:p w14:paraId="7395BD87" w14:textId="34FF56E5" w:rsidR="000F4EE9" w:rsidRPr="000F4EE9" w:rsidRDefault="000F4EE9" w:rsidP="000F4EE9">
      <w:pPr>
        <w:pStyle w:val="Code"/>
        <w:rPr>
          <w:b/>
          <w:i/>
          <w:lang w:val="en-GB"/>
        </w:rPr>
      </w:pPr>
      <w:r>
        <w:rPr>
          <w:lang w:val="en-GB"/>
        </w:rPr>
        <w:t>opcoid = ‘xyz’ and date(transactiondate) = ‘2020-05-20’ LIMIT 20</w:t>
      </w:r>
    </w:p>
    <w:p w14:paraId="6E503377" w14:textId="14F1DDF9" w:rsidR="000F4EE9" w:rsidRDefault="000F4EE9" w:rsidP="006C167C">
      <w:pPr>
        <w:pStyle w:val="BodyText"/>
        <w:rPr>
          <w:lang w:val="en-GB"/>
        </w:rPr>
      </w:pPr>
    </w:p>
    <w:p w14:paraId="1C8C4E65" w14:textId="50C4DB7D" w:rsidR="00B5617D" w:rsidRDefault="00B5617D" w:rsidP="00E60DDA">
      <w:pPr>
        <w:pStyle w:val="Heading1Numbered"/>
        <w:rPr>
          <w:lang w:val="en-GB"/>
        </w:rPr>
      </w:pPr>
      <w:bookmarkStart w:id="468" w:name="_Toc108162996"/>
      <w:r>
        <w:rPr>
          <w:lang w:val="en-GB"/>
        </w:rPr>
        <w:lastRenderedPageBreak/>
        <w:t>Appendix – Usage for Performance Testing</w:t>
      </w:r>
      <w:bookmarkEnd w:id="468"/>
    </w:p>
    <w:p w14:paraId="27C87889" w14:textId="55543973" w:rsidR="00B5617D" w:rsidRDefault="00B5617D" w:rsidP="006C167C">
      <w:pPr>
        <w:pStyle w:val="BodyText"/>
        <w:rPr>
          <w:lang w:val="en-GB"/>
        </w:rPr>
      </w:pPr>
      <w:r>
        <w:rPr>
          <w:lang w:val="en-GB"/>
        </w:rPr>
        <w:t>The tools can be used to measure performance of one TIBCO ActiveSpace grid.</w:t>
      </w:r>
      <w:r w:rsidR="003E76A4">
        <w:rPr>
          <w:lang w:val="en-GB"/>
        </w:rPr>
        <w:t xml:space="preserve"> This chapter explains how to execute various tests.</w:t>
      </w:r>
    </w:p>
    <w:p w14:paraId="2B251B56" w14:textId="0A7FA8B9" w:rsidR="00B5617D" w:rsidRDefault="00B5617D" w:rsidP="00E60DDA">
      <w:pPr>
        <w:pStyle w:val="Heading2Numbered"/>
        <w:rPr>
          <w:lang w:val="en-GB"/>
        </w:rPr>
      </w:pPr>
      <w:bookmarkStart w:id="469" w:name="_Toc108162997"/>
      <w:r>
        <w:rPr>
          <w:lang w:val="en-GB"/>
        </w:rPr>
        <w:t>How to check the performance of a BW Query-like activity?</w:t>
      </w:r>
      <w:bookmarkEnd w:id="469"/>
    </w:p>
    <w:p w14:paraId="2AC60A23" w14:textId="500032CB" w:rsidR="00B5617D" w:rsidRDefault="00B5617D" w:rsidP="006C167C">
      <w:pPr>
        <w:pStyle w:val="BodyText"/>
        <w:rPr>
          <w:lang w:val="en-GB"/>
        </w:rPr>
      </w:pPr>
      <w:r>
        <w:rPr>
          <w:lang w:val="en-GB"/>
        </w:rPr>
        <w:t>To execute a query against on</w:t>
      </w:r>
      <w:r w:rsidR="00395AD4">
        <w:rPr>
          <w:lang w:val="en-GB"/>
        </w:rPr>
        <w:t>e table wi</w:t>
      </w:r>
      <w:r w:rsidR="003E76A4">
        <w:rPr>
          <w:lang w:val="en-GB"/>
        </w:rPr>
        <w:t>th an SQL-like filter and to print</w:t>
      </w:r>
      <w:r w:rsidR="00395AD4">
        <w:rPr>
          <w:lang w:val="en-GB"/>
        </w:rPr>
        <w:t xml:space="preserve"> out the result on standard output,</w:t>
      </w:r>
      <w:r>
        <w:rPr>
          <w:lang w:val="en-GB"/>
        </w:rPr>
        <w:t xml:space="preserve"> execute:</w:t>
      </w:r>
    </w:p>
    <w:p w14:paraId="5E788A09" w14:textId="46A73699" w:rsidR="00B5617D" w:rsidRDefault="00B5617D" w:rsidP="00E60DDA">
      <w:pPr>
        <w:pStyle w:val="Code"/>
        <w:ind w:left="0"/>
        <w:rPr>
          <w:lang w:val="en-GB"/>
        </w:rPr>
      </w:pPr>
      <w:r>
        <w:rPr>
          <w:lang w:val="en-GB"/>
        </w:rPr>
        <w:t>./TableExport.sh --realm &lt;realm&gt;</w:t>
      </w:r>
      <w:r w:rsidR="00395AD4">
        <w:rPr>
          <w:lang w:val="en-GB"/>
        </w:rPr>
        <w:t xml:space="preserve"> </w:t>
      </w:r>
      <w:r w:rsidR="008B0930">
        <w:rPr>
          <w:lang w:val="en-GB"/>
        </w:rPr>
        <w:t xml:space="preserve">--table &lt;table&gt; </w:t>
      </w:r>
      <w:r w:rsidR="00395AD4">
        <w:rPr>
          <w:lang w:val="en-GB"/>
        </w:rPr>
        <w:t xml:space="preserve">--datetime-filter false </w:t>
      </w:r>
      <w:r w:rsidR="003E76A4">
        <w:rPr>
          <w:lang w:val="en-GB"/>
        </w:rPr>
        <w:t>--</w:t>
      </w:r>
      <w:r w:rsidR="00395AD4">
        <w:rPr>
          <w:lang w:val="en-GB"/>
        </w:rPr>
        <w:t xml:space="preserve">where </w:t>
      </w:r>
      <w:r w:rsidR="008B0930">
        <w:rPr>
          <w:lang w:val="en-GB"/>
        </w:rPr>
        <w:t>“&lt;</w:t>
      </w:r>
      <w:r w:rsidR="00395AD4">
        <w:rPr>
          <w:lang w:val="en-GB"/>
        </w:rPr>
        <w:t>filter&gt;</w:t>
      </w:r>
      <w:r w:rsidR="008B0930">
        <w:rPr>
          <w:lang w:val="en-GB"/>
        </w:rPr>
        <w:t>”</w:t>
      </w:r>
      <w:r w:rsidR="00395AD4">
        <w:rPr>
          <w:lang w:val="en-GB"/>
        </w:rPr>
        <w:t xml:space="preserve"> --table-rowset true –</w:t>
      </w:r>
      <w:r w:rsidR="003E76A4">
        <w:rPr>
          <w:lang w:val="en-GB"/>
        </w:rPr>
        <w:t>-</w:t>
      </w:r>
      <w:r w:rsidR="00395AD4">
        <w:rPr>
          <w:lang w:val="en-GB"/>
        </w:rPr>
        <w:t>output stdout</w:t>
      </w:r>
    </w:p>
    <w:p w14:paraId="6677C466" w14:textId="77777777" w:rsidR="00395AD4" w:rsidRDefault="00395AD4" w:rsidP="006C167C">
      <w:pPr>
        <w:pStyle w:val="BodyText"/>
        <w:rPr>
          <w:lang w:val="en-GB"/>
        </w:rPr>
      </w:pPr>
    </w:p>
    <w:p w14:paraId="49C90CC1" w14:textId="7E8031BB" w:rsidR="00B5617D" w:rsidRPr="00395AD4" w:rsidRDefault="00B5617D" w:rsidP="006C167C">
      <w:pPr>
        <w:pStyle w:val="BodyText"/>
        <w:rPr>
          <w:b/>
          <w:i/>
          <w:lang w:val="en-GB"/>
        </w:rPr>
      </w:pPr>
      <w:r w:rsidRPr="00395AD4">
        <w:rPr>
          <w:b/>
          <w:i/>
          <w:lang w:val="en-GB"/>
        </w:rPr>
        <w:t>Examples:</w:t>
      </w:r>
    </w:p>
    <w:p w14:paraId="40FB29D2" w14:textId="73612559" w:rsidR="00B5617D" w:rsidRDefault="00B5617D" w:rsidP="006C167C">
      <w:pPr>
        <w:pStyle w:val="BodyText"/>
        <w:rPr>
          <w:lang w:val="en-GB"/>
        </w:rPr>
      </w:pPr>
      <w:r>
        <w:rPr>
          <w:lang w:val="en-GB"/>
        </w:rPr>
        <w:t>To search for row</w:t>
      </w:r>
      <w:r w:rsidR="003E76A4">
        <w:rPr>
          <w:lang w:val="en-GB"/>
        </w:rPr>
        <w:t>s</w:t>
      </w:r>
      <w:r>
        <w:rPr>
          <w:lang w:val="en-GB"/>
        </w:rPr>
        <w:t xml:space="preserve"> containing</w:t>
      </w:r>
      <w:r w:rsidR="003E76A4">
        <w:rPr>
          <w:lang w:val="en-GB"/>
        </w:rPr>
        <w:t xml:space="preserve"> an externaltransactionid equal</w:t>
      </w:r>
      <w:r>
        <w:rPr>
          <w:lang w:val="en-GB"/>
        </w:rPr>
        <w:t xml:space="preserve"> to 123, do:</w:t>
      </w:r>
    </w:p>
    <w:p w14:paraId="12B3DE17" w14:textId="17E65D7B" w:rsidR="00B5617D" w:rsidRDefault="00B5617D" w:rsidP="00E60DDA">
      <w:pPr>
        <w:pStyle w:val="Code"/>
        <w:ind w:left="0"/>
        <w:rPr>
          <w:lang w:val="en-GB"/>
        </w:rPr>
      </w:pPr>
      <w:r>
        <w:rPr>
          <w:lang w:val="en-GB"/>
        </w:rPr>
        <w:t>./TableExport.sh –</w:t>
      </w:r>
      <w:r w:rsidR="003E76A4">
        <w:rPr>
          <w:lang w:val="en-GB"/>
        </w:rPr>
        <w:t>-</w:t>
      </w:r>
      <w:r>
        <w:rPr>
          <w:lang w:val="en-GB"/>
        </w:rPr>
        <w:t xml:space="preserve">realm &lt;realm&gt; </w:t>
      </w:r>
      <w:r w:rsidR="008B0930">
        <w:rPr>
          <w:lang w:val="en-GB"/>
        </w:rPr>
        <w:t xml:space="preserve">--table transactions </w:t>
      </w:r>
      <w:r>
        <w:rPr>
          <w:lang w:val="en-GB"/>
        </w:rPr>
        <w:t>--</w:t>
      </w:r>
      <w:r w:rsidR="00395AD4">
        <w:rPr>
          <w:lang w:val="en-GB"/>
        </w:rPr>
        <w:t>datetime-filter false –</w:t>
      </w:r>
      <w:r w:rsidR="003E76A4">
        <w:rPr>
          <w:lang w:val="en-GB"/>
        </w:rPr>
        <w:t>-</w:t>
      </w:r>
      <w:r w:rsidR="00395AD4">
        <w:rPr>
          <w:lang w:val="en-GB"/>
        </w:rPr>
        <w:t>where “externaltransactionid=’123’” –</w:t>
      </w:r>
      <w:r w:rsidR="003E76A4">
        <w:rPr>
          <w:lang w:val="en-GB"/>
        </w:rPr>
        <w:t>-</w:t>
      </w:r>
      <w:r w:rsidR="00395AD4">
        <w:rPr>
          <w:lang w:val="en-GB"/>
        </w:rPr>
        <w:t>table-rowset true –</w:t>
      </w:r>
      <w:r w:rsidR="003E76A4">
        <w:rPr>
          <w:lang w:val="en-GB"/>
        </w:rPr>
        <w:t>-</w:t>
      </w:r>
      <w:r w:rsidR="00395AD4">
        <w:rPr>
          <w:lang w:val="en-GB"/>
        </w:rPr>
        <w:t>columns transactionid,externaltransactionid,transactiondate</w:t>
      </w:r>
    </w:p>
    <w:p w14:paraId="1C0C97C7" w14:textId="69E5D50C" w:rsidR="00395AD4" w:rsidRDefault="00395AD4" w:rsidP="00E60DDA">
      <w:pPr>
        <w:pStyle w:val="Heading2Numbered"/>
        <w:rPr>
          <w:lang w:val="en-GB"/>
        </w:rPr>
      </w:pPr>
      <w:bookmarkStart w:id="470" w:name="_Toc108162998"/>
      <w:r>
        <w:rPr>
          <w:lang w:val="en-GB"/>
        </w:rPr>
        <w:t>How to check the performance of one single GET?</w:t>
      </w:r>
      <w:bookmarkEnd w:id="470"/>
    </w:p>
    <w:p w14:paraId="7A214876" w14:textId="6F49747B" w:rsidR="00395AD4" w:rsidRDefault="00395AD4" w:rsidP="006C167C">
      <w:pPr>
        <w:pStyle w:val="BodyText"/>
        <w:rPr>
          <w:lang w:val="en-GB"/>
        </w:rPr>
      </w:pPr>
      <w:r>
        <w:rPr>
          <w:lang w:val="en-GB"/>
        </w:rPr>
        <w:t>If you execute the TableImport.sh tool with an input file, each line of the file will upsert one row in the table. The tool will execute a GET first before updating the row.</w:t>
      </w:r>
    </w:p>
    <w:p w14:paraId="5C3B7020" w14:textId="053887C6" w:rsidR="00395AD4" w:rsidRDefault="00395AD4" w:rsidP="006C167C">
      <w:pPr>
        <w:pStyle w:val="BodyText"/>
        <w:rPr>
          <w:lang w:val="en-GB"/>
        </w:rPr>
      </w:pPr>
      <w:r>
        <w:rPr>
          <w:lang w:val="en-GB"/>
        </w:rPr>
        <w:t xml:space="preserve">So, you can provide an input file containing only </w:t>
      </w:r>
      <w:r w:rsidR="00DB5780">
        <w:rPr>
          <w:lang w:val="en-GB"/>
        </w:rPr>
        <w:t xml:space="preserve">one </w:t>
      </w:r>
      <w:r>
        <w:rPr>
          <w:lang w:val="en-GB"/>
        </w:rPr>
        <w:t>transactionid to measure the performance of one GET operation.</w:t>
      </w:r>
    </w:p>
    <w:p w14:paraId="7006925C" w14:textId="4715207C" w:rsidR="00395AD4" w:rsidRPr="00E60DDA" w:rsidRDefault="00395AD4" w:rsidP="006C167C">
      <w:pPr>
        <w:pStyle w:val="BodyText"/>
        <w:rPr>
          <w:b/>
          <w:i/>
          <w:lang w:val="en-GB"/>
        </w:rPr>
      </w:pPr>
      <w:r w:rsidRPr="00E60DDA">
        <w:rPr>
          <w:b/>
          <w:i/>
          <w:lang w:val="en-GB"/>
        </w:rPr>
        <w:t>Example:</w:t>
      </w:r>
    </w:p>
    <w:p w14:paraId="27DF92F2" w14:textId="5030127A" w:rsidR="00395AD4" w:rsidRDefault="00395AD4" w:rsidP="006C167C">
      <w:pPr>
        <w:pStyle w:val="BodyText"/>
        <w:rPr>
          <w:lang w:val="en-GB"/>
        </w:rPr>
      </w:pPr>
      <w:r>
        <w:rPr>
          <w:lang w:val="en-GB"/>
        </w:rPr>
        <w:t>To execute one single GET:</w:t>
      </w:r>
    </w:p>
    <w:p w14:paraId="5BCFDBCC" w14:textId="36C323F6" w:rsidR="00395AD4" w:rsidRDefault="00E60DDA" w:rsidP="00E60DDA">
      <w:pPr>
        <w:pStyle w:val="Code"/>
        <w:ind w:left="0"/>
        <w:rPr>
          <w:lang w:val="en-GB"/>
        </w:rPr>
      </w:pPr>
      <w:r>
        <w:rPr>
          <w:lang w:val="en-GB"/>
        </w:rPr>
        <w:t>e</w:t>
      </w:r>
      <w:r w:rsidR="00395AD4">
        <w:rPr>
          <w:lang w:val="en-GB"/>
        </w:rPr>
        <w:t>cho transactionid &gt; /tmp/input.csv</w:t>
      </w:r>
    </w:p>
    <w:p w14:paraId="26A01E1A" w14:textId="0B756C41" w:rsidR="00395AD4" w:rsidRDefault="00E60DDA" w:rsidP="00E60DDA">
      <w:pPr>
        <w:pStyle w:val="Code"/>
        <w:ind w:left="0"/>
        <w:rPr>
          <w:lang w:val="en-GB"/>
        </w:rPr>
      </w:pPr>
      <w:r>
        <w:rPr>
          <w:lang w:val="en-GB"/>
        </w:rPr>
        <w:t>e</w:t>
      </w:r>
      <w:r w:rsidR="00395AD4">
        <w:rPr>
          <w:lang w:val="en-GB"/>
        </w:rPr>
        <w:t>cho 123 &gt;&gt; /tmp/input.csv</w:t>
      </w:r>
    </w:p>
    <w:p w14:paraId="64BD72DF" w14:textId="77777777" w:rsidR="00DB5780" w:rsidRDefault="00DB5780" w:rsidP="00E60DDA">
      <w:pPr>
        <w:pStyle w:val="Code"/>
        <w:ind w:left="0"/>
        <w:rPr>
          <w:lang w:val="en-GB"/>
        </w:rPr>
      </w:pPr>
    </w:p>
    <w:p w14:paraId="78A2786B" w14:textId="7B9CFF9D" w:rsidR="00395AD4" w:rsidRDefault="00395AD4" w:rsidP="00E60DDA">
      <w:pPr>
        <w:pStyle w:val="Code"/>
        <w:ind w:left="0"/>
        <w:rPr>
          <w:lang w:val="en-GB"/>
        </w:rPr>
      </w:pPr>
      <w:r>
        <w:rPr>
          <w:lang w:val="en-GB"/>
        </w:rPr>
        <w:t>./TableImport.sh –</w:t>
      </w:r>
      <w:r w:rsidR="00DB5780">
        <w:rPr>
          <w:lang w:val="en-GB"/>
        </w:rPr>
        <w:t>-</w:t>
      </w:r>
      <w:r>
        <w:rPr>
          <w:lang w:val="en-GB"/>
        </w:rPr>
        <w:t xml:space="preserve">realm &lt;realm&gt; </w:t>
      </w:r>
      <w:r w:rsidR="008B0930">
        <w:rPr>
          <w:lang w:val="en-GB"/>
        </w:rPr>
        <w:t xml:space="preserve">--table transactions </w:t>
      </w:r>
      <w:r>
        <w:rPr>
          <w:lang w:val="en-GB"/>
        </w:rPr>
        <w:t>--input /tmp/input.csv</w:t>
      </w:r>
      <w:r w:rsidR="008B0930">
        <w:rPr>
          <w:lang w:val="en-GB"/>
        </w:rPr>
        <w:t xml:space="preserve"> –key-columns transactionid</w:t>
      </w:r>
    </w:p>
    <w:p w14:paraId="4500EE27" w14:textId="77777777" w:rsidR="00E60DDA" w:rsidRDefault="00E60DDA" w:rsidP="00E60DDA">
      <w:pPr>
        <w:pStyle w:val="BodyText"/>
        <w:rPr>
          <w:b/>
          <w:i/>
          <w:lang w:val="en-GB"/>
        </w:rPr>
      </w:pPr>
    </w:p>
    <w:p w14:paraId="42BE0488" w14:textId="77777777" w:rsidR="00E60DDA" w:rsidRPr="00E60DDA" w:rsidRDefault="00E60DDA" w:rsidP="00E60DDA">
      <w:pPr>
        <w:pStyle w:val="BodyText"/>
        <w:rPr>
          <w:b/>
          <w:i/>
          <w:lang w:val="en-GB"/>
        </w:rPr>
      </w:pPr>
      <w:r w:rsidRPr="00E60DDA">
        <w:rPr>
          <w:b/>
          <w:i/>
          <w:lang w:val="en-GB"/>
        </w:rPr>
        <w:t>Notes:</w:t>
      </w:r>
    </w:p>
    <w:p w14:paraId="114952FA" w14:textId="52CE1277" w:rsidR="00E60DDA" w:rsidRDefault="008B0930" w:rsidP="000E3D40">
      <w:pPr>
        <w:pStyle w:val="BodyText"/>
        <w:numPr>
          <w:ilvl w:val="0"/>
          <w:numId w:val="25"/>
        </w:numPr>
        <w:rPr>
          <w:lang w:val="en-GB"/>
        </w:rPr>
      </w:pPr>
      <w:r>
        <w:rPr>
          <w:lang w:val="en-GB"/>
        </w:rPr>
        <w:t>You must indicate the name of the column that contains primary keys for the table</w:t>
      </w:r>
      <w:r w:rsidR="00E60DDA">
        <w:rPr>
          <w:lang w:val="en-GB"/>
        </w:rPr>
        <w:t>.</w:t>
      </w:r>
    </w:p>
    <w:p w14:paraId="51071242" w14:textId="018B6FA0" w:rsidR="008B0930" w:rsidRDefault="008B0930" w:rsidP="000E3D40">
      <w:pPr>
        <w:pStyle w:val="BodyText"/>
        <w:numPr>
          <w:ilvl w:val="0"/>
          <w:numId w:val="25"/>
        </w:numPr>
        <w:rPr>
          <w:lang w:val="en-GB"/>
        </w:rPr>
      </w:pPr>
      <w:r>
        <w:rPr>
          <w:lang w:val="en-GB"/>
        </w:rPr>
        <w:t>If you add –batch-row-count 0 to the command line, the tool will not update any row and only perform GET API call, no PUT or PUTALL API call at all.</w:t>
      </w:r>
    </w:p>
    <w:p w14:paraId="569325B1" w14:textId="41B5C38B" w:rsidR="00395AD4" w:rsidRDefault="00395AD4" w:rsidP="00E60DDA">
      <w:pPr>
        <w:pStyle w:val="Heading2Numbered"/>
        <w:rPr>
          <w:lang w:val="en-GB"/>
        </w:rPr>
      </w:pPr>
      <w:bookmarkStart w:id="471" w:name="_Toc108162999"/>
      <w:r>
        <w:rPr>
          <w:lang w:val="en-GB"/>
        </w:rPr>
        <w:t>How to run multiple GETs?</w:t>
      </w:r>
      <w:bookmarkEnd w:id="471"/>
    </w:p>
    <w:p w14:paraId="0681EEE0" w14:textId="3B052F5B" w:rsidR="00395AD4" w:rsidRDefault="00395AD4" w:rsidP="006C167C">
      <w:pPr>
        <w:pStyle w:val="BodyText"/>
        <w:rPr>
          <w:lang w:val="en-GB"/>
        </w:rPr>
      </w:pPr>
      <w:r>
        <w:rPr>
          <w:lang w:val="en-GB"/>
        </w:rPr>
        <w:t>You can run the TableImport.sh tool to execute multiple GETs by putting multiple transactionids into each line of the input file.</w:t>
      </w:r>
    </w:p>
    <w:p w14:paraId="751B7FDD" w14:textId="1D04075A" w:rsidR="00395AD4" w:rsidRDefault="00395AD4" w:rsidP="006C167C">
      <w:pPr>
        <w:pStyle w:val="BodyText"/>
        <w:rPr>
          <w:lang w:val="en-GB"/>
        </w:rPr>
      </w:pPr>
      <w:r>
        <w:rPr>
          <w:lang w:val="en-GB"/>
        </w:rPr>
        <w:lastRenderedPageBreak/>
        <w:t>It is possible to use TableExport to export all existing transactionid as well.</w:t>
      </w:r>
    </w:p>
    <w:p w14:paraId="50F68974" w14:textId="5258C9A7" w:rsidR="00395AD4" w:rsidRPr="00E60DDA" w:rsidRDefault="00395AD4" w:rsidP="006C167C">
      <w:pPr>
        <w:pStyle w:val="BodyText"/>
        <w:rPr>
          <w:b/>
          <w:i/>
          <w:lang w:val="en-GB"/>
        </w:rPr>
      </w:pPr>
      <w:r w:rsidRPr="00E60DDA">
        <w:rPr>
          <w:b/>
          <w:i/>
          <w:lang w:val="en-GB"/>
        </w:rPr>
        <w:t>Example:</w:t>
      </w:r>
    </w:p>
    <w:p w14:paraId="3E9AC3DD" w14:textId="45459AFB" w:rsidR="00395AD4" w:rsidRDefault="00395AD4" w:rsidP="006C167C">
      <w:pPr>
        <w:pStyle w:val="BodyText"/>
        <w:rPr>
          <w:lang w:val="en-GB"/>
        </w:rPr>
      </w:pPr>
      <w:r>
        <w:rPr>
          <w:lang w:val="en-GB"/>
        </w:rPr>
        <w:t>Extract all transactionids from the table:</w:t>
      </w:r>
    </w:p>
    <w:p w14:paraId="333CF9BD" w14:textId="5D4610C9" w:rsidR="00395AD4" w:rsidRDefault="00395AD4" w:rsidP="00E60DDA">
      <w:pPr>
        <w:pStyle w:val="Code"/>
        <w:ind w:left="0"/>
        <w:rPr>
          <w:lang w:val="en-GB"/>
        </w:rPr>
      </w:pPr>
      <w:r>
        <w:rPr>
          <w:lang w:val="en-GB"/>
        </w:rPr>
        <w:t>./TableExport.sh –</w:t>
      </w:r>
      <w:r w:rsidR="00DB5780">
        <w:rPr>
          <w:lang w:val="en-GB"/>
        </w:rPr>
        <w:t>-</w:t>
      </w:r>
      <w:r>
        <w:rPr>
          <w:lang w:val="en-GB"/>
        </w:rPr>
        <w:t xml:space="preserve">realm &lt;realm&gt; </w:t>
      </w:r>
      <w:r w:rsidR="008B0930">
        <w:rPr>
          <w:lang w:val="en-GB"/>
        </w:rPr>
        <w:t xml:space="preserve">--table transactions </w:t>
      </w:r>
      <w:r>
        <w:rPr>
          <w:lang w:val="en-GB"/>
        </w:rPr>
        <w:t>--output /tmp/ids –</w:t>
      </w:r>
      <w:r w:rsidR="00DB5780">
        <w:rPr>
          <w:lang w:val="en-GB"/>
        </w:rPr>
        <w:t>-</w:t>
      </w:r>
      <w:r>
        <w:rPr>
          <w:lang w:val="en-GB"/>
        </w:rPr>
        <w:t>datetime-filter false –</w:t>
      </w:r>
      <w:r w:rsidR="00DB5780">
        <w:rPr>
          <w:lang w:val="en-GB"/>
        </w:rPr>
        <w:t>-</w:t>
      </w:r>
      <w:r>
        <w:rPr>
          <w:lang w:val="en-GB"/>
        </w:rPr>
        <w:t>columns transactionid –</w:t>
      </w:r>
      <w:r w:rsidR="00DB5780">
        <w:rPr>
          <w:lang w:val="en-GB"/>
        </w:rPr>
        <w:t>-</w:t>
      </w:r>
      <w:r>
        <w:rPr>
          <w:lang w:val="en-GB"/>
        </w:rPr>
        <w:t>output-header-value transactionid –</w:t>
      </w:r>
      <w:r w:rsidR="00DB5780">
        <w:rPr>
          <w:lang w:val="en-GB"/>
        </w:rPr>
        <w:t>-</w:t>
      </w:r>
      <w:r>
        <w:rPr>
          <w:lang w:val="en-GB"/>
        </w:rPr>
        <w:t>max-rows 2000000</w:t>
      </w:r>
    </w:p>
    <w:p w14:paraId="50AC7F3F" w14:textId="77777777" w:rsidR="00E60DDA" w:rsidRDefault="00E60DDA" w:rsidP="006C167C">
      <w:pPr>
        <w:pStyle w:val="BodyText"/>
        <w:rPr>
          <w:lang w:val="en-GB"/>
        </w:rPr>
      </w:pPr>
    </w:p>
    <w:p w14:paraId="769D19C3" w14:textId="0D917E83" w:rsidR="00395AD4" w:rsidRDefault="00395AD4" w:rsidP="006C167C">
      <w:pPr>
        <w:pStyle w:val="BodyText"/>
        <w:rPr>
          <w:lang w:val="en-GB"/>
        </w:rPr>
      </w:pPr>
      <w:r>
        <w:rPr>
          <w:lang w:val="en-GB"/>
        </w:rPr>
        <w:t>This forces the tool to write into a single file /tmp/ids_1-1.csv all transactionid</w:t>
      </w:r>
      <w:r w:rsidR="00E60DDA">
        <w:rPr>
          <w:lang w:val="en-GB"/>
        </w:rPr>
        <w:t>s</w:t>
      </w:r>
      <w:r>
        <w:rPr>
          <w:lang w:val="en-GB"/>
        </w:rPr>
        <w:t xml:space="preserve"> with the first line as “transactionid”.</w:t>
      </w:r>
    </w:p>
    <w:p w14:paraId="0D6F041D" w14:textId="721BDEFC" w:rsidR="00395AD4" w:rsidRDefault="00395AD4" w:rsidP="006C167C">
      <w:pPr>
        <w:pStyle w:val="BodyText"/>
        <w:rPr>
          <w:lang w:val="en-GB"/>
        </w:rPr>
      </w:pPr>
      <w:r>
        <w:rPr>
          <w:lang w:val="en-GB"/>
        </w:rPr>
        <w:t>Then you can reuse the /tmp/ids_1-1.csv file to simulate multiple GETs</w:t>
      </w:r>
      <w:r w:rsidR="00DB5780">
        <w:rPr>
          <w:lang w:val="en-GB"/>
        </w:rPr>
        <w:t xml:space="preserve"> (ensure debug is on to trace the GET latency on standard output and log file)</w:t>
      </w:r>
      <w:r>
        <w:rPr>
          <w:lang w:val="en-GB"/>
        </w:rPr>
        <w:t>:</w:t>
      </w:r>
    </w:p>
    <w:p w14:paraId="42839ED1" w14:textId="63FEC9AF" w:rsidR="00395AD4" w:rsidRDefault="00395AD4" w:rsidP="00E60DDA">
      <w:pPr>
        <w:pStyle w:val="Code"/>
        <w:ind w:left="0"/>
        <w:rPr>
          <w:lang w:val="en-GB"/>
        </w:rPr>
      </w:pPr>
      <w:r>
        <w:rPr>
          <w:lang w:val="en-GB"/>
        </w:rPr>
        <w:t>./TableImport.sh –</w:t>
      </w:r>
      <w:r w:rsidR="00DB5780">
        <w:rPr>
          <w:lang w:val="en-GB"/>
        </w:rPr>
        <w:t>-</w:t>
      </w:r>
      <w:r>
        <w:rPr>
          <w:lang w:val="en-GB"/>
        </w:rPr>
        <w:t xml:space="preserve">realm &lt;realm&gt; </w:t>
      </w:r>
      <w:r w:rsidR="008B0930">
        <w:rPr>
          <w:lang w:val="en-GB"/>
        </w:rPr>
        <w:t xml:space="preserve">--table transactions </w:t>
      </w:r>
      <w:r>
        <w:rPr>
          <w:lang w:val="en-GB"/>
        </w:rPr>
        <w:t>--input /tmp/ids_1-1.csv</w:t>
      </w:r>
    </w:p>
    <w:p w14:paraId="32C6BEC6" w14:textId="77777777" w:rsidR="00E60DDA" w:rsidRDefault="00E60DDA" w:rsidP="006C167C">
      <w:pPr>
        <w:pStyle w:val="BodyText"/>
        <w:rPr>
          <w:lang w:val="en-GB"/>
        </w:rPr>
      </w:pPr>
    </w:p>
    <w:p w14:paraId="3EEB4424" w14:textId="4B529643" w:rsidR="00395AD4" w:rsidRDefault="00395AD4" w:rsidP="006C167C">
      <w:pPr>
        <w:pStyle w:val="BodyText"/>
        <w:rPr>
          <w:lang w:val="en-GB"/>
        </w:rPr>
      </w:pPr>
      <w:r>
        <w:rPr>
          <w:lang w:val="en-GB"/>
        </w:rPr>
        <w:t>The tool will stop when all the transactionids have been searched.</w:t>
      </w:r>
    </w:p>
    <w:p w14:paraId="50E3B98F" w14:textId="4DBEF143" w:rsidR="00395AD4" w:rsidRDefault="00395AD4" w:rsidP="006C167C">
      <w:pPr>
        <w:pStyle w:val="BodyText"/>
        <w:rPr>
          <w:lang w:val="en-GB"/>
        </w:rPr>
      </w:pPr>
      <w:r>
        <w:rPr>
          <w:lang w:val="en-GB"/>
        </w:rPr>
        <w:t>The same GETs can be execute</w:t>
      </w:r>
      <w:r w:rsidR="00DB5780">
        <w:rPr>
          <w:lang w:val="en-GB"/>
        </w:rPr>
        <w:t>d</w:t>
      </w:r>
      <w:r>
        <w:rPr>
          <w:lang w:val="en-GB"/>
        </w:rPr>
        <w:t xml:space="preserve"> on multiple threads (each thread run</w:t>
      </w:r>
      <w:r w:rsidR="00DB5780">
        <w:rPr>
          <w:lang w:val="en-GB"/>
        </w:rPr>
        <w:t>s</w:t>
      </w:r>
      <w:r>
        <w:rPr>
          <w:lang w:val="en-GB"/>
        </w:rPr>
        <w:t xml:space="preserve"> the search of all transactionids):</w:t>
      </w:r>
    </w:p>
    <w:p w14:paraId="50C96C5C" w14:textId="408C1BA3" w:rsidR="00395AD4" w:rsidRDefault="00395AD4" w:rsidP="00E60DDA">
      <w:pPr>
        <w:pStyle w:val="Code"/>
        <w:ind w:left="0"/>
        <w:rPr>
          <w:lang w:val="en-GB"/>
        </w:rPr>
      </w:pPr>
      <w:r>
        <w:rPr>
          <w:lang w:val="en-GB"/>
        </w:rPr>
        <w:t>./TableImport.sh –</w:t>
      </w:r>
      <w:r w:rsidR="00DB5780">
        <w:rPr>
          <w:lang w:val="en-GB"/>
        </w:rPr>
        <w:t>-</w:t>
      </w:r>
      <w:r>
        <w:rPr>
          <w:lang w:val="en-GB"/>
        </w:rPr>
        <w:t xml:space="preserve">realm &lt;realm&gt; </w:t>
      </w:r>
      <w:r w:rsidR="008B0930">
        <w:rPr>
          <w:lang w:val="en-GB"/>
        </w:rPr>
        <w:t xml:space="preserve">--table transactions </w:t>
      </w:r>
      <w:r>
        <w:rPr>
          <w:lang w:val="en-GB"/>
        </w:rPr>
        <w:t>--input /tmp/ids_1-1.csv –</w:t>
      </w:r>
      <w:r w:rsidR="00DB5780">
        <w:rPr>
          <w:lang w:val="en-GB"/>
        </w:rPr>
        <w:t>-</w:t>
      </w:r>
      <w:r>
        <w:rPr>
          <w:lang w:val="en-GB"/>
        </w:rPr>
        <w:t>threads 4</w:t>
      </w:r>
    </w:p>
    <w:p w14:paraId="1FC6223C" w14:textId="77777777" w:rsidR="00E60DDA" w:rsidRDefault="00E60DDA" w:rsidP="00E60DDA">
      <w:pPr>
        <w:pStyle w:val="BodyText"/>
        <w:rPr>
          <w:b/>
          <w:i/>
          <w:lang w:val="en-GB"/>
        </w:rPr>
      </w:pPr>
    </w:p>
    <w:p w14:paraId="4C9A9AA2" w14:textId="77777777" w:rsidR="00E60DDA" w:rsidRPr="00E60DDA" w:rsidRDefault="00E60DDA" w:rsidP="00E60DDA">
      <w:pPr>
        <w:pStyle w:val="BodyText"/>
        <w:rPr>
          <w:b/>
          <w:i/>
          <w:lang w:val="en-GB"/>
        </w:rPr>
      </w:pPr>
      <w:r w:rsidRPr="00E60DDA">
        <w:rPr>
          <w:b/>
          <w:i/>
          <w:lang w:val="en-GB"/>
        </w:rPr>
        <w:t>Notes:</w:t>
      </w:r>
    </w:p>
    <w:p w14:paraId="622B06C6" w14:textId="77777777" w:rsidR="00E60DDA" w:rsidRDefault="00E60DDA" w:rsidP="000E3D40">
      <w:pPr>
        <w:pStyle w:val="BodyText"/>
        <w:numPr>
          <w:ilvl w:val="0"/>
          <w:numId w:val="25"/>
        </w:numPr>
        <w:rPr>
          <w:lang w:val="en-GB"/>
        </w:rPr>
      </w:pPr>
      <w:r>
        <w:rPr>
          <w:lang w:val="en-GB"/>
        </w:rPr>
        <w:t>There is no delay inside the tool so the execution will constantly execute GETs and PUTs without any delay or pausing against the grid.</w:t>
      </w:r>
    </w:p>
    <w:p w14:paraId="27AFD68A" w14:textId="77777777" w:rsidR="00E60DDA" w:rsidRDefault="00E60DDA" w:rsidP="000E3D40">
      <w:pPr>
        <w:pStyle w:val="BodyText"/>
        <w:numPr>
          <w:ilvl w:val="0"/>
          <w:numId w:val="25"/>
        </w:numPr>
        <w:rPr>
          <w:lang w:val="en-GB"/>
        </w:rPr>
      </w:pPr>
      <w:r>
        <w:rPr>
          <w:lang w:val="en-GB"/>
        </w:rPr>
        <w:t>Due to a defect in the tool (that will be fixed in version 0.4.4), in the file to import, the transactionid MUST be the first column and the first file line MUST contain transactionid in first position and in lowercase.</w:t>
      </w:r>
    </w:p>
    <w:p w14:paraId="3A5B7716" w14:textId="7BBAFE62" w:rsidR="00395AD4" w:rsidRDefault="00395AD4" w:rsidP="00E60DDA">
      <w:pPr>
        <w:pStyle w:val="Heading2Numbered"/>
        <w:rPr>
          <w:lang w:val="en-GB"/>
        </w:rPr>
      </w:pPr>
      <w:bookmarkStart w:id="472" w:name="_Toc108163000"/>
      <w:r>
        <w:rPr>
          <w:lang w:val="en-GB"/>
        </w:rPr>
        <w:t>How to simulate GETs and PUTs?</w:t>
      </w:r>
      <w:bookmarkEnd w:id="472"/>
    </w:p>
    <w:p w14:paraId="606D0E41" w14:textId="3E83BD1E" w:rsidR="00395AD4" w:rsidRDefault="00E60DDA" w:rsidP="006C167C">
      <w:pPr>
        <w:pStyle w:val="BodyText"/>
        <w:rPr>
          <w:lang w:val="en-GB"/>
        </w:rPr>
      </w:pPr>
      <w:r>
        <w:rPr>
          <w:lang w:val="en-GB"/>
        </w:rPr>
        <w:t>As for multiple gets, you can export all data or several columns from the table and then run the TableImport.sh to upsert the data again. By selecting batch-row-count as 1, you simulate a sequence of GET+PUT operation against the grid.</w:t>
      </w:r>
    </w:p>
    <w:p w14:paraId="3AB55DB5" w14:textId="62F759DB" w:rsidR="00E60DDA" w:rsidRPr="00E60DDA" w:rsidRDefault="00E60DDA" w:rsidP="006C167C">
      <w:pPr>
        <w:pStyle w:val="BodyText"/>
        <w:rPr>
          <w:b/>
          <w:i/>
          <w:lang w:val="en-GB"/>
        </w:rPr>
      </w:pPr>
      <w:r w:rsidRPr="00E60DDA">
        <w:rPr>
          <w:b/>
          <w:i/>
          <w:lang w:val="en-GB"/>
        </w:rPr>
        <w:t>Example:</w:t>
      </w:r>
    </w:p>
    <w:p w14:paraId="4882F4D5" w14:textId="1EEB9C0E" w:rsidR="00E60DDA" w:rsidRDefault="00E60DDA" w:rsidP="006C167C">
      <w:pPr>
        <w:pStyle w:val="BodyText"/>
        <w:rPr>
          <w:lang w:val="en-GB"/>
        </w:rPr>
      </w:pPr>
      <w:r>
        <w:rPr>
          <w:lang w:val="en-GB"/>
        </w:rPr>
        <w:t xml:space="preserve">Export </w:t>
      </w:r>
      <w:r w:rsidR="00DB5780">
        <w:rPr>
          <w:lang w:val="en-GB"/>
        </w:rPr>
        <w:t>a few columns of all rows</w:t>
      </w:r>
      <w:r>
        <w:rPr>
          <w:lang w:val="en-GB"/>
        </w:rPr>
        <w:t xml:space="preserve"> into a single file:</w:t>
      </w:r>
    </w:p>
    <w:p w14:paraId="2BDA46D9" w14:textId="5A0D069E" w:rsidR="00E60DDA" w:rsidRDefault="00E60DDA" w:rsidP="00E60DDA">
      <w:pPr>
        <w:pStyle w:val="Code"/>
        <w:ind w:left="0"/>
        <w:rPr>
          <w:lang w:val="en-GB"/>
        </w:rPr>
      </w:pPr>
      <w:r>
        <w:rPr>
          <w:lang w:val="en-GB"/>
        </w:rPr>
        <w:t>./TableExport.sh –</w:t>
      </w:r>
      <w:r w:rsidR="00DB5780">
        <w:rPr>
          <w:lang w:val="en-GB"/>
        </w:rPr>
        <w:t>-</w:t>
      </w:r>
      <w:r>
        <w:rPr>
          <w:lang w:val="en-GB"/>
        </w:rPr>
        <w:t xml:space="preserve">realm &lt;realm&gt; </w:t>
      </w:r>
      <w:r w:rsidR="008B0930">
        <w:rPr>
          <w:lang w:val="en-GB"/>
        </w:rPr>
        <w:t xml:space="preserve">--table transactions </w:t>
      </w:r>
      <w:r>
        <w:rPr>
          <w:lang w:val="en-GB"/>
        </w:rPr>
        <w:t>--output /tmp/all –</w:t>
      </w:r>
      <w:r w:rsidR="00DB5780">
        <w:rPr>
          <w:lang w:val="en-GB"/>
        </w:rPr>
        <w:t>-</w:t>
      </w:r>
      <w:r>
        <w:rPr>
          <w:lang w:val="en-GB"/>
        </w:rPr>
        <w:t>datetime-filter false –</w:t>
      </w:r>
      <w:r w:rsidR="00DB5780">
        <w:rPr>
          <w:lang w:val="en-GB"/>
        </w:rPr>
        <w:t>-</w:t>
      </w:r>
      <w:r>
        <w:rPr>
          <w:lang w:val="en-GB"/>
        </w:rPr>
        <w:t>columns “transactionid,transactiondate,amount” –</w:t>
      </w:r>
      <w:r w:rsidR="00DB5780">
        <w:rPr>
          <w:lang w:val="en-GB"/>
        </w:rPr>
        <w:t>-</w:t>
      </w:r>
      <w:r>
        <w:rPr>
          <w:lang w:val="en-GB"/>
        </w:rPr>
        <w:t>output-header-value transactionid,transactiondate,amount –</w:t>
      </w:r>
      <w:r w:rsidR="00DB5780">
        <w:rPr>
          <w:lang w:val="en-GB"/>
        </w:rPr>
        <w:t>-</w:t>
      </w:r>
      <w:r>
        <w:rPr>
          <w:lang w:val="en-GB"/>
        </w:rPr>
        <w:t>max-rows 2000000</w:t>
      </w:r>
    </w:p>
    <w:p w14:paraId="014EC539" w14:textId="77777777" w:rsidR="00E60DDA" w:rsidRDefault="00E60DDA" w:rsidP="006C167C">
      <w:pPr>
        <w:pStyle w:val="BodyText"/>
        <w:rPr>
          <w:lang w:val="en-GB"/>
        </w:rPr>
      </w:pPr>
    </w:p>
    <w:p w14:paraId="463F1587" w14:textId="76D26A8E" w:rsidR="00E60DDA" w:rsidRDefault="00E60DDA" w:rsidP="006C167C">
      <w:pPr>
        <w:pStyle w:val="BodyText"/>
        <w:rPr>
          <w:lang w:val="en-GB"/>
        </w:rPr>
      </w:pPr>
      <w:r>
        <w:rPr>
          <w:lang w:val="en-GB"/>
        </w:rPr>
        <w:t>Then run TableImport.sh on one or multiple threads to simulate GET and PUT:</w:t>
      </w:r>
    </w:p>
    <w:p w14:paraId="45895238" w14:textId="40C3C366" w:rsidR="00DB5780" w:rsidRDefault="00DB5780" w:rsidP="00DB5780">
      <w:pPr>
        <w:pStyle w:val="Code"/>
        <w:ind w:left="0"/>
        <w:rPr>
          <w:lang w:val="en-GB"/>
        </w:rPr>
      </w:pPr>
      <w:r>
        <w:rPr>
          <w:lang w:val="en-GB"/>
        </w:rPr>
        <w:t xml:space="preserve">./TableImport.sh –-realm &lt;realm&gt; </w:t>
      </w:r>
      <w:r w:rsidR="008B0930">
        <w:rPr>
          <w:lang w:val="en-GB"/>
        </w:rPr>
        <w:t xml:space="preserve">--table transactions </w:t>
      </w:r>
      <w:r>
        <w:rPr>
          <w:lang w:val="en-GB"/>
        </w:rPr>
        <w:t>--input /tmp/all_1-1.csv –-batch-row-count 1</w:t>
      </w:r>
    </w:p>
    <w:p w14:paraId="3EB46344" w14:textId="77777777" w:rsidR="00DB5780" w:rsidRDefault="00DB5780" w:rsidP="00DB5780">
      <w:pPr>
        <w:pStyle w:val="BodyText"/>
        <w:rPr>
          <w:lang w:val="en-GB"/>
        </w:rPr>
      </w:pPr>
    </w:p>
    <w:p w14:paraId="29510E95" w14:textId="66235AFC" w:rsidR="00DB5780" w:rsidRDefault="00DB5780" w:rsidP="00DB5780">
      <w:pPr>
        <w:pStyle w:val="BodyText"/>
        <w:rPr>
          <w:lang w:val="en-GB"/>
        </w:rPr>
      </w:pPr>
      <w:r>
        <w:rPr>
          <w:lang w:val="en-GB"/>
        </w:rPr>
        <w:t>Or on multiple threads:</w:t>
      </w:r>
    </w:p>
    <w:p w14:paraId="25A92CAB" w14:textId="77777777" w:rsidR="00DB5780" w:rsidRDefault="00DB5780" w:rsidP="00DB5780">
      <w:pPr>
        <w:pStyle w:val="BodyText"/>
        <w:rPr>
          <w:lang w:val="en-GB"/>
        </w:rPr>
      </w:pPr>
    </w:p>
    <w:p w14:paraId="4023F680" w14:textId="312BFE64" w:rsidR="00DB5780" w:rsidRDefault="00DB5780" w:rsidP="00DB5780">
      <w:pPr>
        <w:pStyle w:val="Code"/>
        <w:ind w:left="0"/>
        <w:rPr>
          <w:lang w:val="en-GB"/>
        </w:rPr>
      </w:pPr>
      <w:r>
        <w:rPr>
          <w:lang w:val="en-GB"/>
        </w:rPr>
        <w:t xml:space="preserve">./TableImport.sh –-realm &lt;realm&gt; </w:t>
      </w:r>
      <w:r w:rsidR="008B0930">
        <w:rPr>
          <w:lang w:val="en-GB"/>
        </w:rPr>
        <w:t xml:space="preserve">--table transactions </w:t>
      </w:r>
      <w:r>
        <w:rPr>
          <w:lang w:val="en-GB"/>
        </w:rPr>
        <w:t>--input /tmp/all_1-1.csv –-batch-row-count 1 –-threads 4</w:t>
      </w:r>
    </w:p>
    <w:p w14:paraId="0EB544B6" w14:textId="77777777" w:rsidR="00E60DDA" w:rsidRDefault="00E60DDA" w:rsidP="006C167C">
      <w:pPr>
        <w:pStyle w:val="BodyText"/>
        <w:rPr>
          <w:lang w:val="en-GB"/>
        </w:rPr>
      </w:pPr>
    </w:p>
    <w:p w14:paraId="04C63F24" w14:textId="3FCDCCF8" w:rsidR="00E60DDA" w:rsidRPr="00E60DDA" w:rsidRDefault="00E60DDA" w:rsidP="006C167C">
      <w:pPr>
        <w:pStyle w:val="BodyText"/>
        <w:rPr>
          <w:b/>
          <w:i/>
          <w:lang w:val="en-GB"/>
        </w:rPr>
      </w:pPr>
      <w:r w:rsidRPr="00E60DDA">
        <w:rPr>
          <w:b/>
          <w:i/>
          <w:lang w:val="en-GB"/>
        </w:rPr>
        <w:t>Notes:</w:t>
      </w:r>
    </w:p>
    <w:p w14:paraId="44710B5D" w14:textId="26D93029" w:rsidR="00E60DDA" w:rsidRDefault="00E60DDA" w:rsidP="000E3D40">
      <w:pPr>
        <w:pStyle w:val="BodyText"/>
        <w:numPr>
          <w:ilvl w:val="0"/>
          <w:numId w:val="25"/>
        </w:numPr>
        <w:rPr>
          <w:lang w:val="en-GB"/>
        </w:rPr>
      </w:pPr>
      <w:r>
        <w:rPr>
          <w:lang w:val="en-GB"/>
        </w:rPr>
        <w:t>There is no delay inside the tool so the execution will constantly execute GETs and PUTs without any delay or pausing against the grid.</w:t>
      </w:r>
    </w:p>
    <w:p w14:paraId="76194547" w14:textId="1993308A" w:rsidR="00395AD4" w:rsidRDefault="00E60DDA" w:rsidP="000E3D40">
      <w:pPr>
        <w:pStyle w:val="BodyText"/>
        <w:numPr>
          <w:ilvl w:val="0"/>
          <w:numId w:val="25"/>
        </w:numPr>
        <w:rPr>
          <w:lang w:val="en-GB"/>
        </w:rPr>
      </w:pPr>
      <w:r>
        <w:rPr>
          <w:lang w:val="en-GB"/>
        </w:rPr>
        <w:t>Due to a defect in the tool (that will be fixed in version 0.4.4), in the file to import, the transactionid MUST be the first column and the first file line MUST contain transactionid in first position and in lowercase.</w:t>
      </w:r>
    </w:p>
    <w:p w14:paraId="421410A0" w14:textId="0F7537EA" w:rsidR="00F644B3" w:rsidRDefault="00F644B3" w:rsidP="000E3D40">
      <w:pPr>
        <w:pStyle w:val="BodyText"/>
        <w:numPr>
          <w:ilvl w:val="0"/>
          <w:numId w:val="25"/>
        </w:numPr>
        <w:rPr>
          <w:lang w:val="en-GB"/>
        </w:rPr>
      </w:pPr>
      <w:r>
        <w:rPr>
          <w:lang w:val="en-GB"/>
        </w:rPr>
        <w:t>TableDelete</w:t>
      </w:r>
    </w:p>
    <w:sectPr w:rsidR="00F644B3" w:rsidSect="00F93E8D">
      <w:headerReference w:type="default" r:id="rId60"/>
      <w:footerReference w:type="default" r:id="rId61"/>
      <w:headerReference w:type="first" r:id="rId62"/>
      <w:footerReference w:type="first" r:id="rId6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88A14" w14:textId="77777777" w:rsidR="00136DE6" w:rsidRDefault="00136DE6">
      <w:r>
        <w:separator/>
      </w:r>
    </w:p>
  </w:endnote>
  <w:endnote w:type="continuationSeparator" w:id="0">
    <w:p w14:paraId="7B97A1B0" w14:textId="77777777" w:rsidR="00136DE6" w:rsidRDefault="0013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pitch w:val="default"/>
    <w:sig w:usb0="00000000"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13CF2683" w:rsidR="00F644B3" w:rsidRPr="003A4DAD" w:rsidRDefault="00F644B3"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lang w:val="en-GB" w:eastAsia="en-GB"/>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43DE8"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w:t>
    </w:r>
    <w:r>
      <w:rPr>
        <w:rFonts w:ascii="Helvetica" w:hAnsi="Helvetica" w:cs="Helvetica"/>
        <w:color w:val="000000"/>
        <w:kern w:val="24"/>
        <w:sz w:val="16"/>
        <w:szCs w:val="12"/>
      </w:rPr>
      <w:t>2020</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AF3EC4">
      <w:rPr>
        <w:rFonts w:ascii="Helvetica" w:hAnsi="Helvetica" w:cs="Arial"/>
        <w:noProof/>
        <w:color w:val="000000"/>
        <w:sz w:val="18"/>
      </w:rPr>
      <w:t>7</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AF3EC4">
      <w:rPr>
        <w:rFonts w:ascii="Helvetica" w:hAnsi="Helvetica" w:cs="Arial"/>
        <w:noProof/>
        <w:color w:val="000000"/>
        <w:sz w:val="18"/>
      </w:rPr>
      <w:t>62</w:t>
    </w:r>
    <w:r>
      <w:rPr>
        <w:rFonts w:ascii="Helvetica" w:hAnsi="Helvetica" w:cs="Arial"/>
        <w:color w:val="00000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77777777" w:rsidR="00F644B3" w:rsidRDefault="00F644B3">
    <w:pPr>
      <w:pStyle w:val="Footer"/>
    </w:pPr>
    <w:r>
      <w:rPr>
        <w:noProof/>
        <w:lang w:val="en-GB" w:eastAsia="en-GB"/>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6044" behindDoc="0" locked="0" layoutInCell="1" allowOverlap="1" wp14:anchorId="0953F616" wp14:editId="75145E84">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7CB34D" w14:textId="07C2DD84" w:rsidR="00F644B3" w:rsidRPr="00F547FF" w:rsidRDefault="00F644B3" w:rsidP="00F547FF">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3F616" id="Rectangle 17" o:spid="_x0000_s1027" style="position:absolute;margin-left:-48.95pt;margin-top:-292.15pt;width:130.65pt;height:215.95pt;z-index:2516560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" filled="f" stroked="f">
              <v:textbox>
                <w:txbxContent>
                  <w:p w14:paraId="5E7CB34D" w14:textId="07C2DD84" w:rsidR="00F644B3" w:rsidRPr="00F547FF" w:rsidRDefault="00F644B3" w:rsidP="00F547FF">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lang w:val="en-GB" w:eastAsia="en-GB"/>
      </w:rPr>
      <mc:AlternateContent>
        <mc:Choice Requires="wps">
          <w:drawing>
            <wp:anchor distT="0" distB="0" distL="114300" distR="114300" simplePos="0" relativeHeight="251655898" behindDoc="0" locked="0" layoutInCell="1" allowOverlap="1" wp14:anchorId="297AD475" wp14:editId="6835528F">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B92605" w14:textId="77777777" w:rsidR="00F644B3" w:rsidRDefault="00F644B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644B3" w:rsidRDefault="00F644B3" w:rsidP="000D7111">
                          <w:r w:rsidRPr="00F85776">
                            <w:rPr>
                              <w:rFonts w:ascii="Calibri" w:hAnsi="Calibri"/>
                              <w:color w:val="FFFFFF"/>
                              <w:kern w:val="24"/>
                            </w:rPr>
                            <w:t xml:space="preserve">          +1 800-420-8450</w:t>
                          </w:r>
                        </w:p>
                        <w:p w14:paraId="074D88CD" w14:textId="77777777" w:rsidR="00F644B3" w:rsidRDefault="00F644B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8"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d0RA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" filled="f" stroked="f">
              <v:textbox style="mso-fit-shape-to-text:t">
                <w:txbxContent>
                  <w:p w14:paraId="3FB92605" w14:textId="77777777" w:rsidR="00F644B3" w:rsidRDefault="00F644B3"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644B3" w:rsidRDefault="00F644B3" w:rsidP="000D7111">
                    <w:r w:rsidRPr="00F85776">
                      <w:rPr>
                        <w:rFonts w:ascii="Calibri" w:hAnsi="Calibri"/>
                        <w:color w:val="FFFFFF"/>
                        <w:kern w:val="24"/>
                      </w:rPr>
                      <w:t xml:space="preserve">          +1 800-420-8450</w:t>
                    </w:r>
                  </w:p>
                  <w:p w14:paraId="074D88CD" w14:textId="77777777" w:rsidR="00F644B3" w:rsidRDefault="00F644B3"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lang w:val="en-GB" w:eastAsia="en-GB"/>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CBC66ED" w14:textId="77777777" w:rsidR="00F644B3" w:rsidRPr="005456F3" w:rsidRDefault="00F644B3" w:rsidP="000D7111">
                          <w:pPr>
                            <w:spacing w:after="120" w:line="266" w:lineRule="auto"/>
                          </w:pPr>
                          <w:r w:rsidRPr="00F85776">
                            <w:rPr>
                              <w:rFonts w:ascii="Calibri" w:hAnsi="Calibri"/>
                              <w:bCs/>
                              <w:color w:val="FFFFFF"/>
                              <w:kern w:val="24"/>
                            </w:rPr>
                            <w:t>www.tibco.com</w:t>
                          </w:r>
                        </w:p>
                        <w:p w14:paraId="22C56725" w14:textId="77777777" w:rsidR="00F644B3" w:rsidRPr="005456F3" w:rsidRDefault="00F644B3" w:rsidP="000D7111">
                          <w:r w:rsidRPr="00F85776">
                            <w:rPr>
                              <w:rFonts w:ascii="Calibri" w:hAnsi="Calibri"/>
                              <w:bCs/>
                              <w:color w:val="FFFFFF"/>
                              <w:kern w:val="24"/>
                            </w:rPr>
                            <w:t>Global Headquarters</w:t>
                          </w:r>
                        </w:p>
                        <w:p w14:paraId="0A12B024" w14:textId="77777777" w:rsidR="00F644B3" w:rsidRPr="005456F3" w:rsidRDefault="00F644B3" w:rsidP="000D7111">
                          <w:r w:rsidRPr="00F85776">
                            <w:rPr>
                              <w:rFonts w:ascii="Calibri" w:hAnsi="Calibri"/>
                              <w:bCs/>
                              <w:color w:val="FFFFFF"/>
                              <w:kern w:val="24"/>
                            </w:rPr>
                            <w:t>3303 Hillview Avenue</w:t>
                          </w:r>
                        </w:p>
                        <w:p w14:paraId="09FC0350" w14:textId="77777777" w:rsidR="00F644B3" w:rsidRPr="005456F3" w:rsidRDefault="00F644B3"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9"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" filled="f" stroked="f">
              <v:textbox style="mso-fit-shape-to-text:t">
                <w:txbxContent>
                  <w:p w14:paraId="3CBC66ED" w14:textId="77777777" w:rsidR="00F644B3" w:rsidRPr="005456F3" w:rsidRDefault="00F644B3" w:rsidP="000D7111">
                    <w:pPr>
                      <w:spacing w:after="120" w:line="266" w:lineRule="auto"/>
                    </w:pPr>
                    <w:r w:rsidRPr="00F85776">
                      <w:rPr>
                        <w:rFonts w:ascii="Calibri" w:hAnsi="Calibri"/>
                        <w:bCs/>
                        <w:color w:val="FFFFFF"/>
                        <w:kern w:val="24"/>
                      </w:rPr>
                      <w:t>www.tibco.com</w:t>
                    </w:r>
                  </w:p>
                  <w:p w14:paraId="22C56725" w14:textId="77777777" w:rsidR="00F644B3" w:rsidRPr="005456F3" w:rsidRDefault="00F644B3" w:rsidP="000D7111">
                    <w:r w:rsidRPr="00F85776">
                      <w:rPr>
                        <w:rFonts w:ascii="Calibri" w:hAnsi="Calibri"/>
                        <w:bCs/>
                        <w:color w:val="FFFFFF"/>
                        <w:kern w:val="24"/>
                      </w:rPr>
                      <w:t>Global Headquarters</w:t>
                    </w:r>
                  </w:p>
                  <w:p w14:paraId="0A12B024" w14:textId="77777777" w:rsidR="00F644B3" w:rsidRPr="005456F3" w:rsidRDefault="00F644B3" w:rsidP="000D7111">
                    <w:r w:rsidRPr="00F85776">
                      <w:rPr>
                        <w:rFonts w:ascii="Calibri" w:hAnsi="Calibri"/>
                        <w:bCs/>
                        <w:color w:val="FFFFFF"/>
                        <w:kern w:val="24"/>
                      </w:rPr>
                      <w:t>3303 Hillview Avenue</w:t>
                    </w:r>
                  </w:p>
                  <w:p w14:paraId="09FC0350" w14:textId="77777777" w:rsidR="00F644B3" w:rsidRPr="005456F3" w:rsidRDefault="00F644B3" w:rsidP="000D7111">
                    <w:pPr>
                      <w:spacing w:after="120"/>
                    </w:pPr>
                    <w:r w:rsidRPr="00F85776">
                      <w:rPr>
                        <w:rFonts w:ascii="Calibri" w:hAnsi="Calibri"/>
                        <w:bCs/>
                        <w:color w:val="FFFFFF"/>
                        <w:kern w:val="24"/>
                      </w:rPr>
                      <w:t>Palo Alto, CA  94304</w:t>
                    </w:r>
                  </w:p>
                </w:txbxContent>
              </v:textbox>
            </v:rect>
          </w:pict>
        </mc:Fallback>
      </mc:AlternateContent>
    </w:r>
    <w:r>
      <w:rPr>
        <w:noProof/>
        <w:lang w:val="en-GB" w:eastAsia="en-GB"/>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DAA091"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E9327" w14:textId="77777777" w:rsidR="00136DE6" w:rsidRDefault="00136DE6">
      <w:r>
        <w:separator/>
      </w:r>
    </w:p>
  </w:footnote>
  <w:footnote w:type="continuationSeparator" w:id="0">
    <w:p w14:paraId="56CF897F" w14:textId="77777777" w:rsidR="00136DE6" w:rsidRDefault="00136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7842594D" w:rsidR="00F644B3" w:rsidRPr="008B237F" w:rsidRDefault="00F644B3">
    <w:pPr>
      <w:spacing w:before="240"/>
      <w:ind w:right="187"/>
      <w:jc w:val="right"/>
      <w:rPr>
        <w:rFonts w:ascii="Helvetica" w:hAnsi="Helvetica" w:cs="Arial"/>
        <w:sz w:val="18"/>
      </w:rPr>
    </w:pPr>
    <w:r>
      <w:rPr>
        <w:noProof/>
        <w:lang w:val="en-GB" w:eastAsia="en-GB"/>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F3DD2"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58D8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noProof/>
        <w:lang w:val="en-GB" w:eastAsia="en-GB"/>
      </w:rPr>
      <w:t>ActiveSpaces Tools</w:t>
    </w:r>
    <w:r>
      <w:rPr>
        <w:rFonts w:ascii="Helvetica" w:hAnsi="Helvetica" w:cs="Arial"/>
        <w:sz w:val="18"/>
      </w:rPr>
      <w:t xml:space="preserve"> – User’s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77777777" w:rsidR="00F644B3" w:rsidRDefault="00F644B3">
    <w:pPr>
      <w:pStyle w:val="Header"/>
    </w:pPr>
    <w:r>
      <w:rPr>
        <w:noProof/>
        <w:lang w:val="en-GB" w:eastAsia="en-GB"/>
      </w:rPr>
      <mc:AlternateContent>
        <mc:Choice Requires="wps">
          <w:drawing>
            <wp:anchor distT="0" distB="0" distL="114300" distR="114300" simplePos="0" relativeHeight="251661312" behindDoc="0" locked="0" layoutInCell="1" allowOverlap="1" wp14:anchorId="145DF0A8" wp14:editId="72E62077">
              <wp:simplePos x="0" y="0"/>
              <wp:positionH relativeFrom="column">
                <wp:posOffset>-629285</wp:posOffset>
              </wp:positionH>
              <wp:positionV relativeFrom="paragraph">
                <wp:posOffset>1145540</wp:posOffset>
              </wp:positionV>
              <wp:extent cx="1717040" cy="683260"/>
              <wp:effectExtent l="0" t="0" r="10160" b="254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7040" cy="683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C4F552C" w14:textId="77777777" w:rsidR="00F644B3" w:rsidRPr="00870813" w:rsidRDefault="00F644B3"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DF0A8" id="Rectangle 26" o:spid="_x0000_s1026" style="position:absolute;margin-left:-49.55pt;margin-top:90.2pt;width:135.2pt;height:5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" filled="f" stroked="f">
              <v:textbox inset="0,0,0,0">
                <w:txbxContent>
                  <w:p w14:paraId="4C4F552C" w14:textId="77777777" w:rsidR="00F644B3" w:rsidRPr="00870813" w:rsidRDefault="00F644B3" w:rsidP="00F85776">
                    <w:pPr>
                      <w:spacing w:after="120"/>
                      <w:jc w:val="center"/>
                      <w:rPr>
                        <w:rFonts w:asciiTheme="majorHAnsi" w:hAnsiTheme="majorHAnsi" w:cs="Arial"/>
                        <w:color w:val="FFFFFF"/>
                        <w:sz w:val="40"/>
                        <w:szCs w:val="40"/>
                      </w:rPr>
                    </w:pPr>
                    <w:r w:rsidRPr="00870813">
                      <w:rPr>
                        <w:rFonts w:asciiTheme="majorHAnsi" w:hAnsiTheme="majorHAnsi" w:cs="Arial"/>
                        <w:color w:val="FFFFFF"/>
                        <w:sz w:val="40"/>
                        <w:szCs w:val="40"/>
                      </w:rPr>
                      <w:t>Professional</w:t>
                    </w:r>
                    <w:r w:rsidRPr="00870813">
                      <w:rPr>
                        <w:rFonts w:asciiTheme="majorHAnsi" w:hAnsiTheme="majorHAnsi" w:cs="Arial"/>
                        <w:color w:val="FFFFFF"/>
                        <w:sz w:val="40"/>
                        <w:szCs w:val="40"/>
                      </w:rPr>
                      <w:br/>
                      <w:t>Services</w:t>
                    </w:r>
                  </w:p>
                </w:txbxContent>
              </v:textbox>
            </v:rect>
          </w:pict>
        </mc:Fallback>
      </mc:AlternateContent>
    </w:r>
    <w:r>
      <w:rPr>
        <w:noProof/>
        <w:lang w:val="en-GB" w:eastAsia="en-GB"/>
      </w:rPr>
      <w:drawing>
        <wp:anchor distT="0" distB="0" distL="114300" distR="114300" simplePos="0" relativeHeight="251663360" behindDoc="0" locked="0" layoutInCell="1" allowOverlap="1" wp14:anchorId="0178615B" wp14:editId="023B97BC">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CEE2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lang w:val="en-GB" w:eastAsia="en-GB"/>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71C9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3062"/>
    <w:multiLevelType w:val="hybridMultilevel"/>
    <w:tmpl w:val="C8C02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5DA2151"/>
    <w:multiLevelType w:val="hybridMultilevel"/>
    <w:tmpl w:val="9874F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15:restartNumberingAfterBreak="0">
    <w:nsid w:val="12DE0A76"/>
    <w:multiLevelType w:val="hybridMultilevel"/>
    <w:tmpl w:val="FFAC3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510C94"/>
    <w:multiLevelType w:val="multilevel"/>
    <w:tmpl w:val="56741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2B70492"/>
    <w:multiLevelType w:val="hybridMultilevel"/>
    <w:tmpl w:val="21D2BC26"/>
    <w:lvl w:ilvl="0" w:tplc="7C08AFF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C57FE"/>
    <w:multiLevelType w:val="hybridMultilevel"/>
    <w:tmpl w:val="05305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22672"/>
    <w:multiLevelType w:val="hybridMultilevel"/>
    <w:tmpl w:val="C43A7B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BF684B"/>
    <w:multiLevelType w:val="hybridMultilevel"/>
    <w:tmpl w:val="16BCA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4B71A1"/>
    <w:multiLevelType w:val="multilevel"/>
    <w:tmpl w:val="FBA8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3E3EBB"/>
    <w:multiLevelType w:val="hybridMultilevel"/>
    <w:tmpl w:val="5E181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CF0F5A"/>
    <w:multiLevelType w:val="hybridMultilevel"/>
    <w:tmpl w:val="50A89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DF4CEB"/>
    <w:multiLevelType w:val="hybridMultilevel"/>
    <w:tmpl w:val="D8B06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15:restartNumberingAfterBreak="0">
    <w:nsid w:val="55014CDB"/>
    <w:multiLevelType w:val="hybridMultilevel"/>
    <w:tmpl w:val="46A23F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76F10EC"/>
    <w:multiLevelType w:val="hybridMultilevel"/>
    <w:tmpl w:val="DB2CD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B36032"/>
    <w:multiLevelType w:val="hybridMultilevel"/>
    <w:tmpl w:val="CA8A8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1526D06">
      <w:numFmt w:val="bullet"/>
      <w:lvlText w:val=""/>
      <w:lvlJc w:val="left"/>
      <w:pPr>
        <w:ind w:left="2160" w:hanging="360"/>
      </w:pPr>
      <w:rPr>
        <w:rFonts w:ascii="Wingdings" w:eastAsia="Times New Roman" w:hAnsi="Wingdings"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9F447F"/>
    <w:multiLevelType w:val="hybridMultilevel"/>
    <w:tmpl w:val="1708E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C965E9"/>
    <w:multiLevelType w:val="hybridMultilevel"/>
    <w:tmpl w:val="CE66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F558D7"/>
    <w:multiLevelType w:val="multilevel"/>
    <w:tmpl w:val="D8083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917F12"/>
    <w:multiLevelType w:val="hybridMultilevel"/>
    <w:tmpl w:val="4022B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ED3D27"/>
    <w:multiLevelType w:val="hybridMultilevel"/>
    <w:tmpl w:val="82FEC34C"/>
    <w:lvl w:ilvl="0" w:tplc="7C08AFF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CE169C"/>
    <w:multiLevelType w:val="hybridMultilevel"/>
    <w:tmpl w:val="451213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4717714"/>
    <w:multiLevelType w:val="hybridMultilevel"/>
    <w:tmpl w:val="029E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18677D"/>
    <w:multiLevelType w:val="hybridMultilevel"/>
    <w:tmpl w:val="E43C6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1" w15:restartNumberingAfterBreak="0">
    <w:nsid w:val="77001BE3"/>
    <w:multiLevelType w:val="hybridMultilevel"/>
    <w:tmpl w:val="EE54A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CA3FB4"/>
    <w:multiLevelType w:val="hybridMultilevel"/>
    <w:tmpl w:val="44608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9C2747"/>
    <w:multiLevelType w:val="multilevel"/>
    <w:tmpl w:val="79CE31FE"/>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F617E90"/>
    <w:multiLevelType w:val="hybridMultilevel"/>
    <w:tmpl w:val="0BA87BF0"/>
    <w:lvl w:ilvl="0" w:tplc="1E4ED91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5"/>
  </w:num>
  <w:num w:numId="2">
    <w:abstractNumId w:val="1"/>
  </w:num>
  <w:num w:numId="3">
    <w:abstractNumId w:val="3"/>
  </w:num>
  <w:num w:numId="4">
    <w:abstractNumId w:val="34"/>
  </w:num>
  <w:num w:numId="5">
    <w:abstractNumId w:val="18"/>
  </w:num>
  <w:num w:numId="6">
    <w:abstractNumId w:val="6"/>
  </w:num>
  <w:num w:numId="7">
    <w:abstractNumId w:val="33"/>
  </w:num>
  <w:num w:numId="8">
    <w:abstractNumId w:val="12"/>
  </w:num>
  <w:num w:numId="9">
    <w:abstractNumId w:val="30"/>
  </w:num>
  <w:num w:numId="10">
    <w:abstractNumId w:val="9"/>
  </w:num>
  <w:num w:numId="11">
    <w:abstractNumId w:val="15"/>
  </w:num>
  <w:num w:numId="12">
    <w:abstractNumId w:val="4"/>
  </w:num>
  <w:num w:numId="13">
    <w:abstractNumId w:val="5"/>
  </w:num>
  <w:num w:numId="14">
    <w:abstractNumId w:val="20"/>
  </w:num>
  <w:num w:numId="15">
    <w:abstractNumId w:val="13"/>
  </w:num>
  <w:num w:numId="16">
    <w:abstractNumId w:val="23"/>
  </w:num>
  <w:num w:numId="17">
    <w:abstractNumId w:val="21"/>
  </w:num>
  <w:num w:numId="18">
    <w:abstractNumId w:val="27"/>
  </w:num>
  <w:num w:numId="19">
    <w:abstractNumId w:val="8"/>
  </w:num>
  <w:num w:numId="20">
    <w:abstractNumId w:val="19"/>
  </w:num>
  <w:num w:numId="21">
    <w:abstractNumId w:val="16"/>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4"/>
  </w:num>
  <w:num w:numId="25">
    <w:abstractNumId w:val="29"/>
  </w:num>
  <w:num w:numId="26">
    <w:abstractNumId w:val="31"/>
  </w:num>
  <w:num w:numId="27">
    <w:abstractNumId w:val="28"/>
  </w:num>
  <w:num w:numId="28">
    <w:abstractNumId w:val="25"/>
  </w:num>
  <w:num w:numId="29">
    <w:abstractNumId w:val="22"/>
  </w:num>
  <w:num w:numId="30">
    <w:abstractNumId w:val="0"/>
  </w:num>
  <w:num w:numId="31">
    <w:abstractNumId w:val="2"/>
  </w:num>
  <w:num w:numId="32">
    <w:abstractNumId w:val="32"/>
  </w:num>
  <w:num w:numId="33">
    <w:abstractNumId w:val="7"/>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17"/>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Ayel">
    <w15:presenceInfo w15:providerId="AD" w15:userId="S-1-5-21-1454471165-1035525444-1417001333-4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95"/>
    <w:rsid w:val="00001C26"/>
    <w:rsid w:val="0000344B"/>
    <w:rsid w:val="00003D53"/>
    <w:rsid w:val="00004DDD"/>
    <w:rsid w:val="00006A10"/>
    <w:rsid w:val="000104C1"/>
    <w:rsid w:val="00014D04"/>
    <w:rsid w:val="0001510A"/>
    <w:rsid w:val="00020664"/>
    <w:rsid w:val="000248DF"/>
    <w:rsid w:val="000255EB"/>
    <w:rsid w:val="00026EEB"/>
    <w:rsid w:val="00026EFD"/>
    <w:rsid w:val="00041A62"/>
    <w:rsid w:val="000421E0"/>
    <w:rsid w:val="00046134"/>
    <w:rsid w:val="000475E2"/>
    <w:rsid w:val="00050682"/>
    <w:rsid w:val="0005153F"/>
    <w:rsid w:val="00054D18"/>
    <w:rsid w:val="000757F4"/>
    <w:rsid w:val="00090F06"/>
    <w:rsid w:val="00092584"/>
    <w:rsid w:val="000936DF"/>
    <w:rsid w:val="00094AF2"/>
    <w:rsid w:val="00096E89"/>
    <w:rsid w:val="000A3473"/>
    <w:rsid w:val="000A7CCC"/>
    <w:rsid w:val="000B0795"/>
    <w:rsid w:val="000B2078"/>
    <w:rsid w:val="000B59AC"/>
    <w:rsid w:val="000B6942"/>
    <w:rsid w:val="000C49D7"/>
    <w:rsid w:val="000C7F58"/>
    <w:rsid w:val="000D0E90"/>
    <w:rsid w:val="000D4293"/>
    <w:rsid w:val="000D52DE"/>
    <w:rsid w:val="000D7111"/>
    <w:rsid w:val="000E0F27"/>
    <w:rsid w:val="000E37FC"/>
    <w:rsid w:val="000E3D40"/>
    <w:rsid w:val="000E4DCE"/>
    <w:rsid w:val="000F3FC7"/>
    <w:rsid w:val="000F4EE9"/>
    <w:rsid w:val="000F51EB"/>
    <w:rsid w:val="001001AD"/>
    <w:rsid w:val="0010248C"/>
    <w:rsid w:val="001034D2"/>
    <w:rsid w:val="00104C7E"/>
    <w:rsid w:val="0011325F"/>
    <w:rsid w:val="0011582B"/>
    <w:rsid w:val="00116257"/>
    <w:rsid w:val="001169A7"/>
    <w:rsid w:val="00122668"/>
    <w:rsid w:val="00125E14"/>
    <w:rsid w:val="00126E2D"/>
    <w:rsid w:val="00136DE6"/>
    <w:rsid w:val="00137012"/>
    <w:rsid w:val="00137E94"/>
    <w:rsid w:val="00150C08"/>
    <w:rsid w:val="00153A2B"/>
    <w:rsid w:val="00155171"/>
    <w:rsid w:val="0015609D"/>
    <w:rsid w:val="00157B83"/>
    <w:rsid w:val="00160E46"/>
    <w:rsid w:val="00160EF4"/>
    <w:rsid w:val="00161EBE"/>
    <w:rsid w:val="0016225C"/>
    <w:rsid w:val="001636FF"/>
    <w:rsid w:val="001653CE"/>
    <w:rsid w:val="0017074E"/>
    <w:rsid w:val="00182676"/>
    <w:rsid w:val="001A3999"/>
    <w:rsid w:val="001A545F"/>
    <w:rsid w:val="001A5B4B"/>
    <w:rsid w:val="001B1405"/>
    <w:rsid w:val="001B16EC"/>
    <w:rsid w:val="001B3432"/>
    <w:rsid w:val="001B35FD"/>
    <w:rsid w:val="001C0002"/>
    <w:rsid w:val="001C3ED2"/>
    <w:rsid w:val="001C474B"/>
    <w:rsid w:val="001C6009"/>
    <w:rsid w:val="001D324A"/>
    <w:rsid w:val="001D3FD2"/>
    <w:rsid w:val="001D4727"/>
    <w:rsid w:val="001D4B65"/>
    <w:rsid w:val="001E0ECE"/>
    <w:rsid w:val="001E7684"/>
    <w:rsid w:val="001F1C2D"/>
    <w:rsid w:val="001F2271"/>
    <w:rsid w:val="001F724B"/>
    <w:rsid w:val="002038E2"/>
    <w:rsid w:val="0021344A"/>
    <w:rsid w:val="002134E5"/>
    <w:rsid w:val="00216923"/>
    <w:rsid w:val="00217EC0"/>
    <w:rsid w:val="00234BAF"/>
    <w:rsid w:val="0023546D"/>
    <w:rsid w:val="002366EC"/>
    <w:rsid w:val="00236DC7"/>
    <w:rsid w:val="002372F0"/>
    <w:rsid w:val="002418E5"/>
    <w:rsid w:val="002421FD"/>
    <w:rsid w:val="00246937"/>
    <w:rsid w:val="0026152D"/>
    <w:rsid w:val="00264489"/>
    <w:rsid w:val="0027058E"/>
    <w:rsid w:val="00271914"/>
    <w:rsid w:val="00273CFC"/>
    <w:rsid w:val="0027586C"/>
    <w:rsid w:val="00275A99"/>
    <w:rsid w:val="00276048"/>
    <w:rsid w:val="00277AEE"/>
    <w:rsid w:val="00281DA0"/>
    <w:rsid w:val="0028271D"/>
    <w:rsid w:val="00285ABD"/>
    <w:rsid w:val="00286B28"/>
    <w:rsid w:val="00286C7C"/>
    <w:rsid w:val="002A31D2"/>
    <w:rsid w:val="002A3863"/>
    <w:rsid w:val="002A5810"/>
    <w:rsid w:val="002B0315"/>
    <w:rsid w:val="002B0568"/>
    <w:rsid w:val="002C4E4C"/>
    <w:rsid w:val="002D55B1"/>
    <w:rsid w:val="002E21B6"/>
    <w:rsid w:val="002E3FF3"/>
    <w:rsid w:val="002E599D"/>
    <w:rsid w:val="002E7B0C"/>
    <w:rsid w:val="002F53B3"/>
    <w:rsid w:val="002F5814"/>
    <w:rsid w:val="002F6C2E"/>
    <w:rsid w:val="00302205"/>
    <w:rsid w:val="00304E80"/>
    <w:rsid w:val="00306F6B"/>
    <w:rsid w:val="00316C20"/>
    <w:rsid w:val="00322083"/>
    <w:rsid w:val="00327A2E"/>
    <w:rsid w:val="003323E6"/>
    <w:rsid w:val="003340B9"/>
    <w:rsid w:val="00334C46"/>
    <w:rsid w:val="00335AB0"/>
    <w:rsid w:val="00340E1D"/>
    <w:rsid w:val="00343A1E"/>
    <w:rsid w:val="00345F00"/>
    <w:rsid w:val="00350296"/>
    <w:rsid w:val="003511ED"/>
    <w:rsid w:val="00353B8A"/>
    <w:rsid w:val="0035525C"/>
    <w:rsid w:val="003603A2"/>
    <w:rsid w:val="003644EA"/>
    <w:rsid w:val="003666F6"/>
    <w:rsid w:val="0037271C"/>
    <w:rsid w:val="00376CE1"/>
    <w:rsid w:val="0038157E"/>
    <w:rsid w:val="003823E7"/>
    <w:rsid w:val="0038615D"/>
    <w:rsid w:val="00395AD4"/>
    <w:rsid w:val="00395E68"/>
    <w:rsid w:val="0039730E"/>
    <w:rsid w:val="003A0A59"/>
    <w:rsid w:val="003A4DAD"/>
    <w:rsid w:val="003A4E80"/>
    <w:rsid w:val="003A64E6"/>
    <w:rsid w:val="003B6F96"/>
    <w:rsid w:val="003C1731"/>
    <w:rsid w:val="003D1336"/>
    <w:rsid w:val="003D1A6A"/>
    <w:rsid w:val="003D3524"/>
    <w:rsid w:val="003D4C8A"/>
    <w:rsid w:val="003D5BDA"/>
    <w:rsid w:val="003D5E6C"/>
    <w:rsid w:val="003E068E"/>
    <w:rsid w:val="003E5B3E"/>
    <w:rsid w:val="003E76A4"/>
    <w:rsid w:val="003F1ECF"/>
    <w:rsid w:val="003F3913"/>
    <w:rsid w:val="003F4A5B"/>
    <w:rsid w:val="0040110F"/>
    <w:rsid w:val="00403DAA"/>
    <w:rsid w:val="0040428A"/>
    <w:rsid w:val="004054DE"/>
    <w:rsid w:val="00416146"/>
    <w:rsid w:val="00423B24"/>
    <w:rsid w:val="00433CEF"/>
    <w:rsid w:val="00440007"/>
    <w:rsid w:val="00440939"/>
    <w:rsid w:val="0044286A"/>
    <w:rsid w:val="00442FC1"/>
    <w:rsid w:val="00446765"/>
    <w:rsid w:val="004469E3"/>
    <w:rsid w:val="00451B9E"/>
    <w:rsid w:val="00455C8E"/>
    <w:rsid w:val="004570C1"/>
    <w:rsid w:val="00457B82"/>
    <w:rsid w:val="0046166D"/>
    <w:rsid w:val="00464BDC"/>
    <w:rsid w:val="0046763A"/>
    <w:rsid w:val="00467D05"/>
    <w:rsid w:val="00470C36"/>
    <w:rsid w:val="00475A06"/>
    <w:rsid w:val="00480ECB"/>
    <w:rsid w:val="00482947"/>
    <w:rsid w:val="00483219"/>
    <w:rsid w:val="00485D03"/>
    <w:rsid w:val="004907F1"/>
    <w:rsid w:val="00493E69"/>
    <w:rsid w:val="00495BB8"/>
    <w:rsid w:val="00495D3F"/>
    <w:rsid w:val="004A3753"/>
    <w:rsid w:val="004A4257"/>
    <w:rsid w:val="004C17B9"/>
    <w:rsid w:val="004C190B"/>
    <w:rsid w:val="004D1E43"/>
    <w:rsid w:val="004D3E82"/>
    <w:rsid w:val="004E030F"/>
    <w:rsid w:val="004E513C"/>
    <w:rsid w:val="004F31FF"/>
    <w:rsid w:val="004F5757"/>
    <w:rsid w:val="00501DD9"/>
    <w:rsid w:val="00510B57"/>
    <w:rsid w:val="0051364F"/>
    <w:rsid w:val="00522845"/>
    <w:rsid w:val="0052600B"/>
    <w:rsid w:val="00526E8E"/>
    <w:rsid w:val="00527E47"/>
    <w:rsid w:val="00531337"/>
    <w:rsid w:val="00533379"/>
    <w:rsid w:val="00533AF3"/>
    <w:rsid w:val="00544F67"/>
    <w:rsid w:val="005456F3"/>
    <w:rsid w:val="00547426"/>
    <w:rsid w:val="00547F33"/>
    <w:rsid w:val="00553164"/>
    <w:rsid w:val="005538B0"/>
    <w:rsid w:val="00572218"/>
    <w:rsid w:val="00575B09"/>
    <w:rsid w:val="00577021"/>
    <w:rsid w:val="00582C53"/>
    <w:rsid w:val="005842AD"/>
    <w:rsid w:val="00590206"/>
    <w:rsid w:val="00592248"/>
    <w:rsid w:val="0059345E"/>
    <w:rsid w:val="005941B9"/>
    <w:rsid w:val="0059545F"/>
    <w:rsid w:val="00595D32"/>
    <w:rsid w:val="005A347E"/>
    <w:rsid w:val="005B5C41"/>
    <w:rsid w:val="005C01B8"/>
    <w:rsid w:val="005C55E7"/>
    <w:rsid w:val="005C5B48"/>
    <w:rsid w:val="005D1E4B"/>
    <w:rsid w:val="005E3145"/>
    <w:rsid w:val="005E4B95"/>
    <w:rsid w:val="005E53B2"/>
    <w:rsid w:val="005F2673"/>
    <w:rsid w:val="0060333C"/>
    <w:rsid w:val="00603D70"/>
    <w:rsid w:val="00604FBC"/>
    <w:rsid w:val="00611E91"/>
    <w:rsid w:val="00616533"/>
    <w:rsid w:val="00622840"/>
    <w:rsid w:val="0062686D"/>
    <w:rsid w:val="00643E63"/>
    <w:rsid w:val="00645B1E"/>
    <w:rsid w:val="00651209"/>
    <w:rsid w:val="00651CA0"/>
    <w:rsid w:val="00651D8E"/>
    <w:rsid w:val="00667C05"/>
    <w:rsid w:val="00673BA6"/>
    <w:rsid w:val="00674050"/>
    <w:rsid w:val="0067464A"/>
    <w:rsid w:val="0067468A"/>
    <w:rsid w:val="00680721"/>
    <w:rsid w:val="00685FE4"/>
    <w:rsid w:val="0068630B"/>
    <w:rsid w:val="0069485D"/>
    <w:rsid w:val="006A4447"/>
    <w:rsid w:val="006A6123"/>
    <w:rsid w:val="006B0471"/>
    <w:rsid w:val="006B24D1"/>
    <w:rsid w:val="006B36D0"/>
    <w:rsid w:val="006B6278"/>
    <w:rsid w:val="006C100E"/>
    <w:rsid w:val="006C167C"/>
    <w:rsid w:val="006C21E7"/>
    <w:rsid w:val="006C6522"/>
    <w:rsid w:val="006D0432"/>
    <w:rsid w:val="006D13F0"/>
    <w:rsid w:val="006E0331"/>
    <w:rsid w:val="006E0E81"/>
    <w:rsid w:val="006F4A5D"/>
    <w:rsid w:val="00705C65"/>
    <w:rsid w:val="0071103B"/>
    <w:rsid w:val="00712599"/>
    <w:rsid w:val="007138F9"/>
    <w:rsid w:val="00715B07"/>
    <w:rsid w:val="00721195"/>
    <w:rsid w:val="0072204A"/>
    <w:rsid w:val="00723201"/>
    <w:rsid w:val="0072458D"/>
    <w:rsid w:val="00733893"/>
    <w:rsid w:val="007417C2"/>
    <w:rsid w:val="00742794"/>
    <w:rsid w:val="00742B5D"/>
    <w:rsid w:val="007436A7"/>
    <w:rsid w:val="00755081"/>
    <w:rsid w:val="007619B7"/>
    <w:rsid w:val="00761C5B"/>
    <w:rsid w:val="00763072"/>
    <w:rsid w:val="00765D60"/>
    <w:rsid w:val="007703F9"/>
    <w:rsid w:val="00771522"/>
    <w:rsid w:val="007725EA"/>
    <w:rsid w:val="00774728"/>
    <w:rsid w:val="00780E90"/>
    <w:rsid w:val="00781567"/>
    <w:rsid w:val="007858C1"/>
    <w:rsid w:val="007867AD"/>
    <w:rsid w:val="00796C21"/>
    <w:rsid w:val="007A7FA9"/>
    <w:rsid w:val="007B3731"/>
    <w:rsid w:val="007B5164"/>
    <w:rsid w:val="007B7009"/>
    <w:rsid w:val="007C3136"/>
    <w:rsid w:val="007C4C7F"/>
    <w:rsid w:val="007C61CE"/>
    <w:rsid w:val="007C67B5"/>
    <w:rsid w:val="007D17CF"/>
    <w:rsid w:val="007D251F"/>
    <w:rsid w:val="007E07B2"/>
    <w:rsid w:val="007E0ED1"/>
    <w:rsid w:val="007E6A46"/>
    <w:rsid w:val="007F105D"/>
    <w:rsid w:val="007F37A8"/>
    <w:rsid w:val="007F3C2C"/>
    <w:rsid w:val="00812B0E"/>
    <w:rsid w:val="00813208"/>
    <w:rsid w:val="0082348C"/>
    <w:rsid w:val="00824670"/>
    <w:rsid w:val="00831BD0"/>
    <w:rsid w:val="00833613"/>
    <w:rsid w:val="0083429D"/>
    <w:rsid w:val="0083571C"/>
    <w:rsid w:val="00835A60"/>
    <w:rsid w:val="00843F79"/>
    <w:rsid w:val="00846AA2"/>
    <w:rsid w:val="0085073D"/>
    <w:rsid w:val="008536C9"/>
    <w:rsid w:val="00856860"/>
    <w:rsid w:val="008572D5"/>
    <w:rsid w:val="0086372D"/>
    <w:rsid w:val="00864C20"/>
    <w:rsid w:val="00870813"/>
    <w:rsid w:val="00872391"/>
    <w:rsid w:val="00872E20"/>
    <w:rsid w:val="00875C8E"/>
    <w:rsid w:val="00880896"/>
    <w:rsid w:val="0088128B"/>
    <w:rsid w:val="0088394D"/>
    <w:rsid w:val="0088691B"/>
    <w:rsid w:val="00890CE5"/>
    <w:rsid w:val="00890F8B"/>
    <w:rsid w:val="0089481F"/>
    <w:rsid w:val="00895644"/>
    <w:rsid w:val="008A25D4"/>
    <w:rsid w:val="008A314E"/>
    <w:rsid w:val="008B07BB"/>
    <w:rsid w:val="008B0930"/>
    <w:rsid w:val="008B237F"/>
    <w:rsid w:val="008B34F1"/>
    <w:rsid w:val="008B6AC6"/>
    <w:rsid w:val="008C04AD"/>
    <w:rsid w:val="008C2A0F"/>
    <w:rsid w:val="008C2B2B"/>
    <w:rsid w:val="008D0D62"/>
    <w:rsid w:val="008D5229"/>
    <w:rsid w:val="008D5F79"/>
    <w:rsid w:val="008D7D0C"/>
    <w:rsid w:val="008E1C05"/>
    <w:rsid w:val="008F2D39"/>
    <w:rsid w:val="008F7D2E"/>
    <w:rsid w:val="00905F21"/>
    <w:rsid w:val="009066CA"/>
    <w:rsid w:val="00906C24"/>
    <w:rsid w:val="00913566"/>
    <w:rsid w:val="00914945"/>
    <w:rsid w:val="00922727"/>
    <w:rsid w:val="009244D7"/>
    <w:rsid w:val="00925172"/>
    <w:rsid w:val="00925686"/>
    <w:rsid w:val="009512C4"/>
    <w:rsid w:val="0095230B"/>
    <w:rsid w:val="00957B39"/>
    <w:rsid w:val="00962DA5"/>
    <w:rsid w:val="00963D0B"/>
    <w:rsid w:val="00965129"/>
    <w:rsid w:val="00966B6A"/>
    <w:rsid w:val="00970BA2"/>
    <w:rsid w:val="0097332A"/>
    <w:rsid w:val="00982C4C"/>
    <w:rsid w:val="00986486"/>
    <w:rsid w:val="00990A0E"/>
    <w:rsid w:val="0099308B"/>
    <w:rsid w:val="009A18E9"/>
    <w:rsid w:val="009A331B"/>
    <w:rsid w:val="009A3328"/>
    <w:rsid w:val="009B008D"/>
    <w:rsid w:val="009B11F0"/>
    <w:rsid w:val="009B4AC8"/>
    <w:rsid w:val="009B4AE9"/>
    <w:rsid w:val="009C2CD4"/>
    <w:rsid w:val="009C5839"/>
    <w:rsid w:val="009D3103"/>
    <w:rsid w:val="009E00EC"/>
    <w:rsid w:val="00A00DCD"/>
    <w:rsid w:val="00A02C74"/>
    <w:rsid w:val="00A05588"/>
    <w:rsid w:val="00A06CF9"/>
    <w:rsid w:val="00A2028A"/>
    <w:rsid w:val="00A24A2E"/>
    <w:rsid w:val="00A25B8E"/>
    <w:rsid w:val="00A3493F"/>
    <w:rsid w:val="00A5020A"/>
    <w:rsid w:val="00A542F3"/>
    <w:rsid w:val="00A548DC"/>
    <w:rsid w:val="00A55658"/>
    <w:rsid w:val="00A56DEF"/>
    <w:rsid w:val="00A626DD"/>
    <w:rsid w:val="00A62BF7"/>
    <w:rsid w:val="00A66BF3"/>
    <w:rsid w:val="00A7040E"/>
    <w:rsid w:val="00A819D3"/>
    <w:rsid w:val="00A846AA"/>
    <w:rsid w:val="00A90223"/>
    <w:rsid w:val="00A91602"/>
    <w:rsid w:val="00A96262"/>
    <w:rsid w:val="00A979F1"/>
    <w:rsid w:val="00AC648C"/>
    <w:rsid w:val="00AC720F"/>
    <w:rsid w:val="00AC737B"/>
    <w:rsid w:val="00AD1348"/>
    <w:rsid w:val="00AD31CF"/>
    <w:rsid w:val="00AE63DC"/>
    <w:rsid w:val="00AF06DF"/>
    <w:rsid w:val="00AF3E55"/>
    <w:rsid w:val="00AF3EC4"/>
    <w:rsid w:val="00B028C6"/>
    <w:rsid w:val="00B0755F"/>
    <w:rsid w:val="00B10CA6"/>
    <w:rsid w:val="00B10DDD"/>
    <w:rsid w:val="00B141EB"/>
    <w:rsid w:val="00B15222"/>
    <w:rsid w:val="00B21AE0"/>
    <w:rsid w:val="00B23E1B"/>
    <w:rsid w:val="00B24B87"/>
    <w:rsid w:val="00B25EEE"/>
    <w:rsid w:val="00B32267"/>
    <w:rsid w:val="00B33A4E"/>
    <w:rsid w:val="00B34A23"/>
    <w:rsid w:val="00B36CD0"/>
    <w:rsid w:val="00B461BF"/>
    <w:rsid w:val="00B5412B"/>
    <w:rsid w:val="00B5617D"/>
    <w:rsid w:val="00B618A2"/>
    <w:rsid w:val="00B61BA7"/>
    <w:rsid w:val="00B7654D"/>
    <w:rsid w:val="00B832F0"/>
    <w:rsid w:val="00B928D1"/>
    <w:rsid w:val="00B92B7A"/>
    <w:rsid w:val="00B9345D"/>
    <w:rsid w:val="00BA16F9"/>
    <w:rsid w:val="00BA1A16"/>
    <w:rsid w:val="00BA1BBA"/>
    <w:rsid w:val="00BA300F"/>
    <w:rsid w:val="00BA3FDB"/>
    <w:rsid w:val="00BB362D"/>
    <w:rsid w:val="00BB55C0"/>
    <w:rsid w:val="00BB7BA9"/>
    <w:rsid w:val="00BC338A"/>
    <w:rsid w:val="00BD0D92"/>
    <w:rsid w:val="00BE079A"/>
    <w:rsid w:val="00BE77BA"/>
    <w:rsid w:val="00BF06DC"/>
    <w:rsid w:val="00BF13B0"/>
    <w:rsid w:val="00BF14C4"/>
    <w:rsid w:val="00BF25E4"/>
    <w:rsid w:val="00BF2E64"/>
    <w:rsid w:val="00BF38F3"/>
    <w:rsid w:val="00C03989"/>
    <w:rsid w:val="00C059A6"/>
    <w:rsid w:val="00C07F2E"/>
    <w:rsid w:val="00C10AC4"/>
    <w:rsid w:val="00C14FCC"/>
    <w:rsid w:val="00C1707A"/>
    <w:rsid w:val="00C175ED"/>
    <w:rsid w:val="00C21ACF"/>
    <w:rsid w:val="00C22A8D"/>
    <w:rsid w:val="00C2328D"/>
    <w:rsid w:val="00C24615"/>
    <w:rsid w:val="00C251A3"/>
    <w:rsid w:val="00C2711C"/>
    <w:rsid w:val="00C3162F"/>
    <w:rsid w:val="00C32FC6"/>
    <w:rsid w:val="00C35C07"/>
    <w:rsid w:val="00C36A2E"/>
    <w:rsid w:val="00C40CBE"/>
    <w:rsid w:val="00C428C0"/>
    <w:rsid w:val="00C42E3F"/>
    <w:rsid w:val="00C43221"/>
    <w:rsid w:val="00C45D02"/>
    <w:rsid w:val="00C50A9E"/>
    <w:rsid w:val="00C605BB"/>
    <w:rsid w:val="00C646A7"/>
    <w:rsid w:val="00C6528D"/>
    <w:rsid w:val="00C7281A"/>
    <w:rsid w:val="00C74F5B"/>
    <w:rsid w:val="00C806F9"/>
    <w:rsid w:val="00C81B4B"/>
    <w:rsid w:val="00C82E0D"/>
    <w:rsid w:val="00C86D95"/>
    <w:rsid w:val="00C90F14"/>
    <w:rsid w:val="00CA39FF"/>
    <w:rsid w:val="00CA4487"/>
    <w:rsid w:val="00CB5D2E"/>
    <w:rsid w:val="00CD1D5B"/>
    <w:rsid w:val="00CD2B6B"/>
    <w:rsid w:val="00CE1374"/>
    <w:rsid w:val="00CE7E06"/>
    <w:rsid w:val="00CF3ABB"/>
    <w:rsid w:val="00CF78C5"/>
    <w:rsid w:val="00D01572"/>
    <w:rsid w:val="00D208BF"/>
    <w:rsid w:val="00D22231"/>
    <w:rsid w:val="00D24BC9"/>
    <w:rsid w:val="00D260BB"/>
    <w:rsid w:val="00D27DBD"/>
    <w:rsid w:val="00D33BF5"/>
    <w:rsid w:val="00D34A49"/>
    <w:rsid w:val="00D35031"/>
    <w:rsid w:val="00D35936"/>
    <w:rsid w:val="00D41D70"/>
    <w:rsid w:val="00D4217B"/>
    <w:rsid w:val="00D43A0B"/>
    <w:rsid w:val="00D513F1"/>
    <w:rsid w:val="00D569D3"/>
    <w:rsid w:val="00D6784E"/>
    <w:rsid w:val="00D7355D"/>
    <w:rsid w:val="00D77A33"/>
    <w:rsid w:val="00D84327"/>
    <w:rsid w:val="00D84CFD"/>
    <w:rsid w:val="00D910DF"/>
    <w:rsid w:val="00D93FE8"/>
    <w:rsid w:val="00D9748F"/>
    <w:rsid w:val="00DA37BF"/>
    <w:rsid w:val="00DA4129"/>
    <w:rsid w:val="00DA63C6"/>
    <w:rsid w:val="00DA7764"/>
    <w:rsid w:val="00DB2ABB"/>
    <w:rsid w:val="00DB4135"/>
    <w:rsid w:val="00DB543C"/>
    <w:rsid w:val="00DB5780"/>
    <w:rsid w:val="00DB68F3"/>
    <w:rsid w:val="00DB74E0"/>
    <w:rsid w:val="00DC0D36"/>
    <w:rsid w:val="00DC7996"/>
    <w:rsid w:val="00DD2696"/>
    <w:rsid w:val="00DD2EAE"/>
    <w:rsid w:val="00DE4540"/>
    <w:rsid w:val="00DE684C"/>
    <w:rsid w:val="00DF2234"/>
    <w:rsid w:val="00DF76D7"/>
    <w:rsid w:val="00E029AA"/>
    <w:rsid w:val="00E02A3C"/>
    <w:rsid w:val="00E068DF"/>
    <w:rsid w:val="00E10235"/>
    <w:rsid w:val="00E102E1"/>
    <w:rsid w:val="00E1292A"/>
    <w:rsid w:val="00E135B6"/>
    <w:rsid w:val="00E13ACB"/>
    <w:rsid w:val="00E1482E"/>
    <w:rsid w:val="00E15225"/>
    <w:rsid w:val="00E16F0C"/>
    <w:rsid w:val="00E24120"/>
    <w:rsid w:val="00E2704A"/>
    <w:rsid w:val="00E351CF"/>
    <w:rsid w:val="00E36917"/>
    <w:rsid w:val="00E40EBA"/>
    <w:rsid w:val="00E43AB2"/>
    <w:rsid w:val="00E44B97"/>
    <w:rsid w:val="00E548A3"/>
    <w:rsid w:val="00E56EDD"/>
    <w:rsid w:val="00E571FE"/>
    <w:rsid w:val="00E60DDA"/>
    <w:rsid w:val="00E626A2"/>
    <w:rsid w:val="00E70FA8"/>
    <w:rsid w:val="00E74C4F"/>
    <w:rsid w:val="00E8004B"/>
    <w:rsid w:val="00E83D14"/>
    <w:rsid w:val="00E84B69"/>
    <w:rsid w:val="00E927CD"/>
    <w:rsid w:val="00E979C3"/>
    <w:rsid w:val="00EA18CE"/>
    <w:rsid w:val="00EA18EB"/>
    <w:rsid w:val="00EA2483"/>
    <w:rsid w:val="00EA6056"/>
    <w:rsid w:val="00EA6109"/>
    <w:rsid w:val="00EA7CF8"/>
    <w:rsid w:val="00EB5902"/>
    <w:rsid w:val="00EC2217"/>
    <w:rsid w:val="00EC2237"/>
    <w:rsid w:val="00EC5921"/>
    <w:rsid w:val="00ED325D"/>
    <w:rsid w:val="00ED5E64"/>
    <w:rsid w:val="00EE06C5"/>
    <w:rsid w:val="00EF1D26"/>
    <w:rsid w:val="00EF276B"/>
    <w:rsid w:val="00EF62FB"/>
    <w:rsid w:val="00F02408"/>
    <w:rsid w:val="00F02EBC"/>
    <w:rsid w:val="00F03382"/>
    <w:rsid w:val="00F03F5B"/>
    <w:rsid w:val="00F11C85"/>
    <w:rsid w:val="00F12505"/>
    <w:rsid w:val="00F138FA"/>
    <w:rsid w:val="00F13976"/>
    <w:rsid w:val="00F16111"/>
    <w:rsid w:val="00F1783F"/>
    <w:rsid w:val="00F17975"/>
    <w:rsid w:val="00F207C3"/>
    <w:rsid w:val="00F221D0"/>
    <w:rsid w:val="00F23300"/>
    <w:rsid w:val="00F25899"/>
    <w:rsid w:val="00F32A41"/>
    <w:rsid w:val="00F362EF"/>
    <w:rsid w:val="00F458F1"/>
    <w:rsid w:val="00F46D9D"/>
    <w:rsid w:val="00F50853"/>
    <w:rsid w:val="00F5133F"/>
    <w:rsid w:val="00F5392C"/>
    <w:rsid w:val="00F547FF"/>
    <w:rsid w:val="00F54D78"/>
    <w:rsid w:val="00F550A7"/>
    <w:rsid w:val="00F554C3"/>
    <w:rsid w:val="00F60F86"/>
    <w:rsid w:val="00F644B3"/>
    <w:rsid w:val="00F6567B"/>
    <w:rsid w:val="00F72F25"/>
    <w:rsid w:val="00F73D20"/>
    <w:rsid w:val="00F75CED"/>
    <w:rsid w:val="00F80175"/>
    <w:rsid w:val="00F80D6F"/>
    <w:rsid w:val="00F85776"/>
    <w:rsid w:val="00F8586E"/>
    <w:rsid w:val="00F86AE2"/>
    <w:rsid w:val="00F86C31"/>
    <w:rsid w:val="00F86F23"/>
    <w:rsid w:val="00F87A17"/>
    <w:rsid w:val="00F93E8D"/>
    <w:rsid w:val="00F976F0"/>
    <w:rsid w:val="00FA114C"/>
    <w:rsid w:val="00FA3AEC"/>
    <w:rsid w:val="00FB3AC2"/>
    <w:rsid w:val="00FB464B"/>
    <w:rsid w:val="00FB7C06"/>
    <w:rsid w:val="00FC10D7"/>
    <w:rsid w:val="00FC152D"/>
    <w:rsid w:val="00FC1D54"/>
    <w:rsid w:val="00FC3249"/>
    <w:rsid w:val="00FC3903"/>
    <w:rsid w:val="00FC4223"/>
    <w:rsid w:val="00FC587A"/>
    <w:rsid w:val="00FC7C56"/>
    <w:rsid w:val="00FD0555"/>
    <w:rsid w:val="00FD75A5"/>
    <w:rsid w:val="00FD7A8F"/>
    <w:rsid w:val="00FE0505"/>
    <w:rsid w:val="00FE21F7"/>
    <w:rsid w:val="00FE37DA"/>
    <w:rsid w:val="00FE6711"/>
    <w:rsid w:val="00FE7587"/>
    <w:rsid w:val="00FF0DA5"/>
    <w:rsid w:val="00FF4B73"/>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5FE0E4F5-9AE8-49D9-955D-DA540E73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
    <w:basedOn w:val="Normal"/>
    <w:next w:val="Normal"/>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62EF"/>
    <w:pPr>
      <w:spacing w:after="180" w:line="300" w:lineRule="auto"/>
    </w:pPr>
    <w:rPr>
      <w:rFonts w:ascii="Arial" w:hAnsi="Arial" w:cs="Arial"/>
      <w:sz w:val="18"/>
      <w:szCs w:val="17"/>
    </w:rPr>
  </w:style>
  <w:style w:type="paragraph" w:styleId="Title">
    <w:name w:val="Title"/>
    <w:basedOn w:val="Normal"/>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link w:val="CaptionChar"/>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B21AE0"/>
    <w:pPr>
      <w:numPr>
        <w:numId w:val="1"/>
      </w:numPr>
      <w:tabs>
        <w:tab w:val="clear" w:pos="360"/>
      </w:tabs>
      <w:spacing w:before="120" w:after="120" w:line="300" w:lineRule="auto"/>
      <w:ind w:left="630" w:hanging="270"/>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8536C9"/>
    <w:pPr>
      <w:tabs>
        <w:tab w:val="left" w:pos="373"/>
        <w:tab w:val="left" w:pos="806"/>
        <w:tab w:val="right" w:leader="dot" w:pos="8640"/>
      </w:tabs>
      <w:spacing w:before="120" w:after="60"/>
      <w:ind w:left="446" w:hanging="446"/>
    </w:pPr>
    <w:rPr>
      <w:rFonts w:ascii="Arial" w:hAnsi="Arial"/>
      <w:b/>
      <w:bCs/>
      <w:noProof/>
      <w:szCs w:val="32"/>
    </w:rPr>
  </w:style>
  <w:style w:type="paragraph" w:styleId="TOC2">
    <w:name w:val="toc 2"/>
    <w:basedOn w:val="Normal"/>
    <w:next w:val="Normal"/>
    <w:autoRedefine/>
    <w:uiPriority w:val="39"/>
    <w:rsid w:val="008536C9"/>
    <w:pPr>
      <w:tabs>
        <w:tab w:val="left" w:pos="878"/>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B21AE0"/>
    <w:pPr>
      <w:numPr>
        <w:ilvl w:val="1"/>
        <w:numId w:val="7"/>
      </w:numPr>
      <w:spacing w:before="360"/>
    </w:pPr>
  </w:style>
  <w:style w:type="paragraph" w:customStyle="1" w:styleId="Heading3Numbered">
    <w:name w:val="Heading 3 Numbered"/>
    <w:basedOn w:val="Heading3"/>
    <w:next w:val="BodyText"/>
    <w:link w:val="Heading3NumberedChar"/>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B21AE0"/>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character" w:customStyle="1" w:styleId="CaptionChar">
    <w:name w:val="Caption Char"/>
    <w:basedOn w:val="DefaultParagraphFont"/>
    <w:link w:val="Caption"/>
    <w:locked/>
    <w:rsid w:val="00A3493F"/>
    <w:rPr>
      <w:rFonts w:ascii="Arial" w:hAnsi="Arial"/>
      <w:bCs/>
      <w:i/>
      <w:sz w:val="18"/>
    </w:rPr>
  </w:style>
  <w:style w:type="character" w:customStyle="1" w:styleId="Heading3NumberedChar">
    <w:name w:val="Heading 3 Numbered Char"/>
    <w:basedOn w:val="DefaultParagraphFont"/>
    <w:link w:val="Heading3Numbered"/>
    <w:rsid w:val="00A3493F"/>
    <w:rPr>
      <w:rFonts w:ascii="Arial" w:hAnsi="Arial" w:cs="Arial"/>
      <w:b/>
      <w:color w:val="000000"/>
      <w:szCs w:val="26"/>
    </w:rPr>
  </w:style>
  <w:style w:type="paragraph" w:customStyle="1" w:styleId="Checklist">
    <w:name w:val="Checklist"/>
    <w:basedOn w:val="ListBullet"/>
    <w:qFormat/>
    <w:rsid w:val="00C21ACF"/>
    <w:pPr>
      <w:tabs>
        <w:tab w:val="num" w:pos="540"/>
      </w:tabs>
      <w:spacing w:before="0" w:after="60"/>
      <w:ind w:left="180" w:hanging="180"/>
    </w:pPr>
  </w:style>
  <w:style w:type="character" w:styleId="Emphasis">
    <w:name w:val="Emphasis"/>
    <w:basedOn w:val="DefaultParagraphFont"/>
    <w:uiPriority w:val="20"/>
    <w:qFormat/>
    <w:rsid w:val="00DD2696"/>
    <w:rPr>
      <w:i/>
      <w:iCs/>
    </w:rPr>
  </w:style>
  <w:style w:type="character" w:styleId="HTMLCode">
    <w:name w:val="HTML Code"/>
    <w:basedOn w:val="DefaultParagraphFont"/>
    <w:uiPriority w:val="99"/>
    <w:semiHidden/>
    <w:unhideWhenUsed/>
    <w:rsid w:val="00DD2696"/>
    <w:rPr>
      <w:rFonts w:ascii="Courier New" w:eastAsia="Times New Roman" w:hAnsi="Courier New" w:cs="Courier New"/>
      <w:sz w:val="20"/>
      <w:szCs w:val="20"/>
    </w:rPr>
  </w:style>
  <w:style w:type="character" w:styleId="Strong">
    <w:name w:val="Strong"/>
    <w:basedOn w:val="DefaultParagraphFont"/>
    <w:uiPriority w:val="22"/>
    <w:qFormat/>
    <w:rsid w:val="00DD2696"/>
    <w:rPr>
      <w:b/>
      <w:bCs/>
    </w:rPr>
  </w:style>
  <w:style w:type="paragraph" w:styleId="HTMLPreformatted">
    <w:name w:val="HTML Preformatted"/>
    <w:basedOn w:val="Normal"/>
    <w:link w:val="HTMLPreformattedChar"/>
    <w:uiPriority w:val="99"/>
    <w:semiHidden/>
    <w:unhideWhenUsed/>
    <w:rsid w:val="00DD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D2696"/>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25023">
      <w:bodyDiv w:val="1"/>
      <w:marLeft w:val="0"/>
      <w:marRight w:val="0"/>
      <w:marTop w:val="0"/>
      <w:marBottom w:val="0"/>
      <w:divBdr>
        <w:top w:val="none" w:sz="0" w:space="0" w:color="auto"/>
        <w:left w:val="none" w:sz="0" w:space="0" w:color="auto"/>
        <w:bottom w:val="none" w:sz="0" w:space="0" w:color="auto"/>
        <w:right w:val="none" w:sz="0" w:space="0" w:color="auto"/>
      </w:divBdr>
    </w:div>
    <w:div w:id="526719090">
      <w:bodyDiv w:val="1"/>
      <w:marLeft w:val="0"/>
      <w:marRight w:val="0"/>
      <w:marTop w:val="0"/>
      <w:marBottom w:val="0"/>
      <w:divBdr>
        <w:top w:val="none" w:sz="0" w:space="0" w:color="auto"/>
        <w:left w:val="none" w:sz="0" w:space="0" w:color="auto"/>
        <w:bottom w:val="none" w:sz="0" w:space="0" w:color="auto"/>
        <w:right w:val="none" w:sz="0" w:space="0" w:color="auto"/>
      </w:divBdr>
      <w:divsChild>
        <w:div w:id="1941525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715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079727">
      <w:bodyDiv w:val="1"/>
      <w:marLeft w:val="0"/>
      <w:marRight w:val="0"/>
      <w:marTop w:val="0"/>
      <w:marBottom w:val="0"/>
      <w:divBdr>
        <w:top w:val="none" w:sz="0" w:space="0" w:color="auto"/>
        <w:left w:val="none" w:sz="0" w:space="0" w:color="auto"/>
        <w:bottom w:val="none" w:sz="0" w:space="0" w:color="auto"/>
        <w:right w:val="none" w:sz="0" w:space="0" w:color="auto"/>
      </w:divBdr>
      <w:divsChild>
        <w:div w:id="1731921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465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58678">
      <w:bodyDiv w:val="1"/>
      <w:marLeft w:val="0"/>
      <w:marRight w:val="0"/>
      <w:marTop w:val="0"/>
      <w:marBottom w:val="0"/>
      <w:divBdr>
        <w:top w:val="none" w:sz="0" w:space="0" w:color="auto"/>
        <w:left w:val="none" w:sz="0" w:space="0" w:color="auto"/>
        <w:bottom w:val="none" w:sz="0" w:space="0" w:color="auto"/>
        <w:right w:val="none" w:sz="0" w:space="0" w:color="auto"/>
      </w:divBdr>
      <w:divsChild>
        <w:div w:id="2096587056">
          <w:marLeft w:val="0"/>
          <w:marRight w:val="0"/>
          <w:marTop w:val="0"/>
          <w:marBottom w:val="0"/>
          <w:divBdr>
            <w:top w:val="none" w:sz="0" w:space="0" w:color="auto"/>
            <w:left w:val="none" w:sz="0" w:space="0" w:color="auto"/>
            <w:bottom w:val="none" w:sz="0" w:space="0" w:color="auto"/>
            <w:right w:val="none" w:sz="0" w:space="0" w:color="auto"/>
          </w:divBdr>
          <w:divsChild>
            <w:div w:id="19065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98693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ocs\html\java\j2sdk180\api\java\text\SimpleDateFormat.html" TargetMode="External"/><Relationship Id="rId18" Type="http://schemas.openxmlformats.org/officeDocument/2006/relationships/hyperlink" Target="file:///C:\docs\html\java\j2sdk180\api\java\text\SimpleDateFormat.html" TargetMode="External"/><Relationship Id="rId26" Type="http://schemas.openxmlformats.org/officeDocument/2006/relationships/hyperlink" Target="file:///C:\docs\html\java\j2sdk180\api\java\text\SimpleDateFormat.html" TargetMode="External"/><Relationship Id="rId39" Type="http://schemas.openxmlformats.org/officeDocument/2006/relationships/hyperlink" Target="file:///C:\docs\html\java\j2sdk180\api\java\util\GregorianCalendar.html" TargetMode="External"/><Relationship Id="rId21" Type="http://schemas.openxmlformats.org/officeDocument/2006/relationships/hyperlink" Target="file:///C:\docs\html\java\j2sdk180\api\java\text\SimpleDateFormat.html" TargetMode="External"/><Relationship Id="rId34" Type="http://schemas.openxmlformats.org/officeDocument/2006/relationships/hyperlink" Target="file:///C:\docs\html\java\j2sdk180\api\java\text\SimpleDateFormat.html" TargetMode="External"/><Relationship Id="rId42" Type="http://schemas.openxmlformats.org/officeDocument/2006/relationships/hyperlink" Target="file:///C:\docs\html\java\j2sdk180\api\java\text\SimpleDateFormat.html" TargetMode="External"/><Relationship Id="rId47" Type="http://schemas.openxmlformats.org/officeDocument/2006/relationships/hyperlink" Target="file:///C:\docs\html\java\j2sdk180\api\java\text\SimpleDateFormat.html" TargetMode="External"/><Relationship Id="rId50" Type="http://schemas.openxmlformats.org/officeDocument/2006/relationships/hyperlink" Target="file:///C:\docs\html\java\j2sdk180\api\java\text\SimpleDateFormat.html" TargetMode="External"/><Relationship Id="rId55" Type="http://schemas.openxmlformats.org/officeDocument/2006/relationships/hyperlink" Target="https://docs.oracle.com/javase/8/docs/api/java/text/DecimalFormat.html"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ocs\html\java\j2sdk180\api\java\text\SimpleDateFormat.html" TargetMode="External"/><Relationship Id="rId20" Type="http://schemas.openxmlformats.org/officeDocument/2006/relationships/hyperlink" Target="file:///C:\docs\html\java\j2sdk180\api\java\text\SimpleDateFormat.html" TargetMode="External"/><Relationship Id="rId29" Type="http://schemas.openxmlformats.org/officeDocument/2006/relationships/hyperlink" Target="file:///C:\docs\html\java\j2sdk180\api\java\text\SimpleDateFormat.html" TargetMode="External"/><Relationship Id="rId41" Type="http://schemas.openxmlformats.org/officeDocument/2006/relationships/hyperlink" Target="file:///C:\docs\html\java\j2sdk180\api\java\util\Calendar.html" TargetMode="External"/><Relationship Id="rId54" Type="http://schemas.openxmlformats.org/officeDocument/2006/relationships/hyperlink" Target="file:///C:\docs\html\java\j2sdk180\api\java\text\SimpleDateFormat.html"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ocs\html\java\j2sdk180\api\java\text\SimpleDateFormat.html" TargetMode="External"/><Relationship Id="rId24" Type="http://schemas.openxmlformats.org/officeDocument/2006/relationships/hyperlink" Target="file:///C:\docs\html\java\j2sdk180\api\java\text\SimpleDateFormat.html" TargetMode="External"/><Relationship Id="rId32" Type="http://schemas.openxmlformats.org/officeDocument/2006/relationships/hyperlink" Target="file:///C:\docs\html\java\j2sdk180\api\java\text\SimpleDateFormat.html" TargetMode="External"/><Relationship Id="rId37" Type="http://schemas.openxmlformats.org/officeDocument/2006/relationships/hyperlink" Target="file:///C:\docs\html\java\j2sdk180\api\java\util\Calendar.html" TargetMode="External"/><Relationship Id="rId40" Type="http://schemas.openxmlformats.org/officeDocument/2006/relationships/hyperlink" Target="file:///C:\docs\html\java\j2sdk180\api\java\text\DateFormat.html" TargetMode="External"/><Relationship Id="rId45" Type="http://schemas.openxmlformats.org/officeDocument/2006/relationships/hyperlink" Target="file:///C:\docs\html\java\j2sdk180\api\java\text\SimpleDateFormat.html" TargetMode="External"/><Relationship Id="rId53" Type="http://schemas.openxmlformats.org/officeDocument/2006/relationships/hyperlink" Target="file:///C:\docs\html\java\j2sdk180\api\java\lang\IllegalArgumentException.html" TargetMode="External"/><Relationship Id="rId58" Type="http://schemas.openxmlformats.org/officeDocument/2006/relationships/hyperlink" Target="https://docs.oracle.com/javase/8/docs/api/java/lang/Character.html"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docs\html\java\j2sdk180\api\java\text\SimpleDateFormat.html" TargetMode="External"/><Relationship Id="rId23" Type="http://schemas.openxmlformats.org/officeDocument/2006/relationships/hyperlink" Target="file:///C:\docs\html\java\j2sdk180\api\java\text\SimpleDateFormat.html" TargetMode="External"/><Relationship Id="rId28" Type="http://schemas.openxmlformats.org/officeDocument/2006/relationships/hyperlink" Target="file:///C:\docs\html\java\j2sdk180\api\java\text\SimpleDateFormat.html" TargetMode="External"/><Relationship Id="rId36" Type="http://schemas.openxmlformats.org/officeDocument/2006/relationships/hyperlink" Target="file:///C:\docs\html\java\j2sdk180\api\java\util\Calendar.html" TargetMode="External"/><Relationship Id="rId49" Type="http://schemas.openxmlformats.org/officeDocument/2006/relationships/hyperlink" Target="file:///C:\docs\html\java\j2sdk180\api\java\text\SimpleDateFormat.html" TargetMode="External"/><Relationship Id="rId57" Type="http://schemas.openxmlformats.org/officeDocument/2006/relationships/hyperlink" Target="https://docs.oracle.com/javase/8/docs/api/java/math/RoundingMode.html" TargetMode="External"/><Relationship Id="rId61" Type="http://schemas.openxmlformats.org/officeDocument/2006/relationships/footer" Target="footer1.xml"/><Relationship Id="rId10" Type="http://schemas.openxmlformats.org/officeDocument/2006/relationships/hyperlink" Target="file:///C:\docs\html\java\j2sdk180\api\java\text\SimpleDateFormat.html" TargetMode="External"/><Relationship Id="rId19" Type="http://schemas.openxmlformats.org/officeDocument/2006/relationships/hyperlink" Target="file:///C:\docs\html\java\j2sdk180\api\java\text\SimpleDateFormat.html" TargetMode="External"/><Relationship Id="rId31" Type="http://schemas.openxmlformats.org/officeDocument/2006/relationships/hyperlink" Target="file:///C:\docs\html\java\j2sdk180\api\java\text\SimpleDateFormat.html" TargetMode="External"/><Relationship Id="rId44" Type="http://schemas.openxmlformats.org/officeDocument/2006/relationships/hyperlink" Target="file:///C:\docs\html\java\j2sdk180\api\java\text\SimpleDateFormat.html" TargetMode="External"/><Relationship Id="rId52" Type="http://schemas.openxmlformats.org/officeDocument/2006/relationships/hyperlink" Target="file:///C:\docs\html\java\j2sdk180\api\java\text\SimpleDateFormat.html" TargetMode="External"/><Relationship Id="rId60" Type="http://schemas.openxmlformats.org/officeDocument/2006/relationships/header" Target="header1.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docs.oracle.com/javase/8/docs/api/java/text/SimpleDateFormat.html" TargetMode="External"/><Relationship Id="rId14" Type="http://schemas.openxmlformats.org/officeDocument/2006/relationships/hyperlink" Target="file:///C:\docs\html\java\j2sdk180\api\java\text\SimpleDateFormat.html" TargetMode="External"/><Relationship Id="rId22" Type="http://schemas.openxmlformats.org/officeDocument/2006/relationships/hyperlink" Target="file:///C:\docs\html\java\j2sdk180\api\java\text\SimpleDateFormat.html" TargetMode="External"/><Relationship Id="rId27" Type="http://schemas.openxmlformats.org/officeDocument/2006/relationships/hyperlink" Target="file:///C:\docs\html\java\j2sdk180\api\java\text\SimpleDateFormat.html" TargetMode="External"/><Relationship Id="rId30" Type="http://schemas.openxmlformats.org/officeDocument/2006/relationships/hyperlink" Target="file:///C:\docs\html\java\j2sdk180\api\java\text\SimpleDateFormat.html" TargetMode="External"/><Relationship Id="rId35" Type="http://schemas.openxmlformats.org/officeDocument/2006/relationships/hyperlink" Target="file:///C:\docs\html\java\j2sdk180\api\java\lang\Character.html" TargetMode="External"/><Relationship Id="rId43" Type="http://schemas.openxmlformats.org/officeDocument/2006/relationships/hyperlink" Target="file:///C:\docs\html\java\j2sdk180\api\java\text\SimpleDateFormat.html" TargetMode="External"/><Relationship Id="rId48" Type="http://schemas.openxmlformats.org/officeDocument/2006/relationships/hyperlink" Target="file:///C:\docs\html\java\j2sdk180\api\java\text\SimpleDateFormat.html" TargetMode="External"/><Relationship Id="rId56" Type="http://schemas.openxmlformats.org/officeDocument/2006/relationships/hyperlink" Target="https://docs.oracle.com/javase/8/docs/api/java/math/RoundingMode.html"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file:///C:\docs\html\java\j2sdk180\api\java\text\SimpleDateFormat.html" TargetMode="External"/><Relationship Id="rId3" Type="http://schemas.openxmlformats.org/officeDocument/2006/relationships/styles" Target="styles.xml"/><Relationship Id="rId12" Type="http://schemas.openxmlformats.org/officeDocument/2006/relationships/hyperlink" Target="file:///C:\docs\html\java\j2sdk180\api\java\text\SimpleDateFormat.html" TargetMode="External"/><Relationship Id="rId17" Type="http://schemas.openxmlformats.org/officeDocument/2006/relationships/hyperlink" Target="file:///C:\docs\html\java\j2sdk180\api\java\text\SimpleDateFormat.html" TargetMode="External"/><Relationship Id="rId25" Type="http://schemas.openxmlformats.org/officeDocument/2006/relationships/hyperlink" Target="file:///C:\docs\html\java\j2sdk180\api\java\text\SimpleDateFormat.html" TargetMode="External"/><Relationship Id="rId33" Type="http://schemas.openxmlformats.org/officeDocument/2006/relationships/hyperlink" Target="file:///C:\docs\html\java\j2sdk180\api\java\text\DateFormat.html" TargetMode="External"/><Relationship Id="rId38" Type="http://schemas.openxmlformats.org/officeDocument/2006/relationships/hyperlink" Target="file:///C:\docs\html\java\j2sdk180\api\java\text\DateFormat.html" TargetMode="External"/><Relationship Id="rId46" Type="http://schemas.openxmlformats.org/officeDocument/2006/relationships/hyperlink" Target="file:///C:\docs\html\java\j2sdk180\api\java\text\SimpleDateFormat.html" TargetMode="External"/><Relationship Id="rId59" Type="http://schemas.openxmlformats.org/officeDocument/2006/relationships/hyperlink" Target="https://docs.tibco.com/pub/as/4.4.0/doc/html/GUID-18D9A680-7AFD-4CBF-A496-117C5F4A783D.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9F033-E48F-4506-B9EB-8080C6525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13814</Words>
  <Characters>78740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92370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Ayel</dc:creator>
  <cp:keywords/>
  <dc:description/>
  <cp:lastModifiedBy>Pierre Ayel</cp:lastModifiedBy>
  <cp:revision>5</cp:revision>
  <cp:lastPrinted>2016-01-22T17:35:00Z</cp:lastPrinted>
  <dcterms:created xsi:type="dcterms:W3CDTF">2022-07-08T07:50:00Z</dcterms:created>
  <dcterms:modified xsi:type="dcterms:W3CDTF">2022-07-08T07:56:00Z</dcterms:modified>
  <cp:category>TIBCO PSG Document Template</cp:category>
</cp:coreProperties>
</file>